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lang w:val="da-DK"/>
        </w:rPr>
        <w:id w:val="-801539779"/>
        <w:docPartObj>
          <w:docPartGallery w:val="Cover Pages"/>
          <w:docPartUnique/>
        </w:docPartObj>
      </w:sdtPr>
      <w:sdtContent>
        <w:p w14:paraId="445EE295" w14:textId="451B1E9A" w:rsidR="00F375BF" w:rsidRPr="00352488" w:rsidRDefault="00697FC9" w:rsidP="00DD2DA2">
          <w:pPr>
            <w:spacing w:after="0" w:line="360" w:lineRule="auto"/>
            <w:rPr>
              <w:rFonts w:cs="Times New Roman"/>
              <w:lang w:val="da-DK"/>
            </w:rPr>
          </w:pPr>
          <w:r w:rsidRPr="00352488">
            <w:rPr>
              <w:noProof/>
              <w:lang w:val="da-DK"/>
            </w:rPr>
            <mc:AlternateContent>
              <mc:Choice Requires="wpg">
                <w:drawing>
                  <wp:anchor distT="0" distB="0" distL="114300" distR="114300" simplePos="0" relativeHeight="251658243" behindDoc="1" locked="0" layoutInCell="1" allowOverlap="1" wp14:anchorId="0BB2A7BB" wp14:editId="71296A6C">
                    <wp:simplePos x="0" y="0"/>
                    <wp:positionH relativeFrom="margin">
                      <wp:posOffset>-409575</wp:posOffset>
                    </wp:positionH>
                    <wp:positionV relativeFrom="margin">
                      <wp:align>top</wp:align>
                    </wp:positionV>
                    <wp:extent cx="6828848" cy="4305300"/>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28848" cy="4305300"/>
                              <a:chOff x="139393" y="604490"/>
                              <a:chExt cx="5480436" cy="4930665"/>
                            </a:xfrm>
                          </wpg:grpSpPr>
                          <wps:wsp>
                            <wps:cNvPr id="126" name="Kombinationstegning 10"/>
                            <wps:cNvSpPr>
                              <a:spLocks/>
                            </wps:cNvSpPr>
                            <wps:spPr bwMode="auto">
                              <a:xfrm>
                                <a:off x="139393" y="604490"/>
                                <a:ext cx="5480436" cy="493066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3300CC"/>
                              </a:solidFill>
                              <a:ln>
                                <a:noFill/>
                              </a:ln>
                            </wps:spPr>
                            <wps:style>
                              <a:lnRef idx="0">
                                <a:scrgbClr r="0" g="0" b="0"/>
                              </a:lnRef>
                              <a:fillRef idx="1003">
                                <a:schemeClr val="dk2"/>
                              </a:fillRef>
                              <a:effectRef idx="0">
                                <a:scrgbClr r="0" g="0" b="0"/>
                              </a:effectRef>
                              <a:fontRef idx="major"/>
                            </wps:style>
                            <wps:txbx>
                              <w:txbxContent>
                                <w:p w14:paraId="78042A65" w14:textId="77777777" w:rsidR="003E1375" w:rsidRDefault="003E1375" w:rsidP="009A4FAD">
                                  <w:pPr>
                                    <w:jc w:val="center"/>
                                    <w:rPr>
                                      <w:color w:val="FFFFFF" w:themeColor="background1"/>
                                      <w:sz w:val="72"/>
                                      <w:szCs w:val="72"/>
                                      <w:lang w:val="da-DK"/>
                                    </w:rPr>
                                  </w:pPr>
                                  <w:r>
                                    <w:rPr>
                                      <w:color w:val="FFFFFF" w:themeColor="background1"/>
                                      <w:sz w:val="72"/>
                                      <w:szCs w:val="72"/>
                                      <w:lang w:val="da-DK"/>
                                    </w:rPr>
                                    <w:t>MMMI</w:t>
                                  </w:r>
                                </w:p>
                                <w:p w14:paraId="67B59DCF" w14:textId="717A3305" w:rsidR="003E1375" w:rsidRPr="009A4FAD" w:rsidRDefault="003E1375" w:rsidP="009A4FAD">
                                  <w:pPr>
                                    <w:jc w:val="center"/>
                                    <w:rPr>
                                      <w:color w:val="FFFFFF" w:themeColor="background1"/>
                                      <w:sz w:val="72"/>
                                      <w:szCs w:val="72"/>
                                      <w:lang w:val="da-DK"/>
                                    </w:rPr>
                                  </w:pPr>
                                  <w:r>
                                    <w:rPr>
                                      <w:color w:val="FFFFFF" w:themeColor="background1"/>
                                      <w:sz w:val="72"/>
                                      <w:szCs w:val="72"/>
                                      <w:lang w:val="da-DK"/>
                                    </w:rPr>
                                    <w:t>Mangfoldigt Manager Management Instrument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BB2A7BB" id="Gruppe 125" o:spid="_x0000_s1026" style="position:absolute;margin-left:-32.25pt;margin-top:0;width:537.7pt;height:339pt;z-index:-251658237;mso-position-horizontal-relative:margin;mso-position-vertical:top;mso-position-vertical-relative:margin;mso-width-relative:margin" coordorigin="1393,6044" coordsize="54804,4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">
                    <o:lock v:ext="edit" aspectratio="t"/>
                    <v:shape id="Kombinationstegning 10" o:spid="_x0000_s1027" style="position:absolute;left:1393;top:6044;width:54805;height:49307;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" adj="-11796480,,5400" path="m,c,644,,644,,644v23,6,62,14,113,21c250,685,476,700,720,644v,-27,,-27,,-27c720,,720,,720,,,,,,,e" fillcolor="#30c" stroked="f">
                      <v:stroke joinstyle="miter"/>
                      <v:formulas/>
                      <v:path arrowok="t" o:connecttype="custom" o:connectlocs="0,0;0,4536212;860124,4684132;5480436,4536212;5480436,4346029;5480436,0;0,0" o:connectangles="0,0,0,0,0,0,0" textboxrect="0,0,720,700"/>
                      <v:textbox inset="1in,86.4pt,86.4pt,86.4pt">
                        <w:txbxContent>
                          <w:p w14:paraId="78042A65" w14:textId="77777777" w:rsidR="003E1375" w:rsidRDefault="003E1375" w:rsidP="009A4FAD">
                            <w:pPr>
                              <w:jc w:val="center"/>
                              <w:rPr>
                                <w:color w:val="FFFFFF" w:themeColor="background1"/>
                                <w:sz w:val="72"/>
                                <w:szCs w:val="72"/>
                                <w:lang w:val="da-DK"/>
                              </w:rPr>
                            </w:pPr>
                            <w:r>
                              <w:rPr>
                                <w:color w:val="FFFFFF" w:themeColor="background1"/>
                                <w:sz w:val="72"/>
                                <w:szCs w:val="72"/>
                                <w:lang w:val="da-DK"/>
                              </w:rPr>
                              <w:t>MMMI</w:t>
                            </w:r>
                          </w:p>
                          <w:p w14:paraId="67B59DCF" w14:textId="717A3305" w:rsidR="003E1375" w:rsidRPr="009A4FAD" w:rsidRDefault="003E1375" w:rsidP="009A4FAD">
                            <w:pPr>
                              <w:jc w:val="center"/>
                              <w:rPr>
                                <w:color w:val="FFFFFF" w:themeColor="background1"/>
                                <w:sz w:val="72"/>
                                <w:szCs w:val="72"/>
                                <w:lang w:val="da-DK"/>
                              </w:rPr>
                            </w:pPr>
                            <w:r>
                              <w:rPr>
                                <w:color w:val="FFFFFF" w:themeColor="background1"/>
                                <w:sz w:val="72"/>
                                <w:szCs w:val="72"/>
                                <w:lang w:val="da-DK"/>
                              </w:rPr>
                              <w:t>Mangfoldigt Manager Management Instrument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margin"/>
                  </v:group>
                </w:pict>
              </mc:Fallback>
            </mc:AlternateContent>
          </w:r>
        </w:p>
        <w:p w14:paraId="3DB918F2" w14:textId="118DF1EA" w:rsidR="009E1317" w:rsidRPr="00352488" w:rsidRDefault="00697FC9" w:rsidP="00DD2DA2">
          <w:pPr>
            <w:spacing w:after="0" w:line="360" w:lineRule="auto"/>
            <w:rPr>
              <w:rFonts w:cs="Times New Roman"/>
              <w:lang w:val="da-DK"/>
            </w:rPr>
          </w:pPr>
          <w:r w:rsidRPr="00352488">
            <w:rPr>
              <w:noProof/>
              <w:lang w:val="da-DK"/>
            </w:rPr>
            <mc:AlternateContent>
              <mc:Choice Requires="wps">
                <w:drawing>
                  <wp:anchor distT="0" distB="0" distL="114300" distR="114300" simplePos="0" relativeHeight="251658240" behindDoc="0" locked="0" layoutInCell="1" allowOverlap="1" wp14:anchorId="18026F26" wp14:editId="7E22087F">
                    <wp:simplePos x="0" y="0"/>
                    <wp:positionH relativeFrom="margin">
                      <wp:align>center</wp:align>
                    </wp:positionH>
                    <wp:positionV relativeFrom="margin">
                      <wp:align>bottom</wp:align>
                    </wp:positionV>
                    <wp:extent cx="5753100" cy="3886200"/>
                    <wp:effectExtent l="0" t="0" r="0" b="0"/>
                    <wp:wrapSquare wrapText="bothSides"/>
                    <wp:docPr id="129" name="Tekstfelt 129"/>
                    <wp:cNvGraphicFramePr/>
                    <a:graphic xmlns:a="http://schemas.openxmlformats.org/drawingml/2006/main">
                      <a:graphicData uri="http://schemas.microsoft.com/office/word/2010/wordprocessingShape">
                        <wps:wsp>
                          <wps:cNvSpPr txBox="1"/>
                          <wps:spPr>
                            <a:xfrm>
                              <a:off x="0" y="0"/>
                              <a:ext cx="5753100" cy="388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5D4C0" w14:textId="77777777" w:rsidR="003E1375" w:rsidRDefault="003E1375" w:rsidP="00F253E3">
                                <w:pPr>
                                  <w:pStyle w:val="Ingenafstand"/>
                                  <w:spacing w:before="40" w:after="40"/>
                                </w:pPr>
                              </w:p>
                              <w:p w14:paraId="772CBF5D" w14:textId="77777777" w:rsidR="003E1375" w:rsidRDefault="003E1375" w:rsidP="00F253E3">
                                <w:pPr>
                                  <w:pStyle w:val="Ingenafstand"/>
                                  <w:spacing w:before="40" w:after="40"/>
                                </w:pPr>
                              </w:p>
                              <w:p w14:paraId="7EB09D2E" w14:textId="7A8FBC03" w:rsidR="003E1375" w:rsidRDefault="003E1375" w:rsidP="00F253E3">
                                <w:pPr>
                                  <w:pStyle w:val="Ingenafstand"/>
                                  <w:spacing w:before="40" w:after="40"/>
                                </w:pPr>
                                <w:r>
                                  <w:rPr>
                                    <w:noProof/>
                                  </w:rPr>
                                  <w:t xml:space="preserve">Vejleder: </w:t>
                                </w:r>
                              </w:p>
                              <w:p w14:paraId="7FCC2EE1" w14:textId="7D05BD8E" w:rsidR="003E1375" w:rsidRPr="00446D09" w:rsidRDefault="003E1375" w:rsidP="009A4FAD">
                                <w:pPr>
                                  <w:rPr>
                                    <w:noProof/>
                                    <w:lang w:val="da-DK"/>
                                  </w:rPr>
                                </w:pPr>
                                <w:r>
                                  <w:t>H</w:t>
                                </w:r>
                                <w:r w:rsidRPr="00F41631">
                                  <w:t xml:space="preserve">enrik </w:t>
                                </w:r>
                                <w:proofErr w:type="spellStart"/>
                                <w:r>
                                  <w:t>L</w:t>
                                </w:r>
                                <w:r w:rsidRPr="00F41631">
                                  <w:t>ykkegaard</w:t>
                                </w:r>
                                <w:proofErr w:type="spellEnd"/>
                                <w:r w:rsidRPr="00F41631">
                                  <w:t xml:space="preserve"> </w:t>
                                </w:r>
                                <w:r>
                                  <w:t>L</w:t>
                                </w:r>
                                <w:r w:rsidRPr="00F41631">
                                  <w:t>arsen</w:t>
                                </w:r>
                                <w:del w:id="0" w:author="Per Terp Larsen (target conflict)" w:date="2019-03-19T10:30:00Z">
                                  <w:r w:rsidRPr="00446D09">
                                    <w:rPr>
                                      <w:noProof/>
                                      <w:lang w:val="da-DK"/>
                                    </w:rPr>
                                    <w:delText>enrik ykkearsen</w:delText>
                                  </w:r>
                                </w:del>
                                <w:r w:rsidRPr="00446D09">
                                  <w:rPr>
                                    <w:noProof/>
                                    <w:lang w:val="da-DK"/>
                                  </w:rPr>
                                  <w:t xml:space="preserve"> </w:t>
                                </w:r>
                                <w:hyperlink r:id="rId8" w:history="1">
                                  <w:r w:rsidRPr="00446D09">
                                    <w:rPr>
                                      <w:rStyle w:val="Hyperlink"/>
                                      <w:noProof/>
                                      <w:lang w:val="da-DK"/>
                                    </w:rPr>
                                    <w:t>hlla@mmmi.sdu.dk</w:t>
                                  </w:r>
                                </w:hyperlink>
                                <w:r w:rsidRPr="00446D09">
                                  <w:rPr>
                                    <w:rFonts w:ascii="Calibri" w:hAnsi="Calibri" w:cs="Calibri"/>
                                    <w:caps/>
                                    <w:noProof/>
                                    <w:color w:val="5B9BD5" w:themeColor="accent5"/>
                                    <w:szCs w:val="24"/>
                                    <w:lang w:val="da-DK"/>
                                  </w:rPr>
                                  <w:t xml:space="preserve"> </w:t>
                                </w:r>
                              </w:p>
                              <w:p w14:paraId="0F6C87BB" w14:textId="77777777" w:rsidR="003E1375" w:rsidRPr="00446D09" w:rsidRDefault="003E1375" w:rsidP="009A4FAD">
                                <w:pPr>
                                  <w:rPr>
                                    <w:noProof/>
                                    <w:lang w:val="da-DK"/>
                                  </w:rPr>
                                </w:pPr>
                              </w:p>
                              <w:p w14:paraId="5F35BC65" w14:textId="4C986FF5" w:rsidR="003E1375" w:rsidRPr="00446D09" w:rsidRDefault="003E1375" w:rsidP="009A4FAD">
                                <w:pPr>
                                  <w:rPr>
                                    <w:noProof/>
                                    <w:lang w:val="da-DK"/>
                                  </w:rPr>
                                </w:pPr>
                                <w:r w:rsidRPr="00446D09">
                                  <w:rPr>
                                    <w:noProof/>
                                    <w:lang w:val="da-DK"/>
                                  </w:rPr>
                                  <w:t>Gruppemedlemer:</w:t>
                                </w:r>
                              </w:p>
                              <w:p w14:paraId="43C3DE0E" w14:textId="54BA9F43" w:rsidR="003E1375" w:rsidRPr="00446D09" w:rsidRDefault="003E1375" w:rsidP="00F253E3">
                                <w:pPr>
                                  <w:rPr>
                                    <w:noProof/>
                                    <w:lang w:val="da-DK"/>
                                  </w:rPr>
                                </w:pPr>
                                <w:r w:rsidRPr="00446D09">
                                  <w:rPr>
                                    <w:noProof/>
                                    <w:lang w:val="da-DK"/>
                                  </w:rPr>
                                  <w:t xml:space="preserve">Aleksander Grzegord duszkiewicz </w:t>
                                </w:r>
                                <w:hyperlink r:id="rId9" w:history="1">
                                  <w:r w:rsidRPr="00446D09">
                                    <w:rPr>
                                      <w:rStyle w:val="Hyperlink"/>
                                      <w:noProof/>
                                      <w:lang w:val="da-DK"/>
                                    </w:rPr>
                                    <w:t>aldus17@student.sdu.dk</w:t>
                                  </w:r>
                                </w:hyperlink>
                              </w:p>
                              <w:p w14:paraId="7A968069" w14:textId="399D2228" w:rsidR="003E1375" w:rsidRPr="00446D09" w:rsidRDefault="003E1375" w:rsidP="00F253E3">
                                <w:pPr>
                                  <w:rPr>
                                    <w:noProof/>
                                    <w:lang w:val="da-DK"/>
                                  </w:rPr>
                                </w:pPr>
                                <w:r w:rsidRPr="00446D09">
                                  <w:rPr>
                                    <w:noProof/>
                                    <w:lang w:val="da-DK"/>
                                  </w:rPr>
                                  <w:t xml:space="preserve">Aleksander Henriksen </w:t>
                                </w:r>
                                <w:hyperlink r:id="rId10" w:history="1">
                                  <w:r w:rsidRPr="00446D09">
                                    <w:rPr>
                                      <w:rStyle w:val="Hyperlink"/>
                                      <w:noProof/>
                                      <w:lang w:val="da-DK"/>
                                    </w:rPr>
                                    <w:t>alhen18@student.sdu.dk</w:t>
                                  </w:r>
                                </w:hyperlink>
                              </w:p>
                              <w:p w14:paraId="799915F1" w14:textId="3A8DA031" w:rsidR="003E1375" w:rsidRDefault="003E1375" w:rsidP="00F253E3">
                                <w:pPr>
                                  <w:rPr>
                                    <w:noProof/>
                                  </w:rPr>
                                </w:pPr>
                                <w:r>
                                  <w:rPr>
                                    <w:noProof/>
                                  </w:rPr>
                                  <w:t xml:space="preserve">Aslak Mangino Nicolajsen </w:t>
                                </w:r>
                                <w:hyperlink r:id="rId11" w:history="1">
                                  <w:r w:rsidRPr="001166A7">
                                    <w:rPr>
                                      <w:rStyle w:val="Hyperlink"/>
                                      <w:noProof/>
                                    </w:rPr>
                                    <w:t>asnic18@student.sdu.dk</w:t>
                                  </w:r>
                                </w:hyperlink>
                              </w:p>
                              <w:p w14:paraId="032D71D3" w14:textId="72E271C6" w:rsidR="003E1375" w:rsidRDefault="003E1375" w:rsidP="00F253E3">
                                <w:pPr>
                                  <w:rPr>
                                    <w:noProof/>
                                  </w:rPr>
                                </w:pPr>
                                <w:r>
                                  <w:rPr>
                                    <w:noProof/>
                                  </w:rPr>
                                  <w:t>M</w:t>
                                </w:r>
                                <w:r w:rsidRPr="00697FC9">
                                  <w:rPr>
                                    <w:noProof/>
                                  </w:rPr>
                                  <w:t xml:space="preserve">athias </w:t>
                                </w:r>
                                <w:r>
                                  <w:rPr>
                                    <w:noProof/>
                                  </w:rPr>
                                  <w:t>J</w:t>
                                </w:r>
                                <w:r w:rsidRPr="00697FC9">
                                  <w:rPr>
                                    <w:noProof/>
                                  </w:rPr>
                                  <w:t xml:space="preserve">ackobsen </w:t>
                                </w:r>
                                <w:hyperlink r:id="rId12" w:history="1">
                                  <w:r w:rsidRPr="001166A7">
                                    <w:rPr>
                                      <w:rStyle w:val="Hyperlink"/>
                                      <w:noProof/>
                                    </w:rPr>
                                    <w:t>mjacok18@student.sdu.dk</w:t>
                                  </w:r>
                                </w:hyperlink>
                              </w:p>
                              <w:p w14:paraId="7C2A6383" w14:textId="37927601" w:rsidR="003E1375" w:rsidRDefault="003E1375" w:rsidP="009A4FAD">
                                <w:pPr>
                                  <w:rPr>
                                    <w:noProof/>
                                  </w:rPr>
                                </w:pPr>
                                <w:r>
                                  <w:rPr>
                                    <w:noProof/>
                                  </w:rPr>
                                  <w:t xml:space="preserve">Per Terp Larsen </w:t>
                                </w:r>
                                <w:hyperlink r:id="rId13" w:history="1">
                                  <w:r w:rsidRPr="001166A7">
                                    <w:rPr>
                                      <w:rStyle w:val="Hyperlink"/>
                                      <w:noProof/>
                                    </w:rPr>
                                    <w:t>pertl18@student.sdu.dk</w:t>
                                  </w:r>
                                </w:hyperlink>
                              </w:p>
                              <w:p w14:paraId="0F0BEAAA" w14:textId="0DBD058D" w:rsidR="003E1375" w:rsidRPr="00446D09" w:rsidRDefault="003E1375" w:rsidP="009A4FAD">
                                <w:pPr>
                                  <w:rPr>
                                    <w:noProof/>
                                    <w:lang w:val="da-DK"/>
                                  </w:rPr>
                                </w:pPr>
                                <w:r w:rsidRPr="00446D09">
                                  <w:rPr>
                                    <w:noProof/>
                                    <w:lang w:val="da-DK"/>
                                  </w:rPr>
                                  <w:t xml:space="preserve">Steffen Vitten Pedersen </w:t>
                                </w:r>
                                <w:hyperlink r:id="rId14" w:history="1">
                                  <w:r w:rsidRPr="00446D09">
                                    <w:rPr>
                                      <w:rStyle w:val="Hyperlink"/>
                                      <w:noProof/>
                                      <w:lang w:val="da-DK"/>
                                    </w:rPr>
                                    <w:t>stped18@student.sdu.dk</w:t>
                                  </w:r>
                                </w:hyperlink>
                              </w:p>
                              <w:p w14:paraId="205A0E70" w14:textId="34C33AE9" w:rsidR="003E1375" w:rsidRPr="00446D09" w:rsidRDefault="003E1375">
                                <w:pPr>
                                  <w:pStyle w:val="Ingenafstand"/>
                                  <w:spacing w:before="40" w:after="40"/>
                                  <w:rPr>
                                    <w:rFonts w:ascii="Calibri" w:hAnsi="Calibri" w:cs="Calibri"/>
                                    <w:caps/>
                                    <w:color w:val="5B9BD5" w:themeColor="accent5"/>
                                    <w:sz w:val="24"/>
                                    <w:szCs w:val="24"/>
                                  </w:rPr>
                                </w:pPr>
                              </w:p>
                              <w:p w14:paraId="36894057" w14:textId="37687F01" w:rsidR="003E1375" w:rsidRPr="00446D09" w:rsidRDefault="003E1375">
                                <w:pPr>
                                  <w:rPr>
                                    <w:lang w:val="da-DK"/>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8026F26" id="_x0000_t202" coordsize="21600,21600" o:spt="202" path="m,l,21600r21600,l21600,xe">
                    <v:stroke joinstyle="miter"/>
                    <v:path gradientshapeok="t" o:connecttype="rect"/>
                  </v:shapetype>
                  <v:shape id="Tekstfelt 129" o:spid="_x0000_s1029" type="#_x0000_t202" style="position:absolute;margin-left:0;margin-top:0;width:453pt;height:306pt;z-index:251658240;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" filled="f" stroked="f" strokeweight=".5pt">
                    <v:textbox inset="1in,0,86.4pt,0">
                      <w:txbxContent>
                        <w:p w14:paraId="6215D4C0" w14:textId="77777777" w:rsidR="003E1375" w:rsidRDefault="003E1375" w:rsidP="00F253E3">
                          <w:pPr>
                            <w:pStyle w:val="Ingenafstand"/>
                            <w:spacing w:before="40" w:after="40"/>
                          </w:pPr>
                        </w:p>
                        <w:p w14:paraId="772CBF5D" w14:textId="77777777" w:rsidR="003E1375" w:rsidRDefault="003E1375" w:rsidP="00F253E3">
                          <w:pPr>
                            <w:pStyle w:val="Ingenafstand"/>
                            <w:spacing w:before="40" w:after="40"/>
                          </w:pPr>
                        </w:p>
                        <w:p w14:paraId="7EB09D2E" w14:textId="7A8FBC03" w:rsidR="003E1375" w:rsidRDefault="003E1375" w:rsidP="00F253E3">
                          <w:pPr>
                            <w:pStyle w:val="Ingenafstand"/>
                            <w:spacing w:before="40" w:after="40"/>
                          </w:pPr>
                          <w:r>
                            <w:rPr>
                              <w:noProof/>
                            </w:rPr>
                            <w:t xml:space="preserve">Vejleder: </w:t>
                          </w:r>
                        </w:p>
                        <w:p w14:paraId="7FCC2EE1" w14:textId="7D05BD8E" w:rsidR="003E1375" w:rsidRPr="00446D09" w:rsidRDefault="003E1375" w:rsidP="009A4FAD">
                          <w:pPr>
                            <w:rPr>
                              <w:noProof/>
                              <w:lang w:val="da-DK"/>
                            </w:rPr>
                          </w:pPr>
                          <w:r>
                            <w:t>H</w:t>
                          </w:r>
                          <w:r w:rsidRPr="00F41631">
                            <w:t xml:space="preserve">enrik </w:t>
                          </w:r>
                          <w:proofErr w:type="spellStart"/>
                          <w:r>
                            <w:t>L</w:t>
                          </w:r>
                          <w:r w:rsidRPr="00F41631">
                            <w:t>ykkegaard</w:t>
                          </w:r>
                          <w:proofErr w:type="spellEnd"/>
                          <w:r w:rsidRPr="00F41631">
                            <w:t xml:space="preserve"> </w:t>
                          </w:r>
                          <w:r>
                            <w:t>L</w:t>
                          </w:r>
                          <w:r w:rsidRPr="00F41631">
                            <w:t>arsen</w:t>
                          </w:r>
                          <w:del w:id="1" w:author="Per Terp Larsen (target conflict)" w:date="2019-03-19T10:30:00Z">
                            <w:r w:rsidRPr="00446D09">
                              <w:rPr>
                                <w:noProof/>
                                <w:lang w:val="da-DK"/>
                              </w:rPr>
                              <w:delText>enrik ykkearsen</w:delText>
                            </w:r>
                          </w:del>
                          <w:r w:rsidRPr="00446D09">
                            <w:rPr>
                              <w:noProof/>
                              <w:lang w:val="da-DK"/>
                            </w:rPr>
                            <w:t xml:space="preserve"> </w:t>
                          </w:r>
                          <w:hyperlink r:id="rId15" w:history="1">
                            <w:r w:rsidRPr="00446D09">
                              <w:rPr>
                                <w:rStyle w:val="Hyperlink"/>
                                <w:noProof/>
                                <w:lang w:val="da-DK"/>
                              </w:rPr>
                              <w:t>hlla@mmmi.sdu.dk</w:t>
                            </w:r>
                          </w:hyperlink>
                          <w:r w:rsidRPr="00446D09">
                            <w:rPr>
                              <w:rFonts w:ascii="Calibri" w:hAnsi="Calibri" w:cs="Calibri"/>
                              <w:caps/>
                              <w:noProof/>
                              <w:color w:val="5B9BD5" w:themeColor="accent5"/>
                              <w:szCs w:val="24"/>
                              <w:lang w:val="da-DK"/>
                            </w:rPr>
                            <w:t xml:space="preserve"> </w:t>
                          </w:r>
                        </w:p>
                        <w:p w14:paraId="0F6C87BB" w14:textId="77777777" w:rsidR="003E1375" w:rsidRPr="00446D09" w:rsidRDefault="003E1375" w:rsidP="009A4FAD">
                          <w:pPr>
                            <w:rPr>
                              <w:noProof/>
                              <w:lang w:val="da-DK"/>
                            </w:rPr>
                          </w:pPr>
                        </w:p>
                        <w:p w14:paraId="5F35BC65" w14:textId="4C986FF5" w:rsidR="003E1375" w:rsidRPr="00446D09" w:rsidRDefault="003E1375" w:rsidP="009A4FAD">
                          <w:pPr>
                            <w:rPr>
                              <w:noProof/>
                              <w:lang w:val="da-DK"/>
                            </w:rPr>
                          </w:pPr>
                          <w:r w:rsidRPr="00446D09">
                            <w:rPr>
                              <w:noProof/>
                              <w:lang w:val="da-DK"/>
                            </w:rPr>
                            <w:t>Gruppemedlemer:</w:t>
                          </w:r>
                        </w:p>
                        <w:p w14:paraId="43C3DE0E" w14:textId="54BA9F43" w:rsidR="003E1375" w:rsidRPr="00446D09" w:rsidRDefault="003E1375" w:rsidP="00F253E3">
                          <w:pPr>
                            <w:rPr>
                              <w:noProof/>
                              <w:lang w:val="da-DK"/>
                            </w:rPr>
                          </w:pPr>
                          <w:r w:rsidRPr="00446D09">
                            <w:rPr>
                              <w:noProof/>
                              <w:lang w:val="da-DK"/>
                            </w:rPr>
                            <w:t xml:space="preserve">Aleksander Grzegord duszkiewicz </w:t>
                          </w:r>
                          <w:hyperlink r:id="rId16" w:history="1">
                            <w:r w:rsidRPr="00446D09">
                              <w:rPr>
                                <w:rStyle w:val="Hyperlink"/>
                                <w:noProof/>
                                <w:lang w:val="da-DK"/>
                              </w:rPr>
                              <w:t>aldus17@student.sdu.dk</w:t>
                            </w:r>
                          </w:hyperlink>
                        </w:p>
                        <w:p w14:paraId="7A968069" w14:textId="399D2228" w:rsidR="003E1375" w:rsidRPr="00446D09" w:rsidRDefault="003E1375" w:rsidP="00F253E3">
                          <w:pPr>
                            <w:rPr>
                              <w:noProof/>
                              <w:lang w:val="da-DK"/>
                            </w:rPr>
                          </w:pPr>
                          <w:r w:rsidRPr="00446D09">
                            <w:rPr>
                              <w:noProof/>
                              <w:lang w:val="da-DK"/>
                            </w:rPr>
                            <w:t xml:space="preserve">Aleksander Henriksen </w:t>
                          </w:r>
                          <w:hyperlink r:id="rId17" w:history="1">
                            <w:r w:rsidRPr="00446D09">
                              <w:rPr>
                                <w:rStyle w:val="Hyperlink"/>
                                <w:noProof/>
                                <w:lang w:val="da-DK"/>
                              </w:rPr>
                              <w:t>alhen18@student.sdu.dk</w:t>
                            </w:r>
                          </w:hyperlink>
                        </w:p>
                        <w:p w14:paraId="799915F1" w14:textId="3A8DA031" w:rsidR="003E1375" w:rsidRDefault="003E1375" w:rsidP="00F253E3">
                          <w:pPr>
                            <w:rPr>
                              <w:noProof/>
                            </w:rPr>
                          </w:pPr>
                          <w:r>
                            <w:rPr>
                              <w:noProof/>
                            </w:rPr>
                            <w:t xml:space="preserve">Aslak Mangino Nicolajsen </w:t>
                          </w:r>
                          <w:hyperlink r:id="rId18" w:history="1">
                            <w:r w:rsidRPr="001166A7">
                              <w:rPr>
                                <w:rStyle w:val="Hyperlink"/>
                                <w:noProof/>
                              </w:rPr>
                              <w:t>asnic18@student.sdu.dk</w:t>
                            </w:r>
                          </w:hyperlink>
                        </w:p>
                        <w:p w14:paraId="032D71D3" w14:textId="72E271C6" w:rsidR="003E1375" w:rsidRDefault="003E1375" w:rsidP="00F253E3">
                          <w:pPr>
                            <w:rPr>
                              <w:noProof/>
                            </w:rPr>
                          </w:pPr>
                          <w:r>
                            <w:rPr>
                              <w:noProof/>
                            </w:rPr>
                            <w:t>M</w:t>
                          </w:r>
                          <w:r w:rsidRPr="00697FC9">
                            <w:rPr>
                              <w:noProof/>
                            </w:rPr>
                            <w:t xml:space="preserve">athias </w:t>
                          </w:r>
                          <w:r>
                            <w:rPr>
                              <w:noProof/>
                            </w:rPr>
                            <w:t>J</w:t>
                          </w:r>
                          <w:r w:rsidRPr="00697FC9">
                            <w:rPr>
                              <w:noProof/>
                            </w:rPr>
                            <w:t xml:space="preserve">ackobsen </w:t>
                          </w:r>
                          <w:hyperlink r:id="rId19" w:history="1">
                            <w:r w:rsidRPr="001166A7">
                              <w:rPr>
                                <w:rStyle w:val="Hyperlink"/>
                                <w:noProof/>
                              </w:rPr>
                              <w:t>mjacok18@student.sdu.dk</w:t>
                            </w:r>
                          </w:hyperlink>
                        </w:p>
                        <w:p w14:paraId="7C2A6383" w14:textId="37927601" w:rsidR="003E1375" w:rsidRDefault="003E1375" w:rsidP="009A4FAD">
                          <w:pPr>
                            <w:rPr>
                              <w:noProof/>
                            </w:rPr>
                          </w:pPr>
                          <w:r>
                            <w:rPr>
                              <w:noProof/>
                            </w:rPr>
                            <w:t xml:space="preserve">Per Terp Larsen </w:t>
                          </w:r>
                          <w:hyperlink r:id="rId20" w:history="1">
                            <w:r w:rsidRPr="001166A7">
                              <w:rPr>
                                <w:rStyle w:val="Hyperlink"/>
                                <w:noProof/>
                              </w:rPr>
                              <w:t>pertl18@student.sdu.dk</w:t>
                            </w:r>
                          </w:hyperlink>
                        </w:p>
                        <w:p w14:paraId="0F0BEAAA" w14:textId="0DBD058D" w:rsidR="003E1375" w:rsidRPr="00446D09" w:rsidRDefault="003E1375" w:rsidP="009A4FAD">
                          <w:pPr>
                            <w:rPr>
                              <w:noProof/>
                              <w:lang w:val="da-DK"/>
                            </w:rPr>
                          </w:pPr>
                          <w:r w:rsidRPr="00446D09">
                            <w:rPr>
                              <w:noProof/>
                              <w:lang w:val="da-DK"/>
                            </w:rPr>
                            <w:t xml:space="preserve">Steffen Vitten Pedersen </w:t>
                          </w:r>
                          <w:hyperlink r:id="rId21" w:history="1">
                            <w:r w:rsidRPr="00446D09">
                              <w:rPr>
                                <w:rStyle w:val="Hyperlink"/>
                                <w:noProof/>
                                <w:lang w:val="da-DK"/>
                              </w:rPr>
                              <w:t>stped18@student.sdu.dk</w:t>
                            </w:r>
                          </w:hyperlink>
                        </w:p>
                        <w:p w14:paraId="205A0E70" w14:textId="34C33AE9" w:rsidR="003E1375" w:rsidRPr="00446D09" w:rsidRDefault="003E1375">
                          <w:pPr>
                            <w:pStyle w:val="Ingenafstand"/>
                            <w:spacing w:before="40" w:after="40"/>
                            <w:rPr>
                              <w:rFonts w:ascii="Calibri" w:hAnsi="Calibri" w:cs="Calibri"/>
                              <w:caps/>
                              <w:color w:val="5B9BD5" w:themeColor="accent5"/>
                              <w:sz w:val="24"/>
                              <w:szCs w:val="24"/>
                            </w:rPr>
                          </w:pPr>
                        </w:p>
                        <w:p w14:paraId="36894057" w14:textId="37687F01" w:rsidR="003E1375" w:rsidRPr="00446D09" w:rsidRDefault="003E1375">
                          <w:pPr>
                            <w:rPr>
                              <w:lang w:val="da-DK"/>
                            </w:rPr>
                          </w:pPr>
                        </w:p>
                      </w:txbxContent>
                    </v:textbox>
                    <w10:wrap type="square" anchorx="margin" anchory="margin"/>
                  </v:shape>
                </w:pict>
              </mc:Fallback>
            </mc:AlternateContent>
          </w:r>
          <w:r w:rsidR="00F375BF" w:rsidRPr="00352488">
            <w:rPr>
              <w:rFonts w:cs="Times New Roman"/>
              <w:lang w:val="da-DK"/>
            </w:rPr>
            <w:br w:type="page"/>
          </w:r>
        </w:p>
      </w:sdtContent>
    </w:sdt>
    <w:sdt>
      <w:sdtPr>
        <w:rPr>
          <w:rFonts w:ascii="Times New Roman" w:eastAsiaTheme="minorHAnsi" w:hAnsi="Times New Roman" w:cs="Times New Roman"/>
          <w:color w:val="auto"/>
          <w:sz w:val="22"/>
          <w:szCs w:val="22"/>
          <w:lang w:eastAsia="en-US"/>
        </w:rPr>
        <w:id w:val="1534456735"/>
        <w:docPartObj>
          <w:docPartGallery w:val="Table of Contents"/>
          <w:docPartUnique/>
        </w:docPartObj>
      </w:sdtPr>
      <w:sdtEndPr>
        <w:rPr>
          <w:b/>
          <w:bCs/>
          <w:sz w:val="24"/>
        </w:rPr>
      </w:sdtEndPr>
      <w:sdtContent>
        <w:p w14:paraId="5844B310" w14:textId="6A1BAC39" w:rsidR="00F375BF" w:rsidRPr="00352488" w:rsidRDefault="00F375BF" w:rsidP="00DD2DA2">
          <w:pPr>
            <w:pStyle w:val="Overskrift"/>
            <w:spacing w:before="0" w:line="360" w:lineRule="auto"/>
            <w:rPr>
              <w:rFonts w:ascii="Times New Roman" w:hAnsi="Times New Roman" w:cs="Times New Roman"/>
            </w:rPr>
          </w:pPr>
          <w:r w:rsidRPr="00352488">
            <w:rPr>
              <w:rFonts w:ascii="Times New Roman" w:hAnsi="Times New Roman" w:cs="Times New Roman"/>
            </w:rPr>
            <w:t>Indhold</w:t>
          </w:r>
        </w:p>
        <w:p w14:paraId="48454629" w14:textId="47602F35" w:rsidR="003E1375" w:rsidRDefault="00F375BF">
          <w:pPr>
            <w:pStyle w:val="Indholdsfortegnelse1"/>
            <w:tabs>
              <w:tab w:val="left" w:pos="440"/>
              <w:tab w:val="right" w:leader="dot" w:pos="9350"/>
            </w:tabs>
            <w:rPr>
              <w:rFonts w:asciiTheme="minorHAnsi" w:eastAsiaTheme="minorEastAsia" w:hAnsiTheme="minorHAnsi"/>
              <w:noProof/>
              <w:sz w:val="22"/>
              <w:lang w:val="da-DK" w:eastAsia="da-DK"/>
            </w:rPr>
          </w:pPr>
          <w:r w:rsidRPr="00352488">
            <w:rPr>
              <w:rFonts w:cs="Times New Roman"/>
              <w:b/>
              <w:bCs/>
              <w:lang w:val="da-DK"/>
            </w:rPr>
            <w:fldChar w:fldCharType="begin"/>
          </w:r>
          <w:r w:rsidRPr="00352488">
            <w:rPr>
              <w:b/>
              <w:bCs/>
              <w:lang w:val="da-DK"/>
            </w:rPr>
            <w:instrText xml:space="preserve"> TOC \o "1-3" \h \z \u </w:instrText>
          </w:r>
          <w:r w:rsidRPr="00352488">
            <w:rPr>
              <w:rFonts w:cs="Times New Roman"/>
              <w:b/>
              <w:bCs/>
              <w:lang w:val="da-DK"/>
            </w:rPr>
            <w:fldChar w:fldCharType="separate"/>
          </w:r>
          <w:hyperlink w:anchor="_Toc4164624" w:history="1">
            <w:r w:rsidR="003E1375" w:rsidRPr="00C509D6">
              <w:rPr>
                <w:rStyle w:val="Hyperlink"/>
                <w:rFonts w:cs="Times New Roman"/>
                <w:noProof/>
                <w:lang w:val="da-DK"/>
              </w:rPr>
              <w:t>1.</w:t>
            </w:r>
            <w:r w:rsidR="003E1375">
              <w:rPr>
                <w:rFonts w:asciiTheme="minorHAnsi" w:eastAsiaTheme="minorEastAsia" w:hAnsiTheme="minorHAnsi"/>
                <w:noProof/>
                <w:sz w:val="22"/>
                <w:lang w:val="da-DK" w:eastAsia="da-DK"/>
              </w:rPr>
              <w:tab/>
            </w:r>
            <w:r w:rsidR="003E1375" w:rsidRPr="00C509D6">
              <w:rPr>
                <w:rStyle w:val="Hyperlink"/>
                <w:rFonts w:cs="Times New Roman"/>
                <w:noProof/>
                <w:lang w:val="da-DK"/>
              </w:rPr>
              <w:t>Indledning</w:t>
            </w:r>
            <w:r w:rsidR="003E1375">
              <w:rPr>
                <w:noProof/>
                <w:webHidden/>
              </w:rPr>
              <w:tab/>
            </w:r>
            <w:r w:rsidR="003E1375">
              <w:rPr>
                <w:noProof/>
                <w:webHidden/>
              </w:rPr>
              <w:fldChar w:fldCharType="begin"/>
            </w:r>
            <w:r w:rsidR="003E1375">
              <w:rPr>
                <w:noProof/>
                <w:webHidden/>
              </w:rPr>
              <w:instrText xml:space="preserve"> PAGEREF _Toc4164624 \h </w:instrText>
            </w:r>
            <w:r w:rsidR="003E1375">
              <w:rPr>
                <w:noProof/>
                <w:webHidden/>
              </w:rPr>
            </w:r>
            <w:r w:rsidR="003E1375">
              <w:rPr>
                <w:noProof/>
                <w:webHidden/>
              </w:rPr>
              <w:fldChar w:fldCharType="separate"/>
            </w:r>
            <w:r w:rsidR="003E1375">
              <w:rPr>
                <w:noProof/>
                <w:webHidden/>
              </w:rPr>
              <w:t>2</w:t>
            </w:r>
            <w:r w:rsidR="003E1375">
              <w:rPr>
                <w:noProof/>
                <w:webHidden/>
              </w:rPr>
              <w:fldChar w:fldCharType="end"/>
            </w:r>
          </w:hyperlink>
        </w:p>
        <w:p w14:paraId="24A166AB" w14:textId="23CD5D79"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25" w:history="1">
            <w:r w:rsidRPr="00C509D6">
              <w:rPr>
                <w:rStyle w:val="Hyperlink"/>
                <w:rFonts w:cs="Times New Roman"/>
                <w:noProof/>
                <w:lang w:val="da-DK"/>
              </w:rPr>
              <w:t>2.</w:t>
            </w:r>
            <w:r>
              <w:rPr>
                <w:rFonts w:asciiTheme="minorHAnsi" w:eastAsiaTheme="minorEastAsia" w:hAnsiTheme="minorHAnsi"/>
                <w:noProof/>
                <w:sz w:val="22"/>
                <w:lang w:val="da-DK" w:eastAsia="da-DK"/>
              </w:rPr>
              <w:tab/>
            </w:r>
            <w:r w:rsidRPr="00C509D6">
              <w:rPr>
                <w:rStyle w:val="Hyperlink"/>
                <w:rFonts w:cs="Times New Roman"/>
                <w:noProof/>
                <w:lang w:val="da-DK"/>
              </w:rPr>
              <w:t>Fremgangsmåde</w:t>
            </w:r>
            <w:r>
              <w:rPr>
                <w:noProof/>
                <w:webHidden/>
              </w:rPr>
              <w:tab/>
            </w:r>
            <w:r>
              <w:rPr>
                <w:noProof/>
                <w:webHidden/>
              </w:rPr>
              <w:fldChar w:fldCharType="begin"/>
            </w:r>
            <w:r>
              <w:rPr>
                <w:noProof/>
                <w:webHidden/>
              </w:rPr>
              <w:instrText xml:space="preserve"> PAGEREF _Toc4164625 \h </w:instrText>
            </w:r>
            <w:r>
              <w:rPr>
                <w:noProof/>
                <w:webHidden/>
              </w:rPr>
            </w:r>
            <w:r>
              <w:rPr>
                <w:noProof/>
                <w:webHidden/>
              </w:rPr>
              <w:fldChar w:fldCharType="separate"/>
            </w:r>
            <w:r>
              <w:rPr>
                <w:noProof/>
                <w:webHidden/>
              </w:rPr>
              <w:t>4</w:t>
            </w:r>
            <w:r>
              <w:rPr>
                <w:noProof/>
                <w:webHidden/>
              </w:rPr>
              <w:fldChar w:fldCharType="end"/>
            </w:r>
          </w:hyperlink>
        </w:p>
        <w:p w14:paraId="5EEC6471" w14:textId="6FD7BEFB"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26" w:history="1">
            <w:r w:rsidRPr="00C509D6">
              <w:rPr>
                <w:rStyle w:val="Hyperlink"/>
                <w:rFonts w:cs="Times New Roman"/>
                <w:noProof/>
                <w:lang w:val="da-DK"/>
              </w:rPr>
              <w:t>3.</w:t>
            </w:r>
            <w:r>
              <w:rPr>
                <w:rFonts w:asciiTheme="minorHAnsi" w:eastAsiaTheme="minorEastAsia" w:hAnsiTheme="minorHAnsi"/>
                <w:noProof/>
                <w:sz w:val="22"/>
                <w:lang w:val="da-DK" w:eastAsia="da-DK"/>
              </w:rPr>
              <w:tab/>
            </w:r>
            <w:r w:rsidRPr="00C509D6">
              <w:rPr>
                <w:rStyle w:val="Hyperlink"/>
                <w:rFonts w:cs="Times New Roman"/>
                <w:noProof/>
                <w:lang w:val="da-DK"/>
              </w:rPr>
              <w:t>Business Case (referat)</w:t>
            </w:r>
            <w:r>
              <w:rPr>
                <w:noProof/>
                <w:webHidden/>
              </w:rPr>
              <w:tab/>
            </w:r>
            <w:r>
              <w:rPr>
                <w:noProof/>
                <w:webHidden/>
              </w:rPr>
              <w:fldChar w:fldCharType="begin"/>
            </w:r>
            <w:r>
              <w:rPr>
                <w:noProof/>
                <w:webHidden/>
              </w:rPr>
              <w:instrText xml:space="preserve"> PAGEREF _Toc4164626 \h </w:instrText>
            </w:r>
            <w:r>
              <w:rPr>
                <w:noProof/>
                <w:webHidden/>
              </w:rPr>
            </w:r>
            <w:r>
              <w:rPr>
                <w:noProof/>
                <w:webHidden/>
              </w:rPr>
              <w:fldChar w:fldCharType="separate"/>
            </w:r>
            <w:r>
              <w:rPr>
                <w:noProof/>
                <w:webHidden/>
              </w:rPr>
              <w:t>5</w:t>
            </w:r>
            <w:r>
              <w:rPr>
                <w:noProof/>
                <w:webHidden/>
              </w:rPr>
              <w:fldChar w:fldCharType="end"/>
            </w:r>
          </w:hyperlink>
        </w:p>
        <w:p w14:paraId="2DD63757" w14:textId="145D00AE"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27" w:history="1">
            <w:r w:rsidRPr="00C509D6">
              <w:rPr>
                <w:rStyle w:val="Hyperlink"/>
                <w:rFonts w:cs="Times New Roman"/>
                <w:noProof/>
                <w:lang w:val="da-DK"/>
              </w:rPr>
              <w:t>4.</w:t>
            </w:r>
            <w:r>
              <w:rPr>
                <w:rFonts w:asciiTheme="minorHAnsi" w:eastAsiaTheme="minorEastAsia" w:hAnsiTheme="minorHAnsi"/>
                <w:noProof/>
                <w:sz w:val="22"/>
                <w:lang w:val="da-DK" w:eastAsia="da-DK"/>
              </w:rPr>
              <w:tab/>
            </w:r>
            <w:r w:rsidRPr="00C509D6">
              <w:rPr>
                <w:rStyle w:val="Hyperlink"/>
                <w:rFonts w:cs="Times New Roman"/>
                <w:noProof/>
                <w:lang w:val="da-DK"/>
              </w:rPr>
              <w:t>Forretningsområdet og eksisterende løsninger</w:t>
            </w:r>
            <w:r>
              <w:rPr>
                <w:noProof/>
                <w:webHidden/>
              </w:rPr>
              <w:tab/>
            </w:r>
            <w:r>
              <w:rPr>
                <w:noProof/>
                <w:webHidden/>
              </w:rPr>
              <w:fldChar w:fldCharType="begin"/>
            </w:r>
            <w:r>
              <w:rPr>
                <w:noProof/>
                <w:webHidden/>
              </w:rPr>
              <w:instrText xml:space="preserve"> PAGEREF _Toc4164627 \h </w:instrText>
            </w:r>
            <w:r>
              <w:rPr>
                <w:noProof/>
                <w:webHidden/>
              </w:rPr>
            </w:r>
            <w:r>
              <w:rPr>
                <w:noProof/>
                <w:webHidden/>
              </w:rPr>
              <w:fldChar w:fldCharType="separate"/>
            </w:r>
            <w:r>
              <w:rPr>
                <w:noProof/>
                <w:webHidden/>
              </w:rPr>
              <w:t>6</w:t>
            </w:r>
            <w:r>
              <w:rPr>
                <w:noProof/>
                <w:webHidden/>
              </w:rPr>
              <w:fldChar w:fldCharType="end"/>
            </w:r>
          </w:hyperlink>
        </w:p>
        <w:p w14:paraId="0E15DADA" w14:textId="649E9232"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28" w:history="1">
            <w:r w:rsidRPr="00C509D6">
              <w:rPr>
                <w:rStyle w:val="Hyperlink"/>
                <w:noProof/>
                <w:lang w:val="da-DK"/>
              </w:rPr>
              <w:t>5.</w:t>
            </w:r>
            <w:r>
              <w:rPr>
                <w:rFonts w:asciiTheme="minorHAnsi" w:eastAsiaTheme="minorEastAsia" w:hAnsiTheme="minorHAnsi"/>
                <w:noProof/>
                <w:sz w:val="22"/>
                <w:lang w:val="da-DK" w:eastAsia="da-DK"/>
              </w:rPr>
              <w:tab/>
            </w:r>
            <w:r w:rsidRPr="00C509D6">
              <w:rPr>
                <w:rStyle w:val="Hyperlink"/>
                <w:noProof/>
                <w:lang w:val="da-DK"/>
              </w:rPr>
              <w:t>Overordnet kravspecifikation</w:t>
            </w:r>
            <w:r>
              <w:rPr>
                <w:noProof/>
                <w:webHidden/>
              </w:rPr>
              <w:tab/>
            </w:r>
            <w:r>
              <w:rPr>
                <w:noProof/>
                <w:webHidden/>
              </w:rPr>
              <w:fldChar w:fldCharType="begin"/>
            </w:r>
            <w:r>
              <w:rPr>
                <w:noProof/>
                <w:webHidden/>
              </w:rPr>
              <w:instrText xml:space="preserve"> PAGEREF _Toc4164628 \h </w:instrText>
            </w:r>
            <w:r>
              <w:rPr>
                <w:noProof/>
                <w:webHidden/>
              </w:rPr>
            </w:r>
            <w:r>
              <w:rPr>
                <w:noProof/>
                <w:webHidden/>
              </w:rPr>
              <w:fldChar w:fldCharType="separate"/>
            </w:r>
            <w:r>
              <w:rPr>
                <w:noProof/>
                <w:webHidden/>
              </w:rPr>
              <w:t>7</w:t>
            </w:r>
            <w:r>
              <w:rPr>
                <w:noProof/>
                <w:webHidden/>
              </w:rPr>
              <w:fldChar w:fldCharType="end"/>
            </w:r>
          </w:hyperlink>
        </w:p>
        <w:p w14:paraId="7779934A" w14:textId="01C5A49A"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29" w:history="1">
            <w:r w:rsidRPr="00C509D6">
              <w:rPr>
                <w:rStyle w:val="Hyperlink"/>
                <w:noProof/>
                <w:lang w:val="da-DK" w:eastAsia="da-DK"/>
              </w:rPr>
              <w:t>5.1</w:t>
            </w:r>
            <w:r>
              <w:rPr>
                <w:rFonts w:asciiTheme="minorHAnsi" w:eastAsiaTheme="minorEastAsia" w:hAnsiTheme="minorHAnsi"/>
                <w:noProof/>
                <w:sz w:val="22"/>
                <w:lang w:val="da-DK" w:eastAsia="da-DK"/>
              </w:rPr>
              <w:tab/>
            </w:r>
            <w:r w:rsidRPr="00C509D6">
              <w:rPr>
                <w:rStyle w:val="Hyperlink"/>
                <w:noProof/>
                <w:lang w:val="da-DK" w:eastAsia="da-DK"/>
              </w:rPr>
              <w:t>Sensum (Log ind simulering) beskrivelse:</w:t>
            </w:r>
            <w:r>
              <w:rPr>
                <w:noProof/>
                <w:webHidden/>
              </w:rPr>
              <w:tab/>
            </w:r>
            <w:r>
              <w:rPr>
                <w:noProof/>
                <w:webHidden/>
              </w:rPr>
              <w:fldChar w:fldCharType="begin"/>
            </w:r>
            <w:r>
              <w:rPr>
                <w:noProof/>
                <w:webHidden/>
              </w:rPr>
              <w:instrText xml:space="preserve"> PAGEREF _Toc4164629 \h </w:instrText>
            </w:r>
            <w:r>
              <w:rPr>
                <w:noProof/>
                <w:webHidden/>
              </w:rPr>
            </w:r>
            <w:r>
              <w:rPr>
                <w:noProof/>
                <w:webHidden/>
              </w:rPr>
              <w:fldChar w:fldCharType="separate"/>
            </w:r>
            <w:r>
              <w:rPr>
                <w:noProof/>
                <w:webHidden/>
              </w:rPr>
              <w:t>7</w:t>
            </w:r>
            <w:r>
              <w:rPr>
                <w:noProof/>
                <w:webHidden/>
              </w:rPr>
              <w:fldChar w:fldCharType="end"/>
            </w:r>
          </w:hyperlink>
        </w:p>
        <w:p w14:paraId="0E1483A2" w14:textId="076B0E5A"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30" w:history="1">
            <w:r w:rsidRPr="00C509D6">
              <w:rPr>
                <w:rStyle w:val="Hyperlink"/>
                <w:noProof/>
                <w:lang w:val="da-DK" w:eastAsia="da-DK"/>
              </w:rPr>
              <w:t>5.2</w:t>
            </w:r>
            <w:r>
              <w:rPr>
                <w:rFonts w:asciiTheme="minorHAnsi" w:eastAsiaTheme="minorEastAsia" w:hAnsiTheme="minorHAnsi"/>
                <w:noProof/>
                <w:sz w:val="22"/>
                <w:lang w:val="da-DK" w:eastAsia="da-DK"/>
              </w:rPr>
              <w:tab/>
            </w:r>
            <w:r w:rsidRPr="00C509D6">
              <w:rPr>
                <w:rStyle w:val="Hyperlink"/>
                <w:noProof/>
                <w:lang w:val="da-DK" w:eastAsia="da-DK"/>
              </w:rPr>
              <w:t>Sagsforløb</w:t>
            </w:r>
            <w:r>
              <w:rPr>
                <w:noProof/>
                <w:webHidden/>
              </w:rPr>
              <w:tab/>
            </w:r>
            <w:r>
              <w:rPr>
                <w:noProof/>
                <w:webHidden/>
              </w:rPr>
              <w:fldChar w:fldCharType="begin"/>
            </w:r>
            <w:r>
              <w:rPr>
                <w:noProof/>
                <w:webHidden/>
              </w:rPr>
              <w:instrText xml:space="preserve"> PAGEREF _Toc4164630 \h </w:instrText>
            </w:r>
            <w:r>
              <w:rPr>
                <w:noProof/>
                <w:webHidden/>
              </w:rPr>
            </w:r>
            <w:r>
              <w:rPr>
                <w:noProof/>
                <w:webHidden/>
              </w:rPr>
              <w:fldChar w:fldCharType="separate"/>
            </w:r>
            <w:r>
              <w:rPr>
                <w:noProof/>
                <w:webHidden/>
              </w:rPr>
              <w:t>7</w:t>
            </w:r>
            <w:r>
              <w:rPr>
                <w:noProof/>
                <w:webHidden/>
              </w:rPr>
              <w:fldChar w:fldCharType="end"/>
            </w:r>
          </w:hyperlink>
        </w:p>
        <w:p w14:paraId="440A9A2B" w14:textId="2BFD2B3A"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1" w:history="1">
            <w:r w:rsidRPr="00C509D6">
              <w:rPr>
                <w:rStyle w:val="Hyperlink"/>
                <w:noProof/>
                <w:lang w:val="da-DK"/>
              </w:rPr>
              <w:t>5.2.1</w:t>
            </w:r>
            <w:r>
              <w:rPr>
                <w:rFonts w:asciiTheme="minorHAnsi" w:eastAsiaTheme="minorEastAsia" w:hAnsiTheme="minorHAnsi"/>
                <w:noProof/>
                <w:sz w:val="22"/>
                <w:lang w:val="da-DK" w:eastAsia="da-DK"/>
              </w:rPr>
              <w:tab/>
            </w:r>
            <w:r w:rsidRPr="00C509D6">
              <w:rPr>
                <w:rStyle w:val="Hyperlink"/>
                <w:noProof/>
                <w:lang w:val="da-DK"/>
              </w:rPr>
              <w:t>Aktørliste med beskrivelser</w:t>
            </w:r>
            <w:r>
              <w:rPr>
                <w:noProof/>
                <w:webHidden/>
              </w:rPr>
              <w:tab/>
            </w:r>
            <w:r>
              <w:rPr>
                <w:noProof/>
                <w:webHidden/>
              </w:rPr>
              <w:fldChar w:fldCharType="begin"/>
            </w:r>
            <w:r>
              <w:rPr>
                <w:noProof/>
                <w:webHidden/>
              </w:rPr>
              <w:instrText xml:space="preserve"> PAGEREF _Toc4164631 \h </w:instrText>
            </w:r>
            <w:r>
              <w:rPr>
                <w:noProof/>
                <w:webHidden/>
              </w:rPr>
            </w:r>
            <w:r>
              <w:rPr>
                <w:noProof/>
                <w:webHidden/>
              </w:rPr>
              <w:fldChar w:fldCharType="separate"/>
            </w:r>
            <w:r>
              <w:rPr>
                <w:noProof/>
                <w:webHidden/>
              </w:rPr>
              <w:t>8</w:t>
            </w:r>
            <w:r>
              <w:rPr>
                <w:noProof/>
                <w:webHidden/>
              </w:rPr>
              <w:fldChar w:fldCharType="end"/>
            </w:r>
          </w:hyperlink>
        </w:p>
        <w:p w14:paraId="65C945ED" w14:textId="468E34B8"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2" w:history="1">
            <w:r w:rsidRPr="00C509D6">
              <w:rPr>
                <w:rStyle w:val="Hyperlink"/>
                <w:noProof/>
                <w:lang w:val="da-DK" w:eastAsia="da-DK"/>
              </w:rPr>
              <w:t>5.2.2</w:t>
            </w:r>
            <w:r>
              <w:rPr>
                <w:rFonts w:asciiTheme="minorHAnsi" w:eastAsiaTheme="minorEastAsia" w:hAnsiTheme="minorHAnsi"/>
                <w:noProof/>
                <w:sz w:val="22"/>
                <w:lang w:val="da-DK" w:eastAsia="da-DK"/>
              </w:rPr>
              <w:tab/>
            </w:r>
            <w:r w:rsidRPr="00C509D6">
              <w:rPr>
                <w:rStyle w:val="Hyperlink"/>
                <w:noProof/>
                <w:lang w:val="da-DK" w:eastAsia="da-DK"/>
              </w:rPr>
              <w:t>Brugsmønster med korte beskrivelser</w:t>
            </w:r>
            <w:r>
              <w:rPr>
                <w:noProof/>
                <w:webHidden/>
              </w:rPr>
              <w:tab/>
            </w:r>
            <w:r>
              <w:rPr>
                <w:noProof/>
                <w:webHidden/>
              </w:rPr>
              <w:fldChar w:fldCharType="begin"/>
            </w:r>
            <w:r>
              <w:rPr>
                <w:noProof/>
                <w:webHidden/>
              </w:rPr>
              <w:instrText xml:space="preserve"> PAGEREF _Toc4164632 \h </w:instrText>
            </w:r>
            <w:r>
              <w:rPr>
                <w:noProof/>
                <w:webHidden/>
              </w:rPr>
            </w:r>
            <w:r>
              <w:rPr>
                <w:noProof/>
                <w:webHidden/>
              </w:rPr>
              <w:fldChar w:fldCharType="separate"/>
            </w:r>
            <w:r>
              <w:rPr>
                <w:noProof/>
                <w:webHidden/>
              </w:rPr>
              <w:t>9</w:t>
            </w:r>
            <w:r>
              <w:rPr>
                <w:noProof/>
                <w:webHidden/>
              </w:rPr>
              <w:fldChar w:fldCharType="end"/>
            </w:r>
          </w:hyperlink>
        </w:p>
        <w:p w14:paraId="758C7AEC" w14:textId="6EB185A0"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3" w:history="1">
            <w:r w:rsidRPr="00C509D6">
              <w:rPr>
                <w:rStyle w:val="Hyperlink"/>
                <w:noProof/>
                <w:lang w:val="da-DK" w:eastAsia="da-DK"/>
              </w:rPr>
              <w:t>5.2.3</w:t>
            </w:r>
            <w:r>
              <w:rPr>
                <w:rFonts w:asciiTheme="minorHAnsi" w:eastAsiaTheme="minorEastAsia" w:hAnsiTheme="minorHAnsi"/>
                <w:noProof/>
                <w:sz w:val="22"/>
                <w:lang w:val="da-DK" w:eastAsia="da-DK"/>
              </w:rPr>
              <w:tab/>
            </w:r>
            <w:r w:rsidRPr="00C509D6">
              <w:rPr>
                <w:rStyle w:val="Hyperlink"/>
                <w:noProof/>
                <w:lang w:val="da-DK" w:eastAsia="da-DK"/>
              </w:rPr>
              <w:t>Overordnet brugsmønstermodel</w:t>
            </w:r>
            <w:r>
              <w:rPr>
                <w:noProof/>
                <w:webHidden/>
              </w:rPr>
              <w:tab/>
            </w:r>
            <w:r>
              <w:rPr>
                <w:noProof/>
                <w:webHidden/>
              </w:rPr>
              <w:fldChar w:fldCharType="begin"/>
            </w:r>
            <w:r>
              <w:rPr>
                <w:noProof/>
                <w:webHidden/>
              </w:rPr>
              <w:instrText xml:space="preserve"> PAGEREF _Toc4164633 \h </w:instrText>
            </w:r>
            <w:r>
              <w:rPr>
                <w:noProof/>
                <w:webHidden/>
              </w:rPr>
            </w:r>
            <w:r>
              <w:rPr>
                <w:noProof/>
                <w:webHidden/>
              </w:rPr>
              <w:fldChar w:fldCharType="separate"/>
            </w:r>
            <w:r>
              <w:rPr>
                <w:noProof/>
                <w:webHidden/>
              </w:rPr>
              <w:t>10</w:t>
            </w:r>
            <w:r>
              <w:rPr>
                <w:noProof/>
                <w:webHidden/>
              </w:rPr>
              <w:fldChar w:fldCharType="end"/>
            </w:r>
          </w:hyperlink>
        </w:p>
        <w:p w14:paraId="2954AA2B" w14:textId="4253AEDC"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4" w:history="1">
            <w:r w:rsidRPr="00C509D6">
              <w:rPr>
                <w:rStyle w:val="Hyperlink"/>
                <w:noProof/>
                <w:lang w:val="da-DK" w:eastAsia="da-DK"/>
              </w:rPr>
              <w:t>5.2.4</w:t>
            </w:r>
            <w:r>
              <w:rPr>
                <w:rFonts w:asciiTheme="minorHAnsi" w:eastAsiaTheme="minorEastAsia" w:hAnsiTheme="minorHAnsi"/>
                <w:noProof/>
                <w:sz w:val="22"/>
                <w:lang w:val="da-DK" w:eastAsia="da-DK"/>
              </w:rPr>
              <w:tab/>
            </w:r>
            <w:r w:rsidRPr="00C509D6">
              <w:rPr>
                <w:rStyle w:val="Hyperlink"/>
                <w:noProof/>
                <w:lang w:val="da-DK" w:eastAsia="da-DK"/>
              </w:rPr>
              <w:t>Detaljeret brugsmønster</w:t>
            </w:r>
            <w:r>
              <w:rPr>
                <w:noProof/>
                <w:webHidden/>
              </w:rPr>
              <w:tab/>
            </w:r>
            <w:r>
              <w:rPr>
                <w:noProof/>
                <w:webHidden/>
              </w:rPr>
              <w:fldChar w:fldCharType="begin"/>
            </w:r>
            <w:r>
              <w:rPr>
                <w:noProof/>
                <w:webHidden/>
              </w:rPr>
              <w:instrText xml:space="preserve"> PAGEREF _Toc4164634 \h </w:instrText>
            </w:r>
            <w:r>
              <w:rPr>
                <w:noProof/>
                <w:webHidden/>
              </w:rPr>
            </w:r>
            <w:r>
              <w:rPr>
                <w:noProof/>
                <w:webHidden/>
              </w:rPr>
              <w:fldChar w:fldCharType="separate"/>
            </w:r>
            <w:r>
              <w:rPr>
                <w:noProof/>
                <w:webHidden/>
              </w:rPr>
              <w:t>11</w:t>
            </w:r>
            <w:r>
              <w:rPr>
                <w:noProof/>
                <w:webHidden/>
              </w:rPr>
              <w:fldChar w:fldCharType="end"/>
            </w:r>
          </w:hyperlink>
        </w:p>
        <w:p w14:paraId="301105F8" w14:textId="214F321C"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5" w:history="1">
            <w:r w:rsidRPr="00C509D6">
              <w:rPr>
                <w:rStyle w:val="Hyperlink"/>
                <w:noProof/>
                <w:lang w:val="da-DK" w:eastAsia="da-DK"/>
              </w:rPr>
              <w:t>5.2.5</w:t>
            </w:r>
            <w:r>
              <w:rPr>
                <w:rFonts w:asciiTheme="minorHAnsi" w:eastAsiaTheme="minorEastAsia" w:hAnsiTheme="minorHAnsi"/>
                <w:noProof/>
                <w:sz w:val="22"/>
                <w:lang w:val="da-DK" w:eastAsia="da-DK"/>
              </w:rPr>
              <w:tab/>
            </w:r>
            <w:r w:rsidRPr="00C509D6">
              <w:rPr>
                <w:rStyle w:val="Hyperlink"/>
                <w:noProof/>
                <w:lang w:val="da-DK" w:eastAsia="da-DK"/>
              </w:rPr>
              <w:t>Overordnet beskrivelse af supplerende krav.</w:t>
            </w:r>
            <w:r>
              <w:rPr>
                <w:noProof/>
                <w:webHidden/>
              </w:rPr>
              <w:tab/>
            </w:r>
            <w:r>
              <w:rPr>
                <w:noProof/>
                <w:webHidden/>
              </w:rPr>
              <w:fldChar w:fldCharType="begin"/>
            </w:r>
            <w:r>
              <w:rPr>
                <w:noProof/>
                <w:webHidden/>
              </w:rPr>
              <w:instrText xml:space="preserve"> PAGEREF _Toc4164635 \h </w:instrText>
            </w:r>
            <w:r>
              <w:rPr>
                <w:noProof/>
                <w:webHidden/>
              </w:rPr>
            </w:r>
            <w:r>
              <w:rPr>
                <w:noProof/>
                <w:webHidden/>
              </w:rPr>
              <w:fldChar w:fldCharType="separate"/>
            </w:r>
            <w:r>
              <w:rPr>
                <w:noProof/>
                <w:webHidden/>
              </w:rPr>
              <w:t>14</w:t>
            </w:r>
            <w:r>
              <w:rPr>
                <w:noProof/>
                <w:webHidden/>
              </w:rPr>
              <w:fldChar w:fldCharType="end"/>
            </w:r>
          </w:hyperlink>
        </w:p>
        <w:p w14:paraId="181EC679" w14:textId="1694A846"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36" w:history="1">
            <w:r w:rsidRPr="00C509D6">
              <w:rPr>
                <w:rStyle w:val="Hyperlink"/>
                <w:noProof/>
                <w:lang w:val="da-DK" w:eastAsia="da-DK"/>
              </w:rPr>
              <w:t>5.2.6</w:t>
            </w:r>
            <w:r>
              <w:rPr>
                <w:rFonts w:asciiTheme="minorHAnsi" w:eastAsiaTheme="minorEastAsia" w:hAnsiTheme="minorHAnsi"/>
                <w:noProof/>
                <w:sz w:val="22"/>
                <w:lang w:val="da-DK" w:eastAsia="da-DK"/>
              </w:rPr>
              <w:tab/>
            </w:r>
            <w:r w:rsidRPr="00C509D6">
              <w:rPr>
                <w:rStyle w:val="Hyperlink"/>
                <w:noProof/>
                <w:lang w:val="da-DK" w:eastAsia="da-DK"/>
              </w:rPr>
              <w:t>Domænemodel m. klassediagram og beskrivelse af domænet og klasserne.</w:t>
            </w:r>
            <w:r>
              <w:rPr>
                <w:noProof/>
                <w:webHidden/>
              </w:rPr>
              <w:tab/>
            </w:r>
            <w:r>
              <w:rPr>
                <w:noProof/>
                <w:webHidden/>
              </w:rPr>
              <w:fldChar w:fldCharType="begin"/>
            </w:r>
            <w:r>
              <w:rPr>
                <w:noProof/>
                <w:webHidden/>
              </w:rPr>
              <w:instrText xml:space="preserve"> PAGEREF _Toc4164636 \h </w:instrText>
            </w:r>
            <w:r>
              <w:rPr>
                <w:noProof/>
                <w:webHidden/>
              </w:rPr>
            </w:r>
            <w:r>
              <w:rPr>
                <w:noProof/>
                <w:webHidden/>
              </w:rPr>
              <w:fldChar w:fldCharType="separate"/>
            </w:r>
            <w:r>
              <w:rPr>
                <w:noProof/>
                <w:webHidden/>
              </w:rPr>
              <w:t>16</w:t>
            </w:r>
            <w:r>
              <w:rPr>
                <w:noProof/>
                <w:webHidden/>
              </w:rPr>
              <w:fldChar w:fldCharType="end"/>
            </w:r>
          </w:hyperlink>
        </w:p>
        <w:p w14:paraId="6FB0DF74" w14:textId="35D10381"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37" w:history="1">
            <w:r w:rsidRPr="00C509D6">
              <w:rPr>
                <w:rStyle w:val="Hyperlink"/>
                <w:rFonts w:cs="Times New Roman"/>
                <w:noProof/>
                <w:lang w:val="da-DK"/>
              </w:rPr>
              <w:t>6</w:t>
            </w:r>
            <w:r>
              <w:rPr>
                <w:rFonts w:asciiTheme="minorHAnsi" w:eastAsiaTheme="minorEastAsia" w:hAnsiTheme="minorHAnsi"/>
                <w:noProof/>
                <w:sz w:val="22"/>
                <w:lang w:val="da-DK" w:eastAsia="da-DK"/>
              </w:rPr>
              <w:tab/>
            </w:r>
            <w:r w:rsidRPr="00C509D6">
              <w:rPr>
                <w:rStyle w:val="Hyperlink"/>
                <w:rFonts w:cs="Times New Roman"/>
                <w:noProof/>
                <w:lang w:val="da-DK"/>
              </w:rPr>
              <w:t>Kritiske risici</w:t>
            </w:r>
            <w:r>
              <w:rPr>
                <w:noProof/>
                <w:webHidden/>
              </w:rPr>
              <w:tab/>
            </w:r>
            <w:r>
              <w:rPr>
                <w:noProof/>
                <w:webHidden/>
              </w:rPr>
              <w:fldChar w:fldCharType="begin"/>
            </w:r>
            <w:r>
              <w:rPr>
                <w:noProof/>
                <w:webHidden/>
              </w:rPr>
              <w:instrText xml:space="preserve"> PAGEREF _Toc4164637 \h </w:instrText>
            </w:r>
            <w:r>
              <w:rPr>
                <w:noProof/>
                <w:webHidden/>
              </w:rPr>
            </w:r>
            <w:r>
              <w:rPr>
                <w:noProof/>
                <w:webHidden/>
              </w:rPr>
              <w:fldChar w:fldCharType="separate"/>
            </w:r>
            <w:r>
              <w:rPr>
                <w:noProof/>
                <w:webHidden/>
              </w:rPr>
              <w:t>22</w:t>
            </w:r>
            <w:r>
              <w:rPr>
                <w:noProof/>
                <w:webHidden/>
              </w:rPr>
              <w:fldChar w:fldCharType="end"/>
            </w:r>
          </w:hyperlink>
        </w:p>
        <w:p w14:paraId="6F795AA0" w14:textId="09861095"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38" w:history="1">
            <w:r w:rsidRPr="00C509D6">
              <w:rPr>
                <w:rStyle w:val="Hyperlink"/>
                <w:rFonts w:cs="Times New Roman"/>
                <w:noProof/>
                <w:lang w:val="da-DK"/>
              </w:rPr>
              <w:t>7</w:t>
            </w:r>
            <w:r>
              <w:rPr>
                <w:rFonts w:asciiTheme="minorHAnsi" w:eastAsiaTheme="minorEastAsia" w:hAnsiTheme="minorHAnsi"/>
                <w:noProof/>
                <w:sz w:val="22"/>
                <w:lang w:val="da-DK" w:eastAsia="da-DK"/>
              </w:rPr>
              <w:tab/>
            </w:r>
            <w:r w:rsidRPr="00C509D6">
              <w:rPr>
                <w:rStyle w:val="Hyperlink"/>
                <w:rFonts w:cs="Times New Roman"/>
                <w:noProof/>
                <w:lang w:val="da-DK"/>
              </w:rPr>
              <w:t>Prioritering</w:t>
            </w:r>
            <w:r>
              <w:rPr>
                <w:noProof/>
                <w:webHidden/>
              </w:rPr>
              <w:tab/>
            </w:r>
            <w:r>
              <w:rPr>
                <w:noProof/>
                <w:webHidden/>
              </w:rPr>
              <w:fldChar w:fldCharType="begin"/>
            </w:r>
            <w:r>
              <w:rPr>
                <w:noProof/>
                <w:webHidden/>
              </w:rPr>
              <w:instrText xml:space="preserve"> PAGEREF _Toc4164638 \h </w:instrText>
            </w:r>
            <w:r>
              <w:rPr>
                <w:noProof/>
                <w:webHidden/>
              </w:rPr>
            </w:r>
            <w:r>
              <w:rPr>
                <w:noProof/>
                <w:webHidden/>
              </w:rPr>
              <w:fldChar w:fldCharType="separate"/>
            </w:r>
            <w:r>
              <w:rPr>
                <w:noProof/>
                <w:webHidden/>
              </w:rPr>
              <w:t>24</w:t>
            </w:r>
            <w:r>
              <w:rPr>
                <w:noProof/>
                <w:webHidden/>
              </w:rPr>
              <w:fldChar w:fldCharType="end"/>
            </w:r>
          </w:hyperlink>
        </w:p>
        <w:p w14:paraId="1D96A523" w14:textId="6482C921"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39" w:history="1">
            <w:r w:rsidRPr="00C509D6">
              <w:rPr>
                <w:rStyle w:val="Hyperlink"/>
                <w:rFonts w:cs="Times New Roman"/>
                <w:noProof/>
                <w:lang w:val="da-DK"/>
              </w:rPr>
              <w:t>8</w:t>
            </w:r>
            <w:r>
              <w:rPr>
                <w:rFonts w:asciiTheme="minorHAnsi" w:eastAsiaTheme="minorEastAsia" w:hAnsiTheme="minorHAnsi"/>
                <w:noProof/>
                <w:sz w:val="22"/>
                <w:lang w:val="da-DK" w:eastAsia="da-DK"/>
              </w:rPr>
              <w:tab/>
            </w:r>
            <w:r w:rsidRPr="00C509D6">
              <w:rPr>
                <w:rStyle w:val="Hyperlink"/>
                <w:rFonts w:cs="Times New Roman"/>
                <w:noProof/>
                <w:lang w:val="da-DK"/>
              </w:rPr>
              <w:t>Metode i elaborationsfasen</w:t>
            </w:r>
            <w:r>
              <w:rPr>
                <w:noProof/>
                <w:webHidden/>
              </w:rPr>
              <w:tab/>
            </w:r>
            <w:r>
              <w:rPr>
                <w:noProof/>
                <w:webHidden/>
              </w:rPr>
              <w:fldChar w:fldCharType="begin"/>
            </w:r>
            <w:r>
              <w:rPr>
                <w:noProof/>
                <w:webHidden/>
              </w:rPr>
              <w:instrText xml:space="preserve"> PAGEREF _Toc4164639 \h </w:instrText>
            </w:r>
            <w:r>
              <w:rPr>
                <w:noProof/>
                <w:webHidden/>
              </w:rPr>
            </w:r>
            <w:r>
              <w:rPr>
                <w:noProof/>
                <w:webHidden/>
              </w:rPr>
              <w:fldChar w:fldCharType="separate"/>
            </w:r>
            <w:r>
              <w:rPr>
                <w:noProof/>
                <w:webHidden/>
              </w:rPr>
              <w:t>26</w:t>
            </w:r>
            <w:r>
              <w:rPr>
                <w:noProof/>
                <w:webHidden/>
              </w:rPr>
              <w:fldChar w:fldCharType="end"/>
            </w:r>
          </w:hyperlink>
        </w:p>
        <w:p w14:paraId="3749F0AE" w14:textId="0853F362"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40" w:history="1">
            <w:r w:rsidRPr="00C509D6">
              <w:rPr>
                <w:rStyle w:val="Hyperlink"/>
                <w:noProof/>
                <w:lang w:val="da-DK"/>
              </w:rPr>
              <w:t>8.1</w:t>
            </w:r>
            <w:r>
              <w:rPr>
                <w:rFonts w:asciiTheme="minorHAnsi" w:eastAsiaTheme="minorEastAsia" w:hAnsiTheme="minorHAnsi"/>
                <w:noProof/>
                <w:sz w:val="22"/>
                <w:lang w:val="da-DK" w:eastAsia="da-DK"/>
              </w:rPr>
              <w:tab/>
            </w:r>
            <w:r w:rsidRPr="00C509D6">
              <w:rPr>
                <w:rStyle w:val="Hyperlink"/>
                <w:noProof/>
                <w:lang w:val="da-DK"/>
              </w:rPr>
              <w:t>UP (Unified Process):</w:t>
            </w:r>
            <w:r>
              <w:rPr>
                <w:noProof/>
                <w:webHidden/>
              </w:rPr>
              <w:tab/>
            </w:r>
            <w:r>
              <w:rPr>
                <w:noProof/>
                <w:webHidden/>
              </w:rPr>
              <w:fldChar w:fldCharType="begin"/>
            </w:r>
            <w:r>
              <w:rPr>
                <w:noProof/>
                <w:webHidden/>
              </w:rPr>
              <w:instrText xml:space="preserve"> PAGEREF _Toc4164640 \h </w:instrText>
            </w:r>
            <w:r>
              <w:rPr>
                <w:noProof/>
                <w:webHidden/>
              </w:rPr>
            </w:r>
            <w:r>
              <w:rPr>
                <w:noProof/>
                <w:webHidden/>
              </w:rPr>
              <w:fldChar w:fldCharType="separate"/>
            </w:r>
            <w:r>
              <w:rPr>
                <w:noProof/>
                <w:webHidden/>
              </w:rPr>
              <w:t>26</w:t>
            </w:r>
            <w:r>
              <w:rPr>
                <w:noProof/>
                <w:webHidden/>
              </w:rPr>
              <w:fldChar w:fldCharType="end"/>
            </w:r>
          </w:hyperlink>
        </w:p>
        <w:p w14:paraId="2AA30932" w14:textId="50031D96"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41" w:history="1">
            <w:r w:rsidRPr="00C509D6">
              <w:rPr>
                <w:rStyle w:val="Hyperlink"/>
                <w:noProof/>
                <w:lang w:val="da-DK"/>
              </w:rPr>
              <w:t>8.1.1</w:t>
            </w:r>
            <w:r>
              <w:rPr>
                <w:rFonts w:asciiTheme="minorHAnsi" w:eastAsiaTheme="minorEastAsia" w:hAnsiTheme="minorHAnsi"/>
                <w:noProof/>
                <w:sz w:val="22"/>
                <w:lang w:val="da-DK" w:eastAsia="da-DK"/>
              </w:rPr>
              <w:tab/>
            </w:r>
            <w:r w:rsidRPr="00C509D6">
              <w:rPr>
                <w:rStyle w:val="Hyperlink"/>
                <w:noProof/>
                <w:lang w:val="da-DK"/>
              </w:rPr>
              <w:t>Hvad er UP:</w:t>
            </w:r>
            <w:r>
              <w:rPr>
                <w:noProof/>
                <w:webHidden/>
              </w:rPr>
              <w:tab/>
            </w:r>
            <w:r>
              <w:rPr>
                <w:noProof/>
                <w:webHidden/>
              </w:rPr>
              <w:fldChar w:fldCharType="begin"/>
            </w:r>
            <w:r>
              <w:rPr>
                <w:noProof/>
                <w:webHidden/>
              </w:rPr>
              <w:instrText xml:space="preserve"> PAGEREF _Toc4164641 \h </w:instrText>
            </w:r>
            <w:r>
              <w:rPr>
                <w:noProof/>
                <w:webHidden/>
              </w:rPr>
            </w:r>
            <w:r>
              <w:rPr>
                <w:noProof/>
                <w:webHidden/>
              </w:rPr>
              <w:fldChar w:fldCharType="separate"/>
            </w:r>
            <w:r>
              <w:rPr>
                <w:noProof/>
                <w:webHidden/>
              </w:rPr>
              <w:t>26</w:t>
            </w:r>
            <w:r>
              <w:rPr>
                <w:noProof/>
                <w:webHidden/>
              </w:rPr>
              <w:fldChar w:fldCharType="end"/>
            </w:r>
          </w:hyperlink>
        </w:p>
        <w:p w14:paraId="4BA48FAA" w14:textId="3254F28B" w:rsidR="003E1375" w:rsidRDefault="003E1375">
          <w:pPr>
            <w:pStyle w:val="Indholdsfortegnelse3"/>
            <w:tabs>
              <w:tab w:val="left" w:pos="1320"/>
              <w:tab w:val="right" w:leader="dot" w:pos="9350"/>
            </w:tabs>
            <w:rPr>
              <w:rFonts w:asciiTheme="minorHAnsi" w:eastAsiaTheme="minorEastAsia" w:hAnsiTheme="minorHAnsi"/>
              <w:noProof/>
              <w:sz w:val="22"/>
              <w:lang w:val="da-DK" w:eastAsia="da-DK"/>
            </w:rPr>
          </w:pPr>
          <w:hyperlink w:anchor="_Toc4164642" w:history="1">
            <w:r w:rsidRPr="00C509D6">
              <w:rPr>
                <w:rStyle w:val="Hyperlink"/>
                <w:noProof/>
                <w:lang w:val="da-DK"/>
              </w:rPr>
              <w:t>8.1.2</w:t>
            </w:r>
            <w:r>
              <w:rPr>
                <w:rFonts w:asciiTheme="minorHAnsi" w:eastAsiaTheme="minorEastAsia" w:hAnsiTheme="minorHAnsi"/>
                <w:noProof/>
                <w:sz w:val="22"/>
                <w:lang w:val="da-DK" w:eastAsia="da-DK"/>
              </w:rPr>
              <w:tab/>
            </w:r>
            <w:r w:rsidRPr="00C509D6">
              <w:rPr>
                <w:rStyle w:val="Hyperlink"/>
                <w:noProof/>
                <w:lang w:val="da-DK"/>
              </w:rPr>
              <w:t>Elaborationsfasen:</w:t>
            </w:r>
            <w:r>
              <w:rPr>
                <w:noProof/>
                <w:webHidden/>
              </w:rPr>
              <w:tab/>
            </w:r>
            <w:r>
              <w:rPr>
                <w:noProof/>
                <w:webHidden/>
              </w:rPr>
              <w:fldChar w:fldCharType="begin"/>
            </w:r>
            <w:r>
              <w:rPr>
                <w:noProof/>
                <w:webHidden/>
              </w:rPr>
              <w:instrText xml:space="preserve"> PAGEREF _Toc4164642 \h </w:instrText>
            </w:r>
            <w:r>
              <w:rPr>
                <w:noProof/>
                <w:webHidden/>
              </w:rPr>
            </w:r>
            <w:r>
              <w:rPr>
                <w:noProof/>
                <w:webHidden/>
              </w:rPr>
              <w:fldChar w:fldCharType="separate"/>
            </w:r>
            <w:r>
              <w:rPr>
                <w:noProof/>
                <w:webHidden/>
              </w:rPr>
              <w:t>27</w:t>
            </w:r>
            <w:r>
              <w:rPr>
                <w:noProof/>
                <w:webHidden/>
              </w:rPr>
              <w:fldChar w:fldCharType="end"/>
            </w:r>
          </w:hyperlink>
        </w:p>
        <w:p w14:paraId="0328580F" w14:textId="0205720D"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43" w:history="1">
            <w:r w:rsidRPr="00C509D6">
              <w:rPr>
                <w:rStyle w:val="Hyperlink"/>
                <w:noProof/>
                <w:lang w:val="da-DK"/>
              </w:rPr>
              <w:t>8.2</w:t>
            </w:r>
            <w:r>
              <w:rPr>
                <w:rFonts w:asciiTheme="minorHAnsi" w:eastAsiaTheme="minorEastAsia" w:hAnsiTheme="minorHAnsi"/>
                <w:noProof/>
                <w:sz w:val="22"/>
                <w:lang w:val="da-DK" w:eastAsia="da-DK"/>
              </w:rPr>
              <w:tab/>
            </w:r>
            <w:r w:rsidRPr="00C509D6">
              <w:rPr>
                <w:rStyle w:val="Hyperlink"/>
                <w:noProof/>
                <w:lang w:val="da-DK"/>
              </w:rPr>
              <w:t>Scrum:</w:t>
            </w:r>
            <w:r>
              <w:rPr>
                <w:noProof/>
                <w:webHidden/>
              </w:rPr>
              <w:tab/>
            </w:r>
            <w:r>
              <w:rPr>
                <w:noProof/>
                <w:webHidden/>
              </w:rPr>
              <w:fldChar w:fldCharType="begin"/>
            </w:r>
            <w:r>
              <w:rPr>
                <w:noProof/>
                <w:webHidden/>
              </w:rPr>
              <w:instrText xml:space="preserve"> PAGEREF _Toc4164643 \h </w:instrText>
            </w:r>
            <w:r>
              <w:rPr>
                <w:noProof/>
                <w:webHidden/>
              </w:rPr>
            </w:r>
            <w:r>
              <w:rPr>
                <w:noProof/>
                <w:webHidden/>
              </w:rPr>
              <w:fldChar w:fldCharType="separate"/>
            </w:r>
            <w:r>
              <w:rPr>
                <w:noProof/>
                <w:webHidden/>
              </w:rPr>
              <w:t>27</w:t>
            </w:r>
            <w:r>
              <w:rPr>
                <w:noProof/>
                <w:webHidden/>
              </w:rPr>
              <w:fldChar w:fldCharType="end"/>
            </w:r>
          </w:hyperlink>
        </w:p>
        <w:p w14:paraId="3DC6EF1F" w14:textId="468BDDE3"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44" w:history="1">
            <w:r w:rsidRPr="00C509D6">
              <w:rPr>
                <w:rStyle w:val="Hyperlink"/>
                <w:noProof/>
                <w:lang w:val="da-DK"/>
              </w:rPr>
              <w:t>8.3</w:t>
            </w:r>
            <w:r>
              <w:rPr>
                <w:rFonts w:asciiTheme="minorHAnsi" w:eastAsiaTheme="minorEastAsia" w:hAnsiTheme="minorHAnsi"/>
                <w:noProof/>
                <w:sz w:val="22"/>
                <w:lang w:val="da-DK" w:eastAsia="da-DK"/>
              </w:rPr>
              <w:tab/>
            </w:r>
            <w:r w:rsidRPr="00C509D6">
              <w:rPr>
                <w:rStyle w:val="Hyperlink"/>
                <w:noProof/>
                <w:lang w:val="da-DK"/>
              </w:rPr>
              <w:t>Kanban:</w:t>
            </w:r>
            <w:r>
              <w:rPr>
                <w:noProof/>
                <w:webHidden/>
              </w:rPr>
              <w:tab/>
            </w:r>
            <w:r>
              <w:rPr>
                <w:noProof/>
                <w:webHidden/>
              </w:rPr>
              <w:fldChar w:fldCharType="begin"/>
            </w:r>
            <w:r>
              <w:rPr>
                <w:noProof/>
                <w:webHidden/>
              </w:rPr>
              <w:instrText xml:space="preserve"> PAGEREF _Toc4164644 \h </w:instrText>
            </w:r>
            <w:r>
              <w:rPr>
                <w:noProof/>
                <w:webHidden/>
              </w:rPr>
            </w:r>
            <w:r>
              <w:rPr>
                <w:noProof/>
                <w:webHidden/>
              </w:rPr>
              <w:fldChar w:fldCharType="separate"/>
            </w:r>
            <w:r>
              <w:rPr>
                <w:noProof/>
                <w:webHidden/>
              </w:rPr>
              <w:t>28</w:t>
            </w:r>
            <w:r>
              <w:rPr>
                <w:noProof/>
                <w:webHidden/>
              </w:rPr>
              <w:fldChar w:fldCharType="end"/>
            </w:r>
          </w:hyperlink>
        </w:p>
        <w:p w14:paraId="13D05088" w14:textId="19455F5B"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45" w:history="1">
            <w:r w:rsidRPr="00C509D6">
              <w:rPr>
                <w:rStyle w:val="Hyperlink"/>
                <w:noProof/>
                <w:lang w:val="da-DK"/>
              </w:rPr>
              <w:t>8.4</w:t>
            </w:r>
            <w:r>
              <w:rPr>
                <w:rFonts w:asciiTheme="minorHAnsi" w:eastAsiaTheme="minorEastAsia" w:hAnsiTheme="minorHAnsi"/>
                <w:noProof/>
                <w:sz w:val="22"/>
                <w:lang w:val="da-DK" w:eastAsia="da-DK"/>
              </w:rPr>
              <w:tab/>
            </w:r>
            <w:r w:rsidRPr="00C509D6">
              <w:rPr>
                <w:rStyle w:val="Hyperlink"/>
                <w:noProof/>
                <w:lang w:val="da-DK"/>
              </w:rPr>
              <w:t>Par produktion:</w:t>
            </w:r>
            <w:r>
              <w:rPr>
                <w:noProof/>
                <w:webHidden/>
              </w:rPr>
              <w:tab/>
            </w:r>
            <w:r>
              <w:rPr>
                <w:noProof/>
                <w:webHidden/>
              </w:rPr>
              <w:fldChar w:fldCharType="begin"/>
            </w:r>
            <w:r>
              <w:rPr>
                <w:noProof/>
                <w:webHidden/>
              </w:rPr>
              <w:instrText xml:space="preserve"> PAGEREF _Toc4164645 \h </w:instrText>
            </w:r>
            <w:r>
              <w:rPr>
                <w:noProof/>
                <w:webHidden/>
              </w:rPr>
            </w:r>
            <w:r>
              <w:rPr>
                <w:noProof/>
                <w:webHidden/>
              </w:rPr>
              <w:fldChar w:fldCharType="separate"/>
            </w:r>
            <w:r>
              <w:rPr>
                <w:noProof/>
                <w:webHidden/>
              </w:rPr>
              <w:t>29</w:t>
            </w:r>
            <w:r>
              <w:rPr>
                <w:noProof/>
                <w:webHidden/>
              </w:rPr>
              <w:fldChar w:fldCharType="end"/>
            </w:r>
          </w:hyperlink>
        </w:p>
        <w:p w14:paraId="39AE3AD6" w14:textId="5D7A7D17" w:rsidR="003E1375" w:rsidRDefault="003E1375">
          <w:pPr>
            <w:pStyle w:val="Indholdsfortegnelse1"/>
            <w:tabs>
              <w:tab w:val="left" w:pos="440"/>
              <w:tab w:val="right" w:leader="dot" w:pos="9350"/>
            </w:tabs>
            <w:rPr>
              <w:rFonts w:asciiTheme="minorHAnsi" w:eastAsiaTheme="minorEastAsia" w:hAnsiTheme="minorHAnsi"/>
              <w:noProof/>
              <w:sz w:val="22"/>
              <w:lang w:val="da-DK" w:eastAsia="da-DK"/>
            </w:rPr>
          </w:pPr>
          <w:hyperlink w:anchor="_Toc4164646" w:history="1">
            <w:r w:rsidRPr="00C509D6">
              <w:rPr>
                <w:rStyle w:val="Hyperlink"/>
                <w:rFonts w:cs="Times New Roman"/>
                <w:noProof/>
                <w:lang w:val="da-DK"/>
              </w:rPr>
              <w:t>9</w:t>
            </w:r>
            <w:r>
              <w:rPr>
                <w:rFonts w:asciiTheme="minorHAnsi" w:eastAsiaTheme="minorEastAsia" w:hAnsiTheme="minorHAnsi"/>
                <w:noProof/>
                <w:sz w:val="22"/>
                <w:lang w:val="da-DK" w:eastAsia="da-DK"/>
              </w:rPr>
              <w:tab/>
            </w:r>
            <w:r w:rsidRPr="00C509D6">
              <w:rPr>
                <w:rStyle w:val="Hyperlink"/>
                <w:rFonts w:cs="Times New Roman"/>
                <w:noProof/>
                <w:lang w:val="da-DK"/>
              </w:rPr>
              <w:t>Resurser</w:t>
            </w:r>
            <w:r>
              <w:rPr>
                <w:noProof/>
                <w:webHidden/>
              </w:rPr>
              <w:tab/>
            </w:r>
            <w:r>
              <w:rPr>
                <w:noProof/>
                <w:webHidden/>
              </w:rPr>
              <w:fldChar w:fldCharType="begin"/>
            </w:r>
            <w:r>
              <w:rPr>
                <w:noProof/>
                <w:webHidden/>
              </w:rPr>
              <w:instrText xml:space="preserve"> PAGEREF _Toc4164646 \h </w:instrText>
            </w:r>
            <w:r>
              <w:rPr>
                <w:noProof/>
                <w:webHidden/>
              </w:rPr>
            </w:r>
            <w:r>
              <w:rPr>
                <w:noProof/>
                <w:webHidden/>
              </w:rPr>
              <w:fldChar w:fldCharType="separate"/>
            </w:r>
            <w:r>
              <w:rPr>
                <w:noProof/>
                <w:webHidden/>
              </w:rPr>
              <w:t>30</w:t>
            </w:r>
            <w:r>
              <w:rPr>
                <w:noProof/>
                <w:webHidden/>
              </w:rPr>
              <w:fldChar w:fldCharType="end"/>
            </w:r>
          </w:hyperlink>
        </w:p>
        <w:p w14:paraId="6C13FDE1" w14:textId="46FB8D35" w:rsidR="003E1375" w:rsidRDefault="003E1375">
          <w:pPr>
            <w:pStyle w:val="Indholdsfortegnelse1"/>
            <w:tabs>
              <w:tab w:val="left" w:pos="660"/>
              <w:tab w:val="right" w:leader="dot" w:pos="9350"/>
            </w:tabs>
            <w:rPr>
              <w:rFonts w:asciiTheme="minorHAnsi" w:eastAsiaTheme="minorEastAsia" w:hAnsiTheme="minorHAnsi"/>
              <w:noProof/>
              <w:sz w:val="22"/>
              <w:lang w:val="da-DK" w:eastAsia="da-DK"/>
            </w:rPr>
          </w:pPr>
          <w:hyperlink w:anchor="_Toc4164647" w:history="1">
            <w:r w:rsidRPr="00C509D6">
              <w:rPr>
                <w:rStyle w:val="Hyperlink"/>
                <w:rFonts w:cs="Times New Roman"/>
                <w:noProof/>
                <w:lang w:val="da-DK"/>
              </w:rPr>
              <w:t>10</w:t>
            </w:r>
            <w:r>
              <w:rPr>
                <w:rFonts w:asciiTheme="minorHAnsi" w:eastAsiaTheme="minorEastAsia" w:hAnsiTheme="minorHAnsi"/>
                <w:noProof/>
                <w:sz w:val="22"/>
                <w:lang w:val="da-DK" w:eastAsia="da-DK"/>
              </w:rPr>
              <w:tab/>
            </w:r>
            <w:r w:rsidRPr="00C509D6">
              <w:rPr>
                <w:rStyle w:val="Hyperlink"/>
                <w:rFonts w:cs="Times New Roman"/>
                <w:noProof/>
                <w:lang w:val="da-DK"/>
              </w:rPr>
              <w:t>Konklusion</w:t>
            </w:r>
            <w:r>
              <w:rPr>
                <w:noProof/>
                <w:webHidden/>
              </w:rPr>
              <w:tab/>
            </w:r>
            <w:r>
              <w:rPr>
                <w:noProof/>
                <w:webHidden/>
              </w:rPr>
              <w:fldChar w:fldCharType="begin"/>
            </w:r>
            <w:r>
              <w:rPr>
                <w:noProof/>
                <w:webHidden/>
              </w:rPr>
              <w:instrText xml:space="preserve"> PAGEREF _Toc4164647 \h </w:instrText>
            </w:r>
            <w:r>
              <w:rPr>
                <w:noProof/>
                <w:webHidden/>
              </w:rPr>
            </w:r>
            <w:r>
              <w:rPr>
                <w:noProof/>
                <w:webHidden/>
              </w:rPr>
              <w:fldChar w:fldCharType="separate"/>
            </w:r>
            <w:r>
              <w:rPr>
                <w:noProof/>
                <w:webHidden/>
              </w:rPr>
              <w:t>31</w:t>
            </w:r>
            <w:r>
              <w:rPr>
                <w:noProof/>
                <w:webHidden/>
              </w:rPr>
              <w:fldChar w:fldCharType="end"/>
            </w:r>
          </w:hyperlink>
        </w:p>
        <w:p w14:paraId="55FF8E48" w14:textId="622AD3E7" w:rsidR="003E1375" w:rsidRDefault="003E1375">
          <w:pPr>
            <w:pStyle w:val="Indholdsfortegnelse1"/>
            <w:tabs>
              <w:tab w:val="left" w:pos="660"/>
              <w:tab w:val="right" w:leader="dot" w:pos="9350"/>
            </w:tabs>
            <w:rPr>
              <w:rFonts w:asciiTheme="minorHAnsi" w:eastAsiaTheme="minorEastAsia" w:hAnsiTheme="minorHAnsi"/>
              <w:noProof/>
              <w:sz w:val="22"/>
              <w:lang w:val="da-DK" w:eastAsia="da-DK"/>
            </w:rPr>
          </w:pPr>
          <w:hyperlink w:anchor="_Toc4164648" w:history="1">
            <w:r w:rsidRPr="00C509D6">
              <w:rPr>
                <w:rStyle w:val="Hyperlink"/>
                <w:rFonts w:cs="Times New Roman"/>
                <w:noProof/>
                <w:lang w:val="da-DK"/>
              </w:rPr>
              <w:t>11</w:t>
            </w:r>
            <w:r>
              <w:rPr>
                <w:rFonts w:asciiTheme="minorHAnsi" w:eastAsiaTheme="minorEastAsia" w:hAnsiTheme="minorHAnsi"/>
                <w:noProof/>
                <w:sz w:val="22"/>
                <w:lang w:val="da-DK" w:eastAsia="da-DK"/>
              </w:rPr>
              <w:tab/>
            </w:r>
            <w:r w:rsidRPr="00C509D6">
              <w:rPr>
                <w:rStyle w:val="Hyperlink"/>
                <w:rFonts w:cs="Times New Roman"/>
                <w:noProof/>
                <w:lang w:val="da-DK"/>
              </w:rPr>
              <w:t>Bilag</w:t>
            </w:r>
            <w:r>
              <w:rPr>
                <w:noProof/>
                <w:webHidden/>
              </w:rPr>
              <w:tab/>
            </w:r>
            <w:r>
              <w:rPr>
                <w:noProof/>
                <w:webHidden/>
              </w:rPr>
              <w:fldChar w:fldCharType="begin"/>
            </w:r>
            <w:r>
              <w:rPr>
                <w:noProof/>
                <w:webHidden/>
              </w:rPr>
              <w:instrText xml:space="preserve"> PAGEREF _Toc4164648 \h </w:instrText>
            </w:r>
            <w:r>
              <w:rPr>
                <w:noProof/>
                <w:webHidden/>
              </w:rPr>
            </w:r>
            <w:r>
              <w:rPr>
                <w:noProof/>
                <w:webHidden/>
              </w:rPr>
              <w:fldChar w:fldCharType="separate"/>
            </w:r>
            <w:r>
              <w:rPr>
                <w:noProof/>
                <w:webHidden/>
              </w:rPr>
              <w:t>32</w:t>
            </w:r>
            <w:r>
              <w:rPr>
                <w:noProof/>
                <w:webHidden/>
              </w:rPr>
              <w:fldChar w:fldCharType="end"/>
            </w:r>
          </w:hyperlink>
        </w:p>
        <w:p w14:paraId="48024F93" w14:textId="054C55EC" w:rsidR="003E1375" w:rsidRDefault="003E1375">
          <w:pPr>
            <w:pStyle w:val="Indholdsfortegnelse2"/>
            <w:tabs>
              <w:tab w:val="left" w:pos="880"/>
              <w:tab w:val="right" w:leader="dot" w:pos="9350"/>
            </w:tabs>
            <w:rPr>
              <w:rFonts w:asciiTheme="minorHAnsi" w:eastAsiaTheme="minorEastAsia" w:hAnsiTheme="minorHAnsi"/>
              <w:noProof/>
              <w:sz w:val="22"/>
              <w:lang w:val="da-DK" w:eastAsia="da-DK"/>
            </w:rPr>
          </w:pPr>
          <w:hyperlink w:anchor="_Toc4164649" w:history="1">
            <w:r w:rsidRPr="00C509D6">
              <w:rPr>
                <w:rStyle w:val="Hyperlink"/>
                <w:rFonts w:cs="Times New Roman"/>
                <w:noProof/>
                <w:lang w:val="da-DK"/>
              </w:rPr>
              <w:t>11.1</w:t>
            </w:r>
            <w:r>
              <w:rPr>
                <w:rFonts w:asciiTheme="minorHAnsi" w:eastAsiaTheme="minorEastAsia" w:hAnsiTheme="minorHAnsi"/>
                <w:noProof/>
                <w:sz w:val="22"/>
                <w:lang w:val="da-DK" w:eastAsia="da-DK"/>
              </w:rPr>
              <w:tab/>
            </w:r>
            <w:r w:rsidRPr="00C509D6">
              <w:rPr>
                <w:rStyle w:val="Hyperlink"/>
                <w:rFonts w:cs="Times New Roman"/>
                <w:noProof/>
                <w:lang w:val="da-DK"/>
              </w:rPr>
              <w:t>Logbog</w:t>
            </w:r>
            <w:r>
              <w:rPr>
                <w:noProof/>
                <w:webHidden/>
              </w:rPr>
              <w:tab/>
            </w:r>
            <w:r>
              <w:rPr>
                <w:noProof/>
                <w:webHidden/>
              </w:rPr>
              <w:fldChar w:fldCharType="begin"/>
            </w:r>
            <w:r>
              <w:rPr>
                <w:noProof/>
                <w:webHidden/>
              </w:rPr>
              <w:instrText xml:space="preserve"> PAGEREF _Toc4164649 \h </w:instrText>
            </w:r>
            <w:r>
              <w:rPr>
                <w:noProof/>
                <w:webHidden/>
              </w:rPr>
            </w:r>
            <w:r>
              <w:rPr>
                <w:noProof/>
                <w:webHidden/>
              </w:rPr>
              <w:fldChar w:fldCharType="separate"/>
            </w:r>
            <w:r>
              <w:rPr>
                <w:noProof/>
                <w:webHidden/>
              </w:rPr>
              <w:t>32</w:t>
            </w:r>
            <w:r>
              <w:rPr>
                <w:noProof/>
                <w:webHidden/>
              </w:rPr>
              <w:fldChar w:fldCharType="end"/>
            </w:r>
          </w:hyperlink>
        </w:p>
        <w:p w14:paraId="5E963F3B" w14:textId="1F2ACE9E" w:rsidR="00F375BF" w:rsidRPr="00352488" w:rsidRDefault="00F375BF" w:rsidP="00DD2DA2">
          <w:pPr>
            <w:spacing w:after="0" w:line="360" w:lineRule="auto"/>
            <w:rPr>
              <w:rFonts w:cs="Times New Roman"/>
              <w:lang w:val="da-DK"/>
            </w:rPr>
          </w:pPr>
          <w:r w:rsidRPr="00352488">
            <w:rPr>
              <w:rFonts w:cs="Times New Roman"/>
              <w:b/>
              <w:bCs/>
              <w:lang w:val="da-DK"/>
            </w:rPr>
            <w:fldChar w:fldCharType="end"/>
          </w:r>
        </w:p>
      </w:sdtContent>
    </w:sdt>
    <w:p w14:paraId="49AED20E" w14:textId="30446F1E" w:rsidR="00B6506D" w:rsidRPr="00352488" w:rsidRDefault="00B6506D" w:rsidP="00DD2DA2">
      <w:pPr>
        <w:spacing w:after="0" w:line="360" w:lineRule="auto"/>
        <w:rPr>
          <w:rFonts w:cs="Times New Roman"/>
          <w:lang w:val="da-DK"/>
        </w:rPr>
      </w:pPr>
      <w:r w:rsidRPr="00352488">
        <w:rPr>
          <w:rFonts w:cs="Times New Roman"/>
          <w:lang w:val="da-DK"/>
        </w:rPr>
        <w:br w:type="page"/>
      </w:r>
    </w:p>
    <w:p w14:paraId="7CFFECE4" w14:textId="7F3652EA" w:rsidR="009E1317" w:rsidRPr="00352488" w:rsidRDefault="009E1317" w:rsidP="00DD2DA2">
      <w:pPr>
        <w:pStyle w:val="Overskrift1"/>
        <w:numPr>
          <w:ilvl w:val="0"/>
          <w:numId w:val="24"/>
        </w:numPr>
        <w:spacing w:before="0" w:line="360" w:lineRule="auto"/>
        <w:rPr>
          <w:rFonts w:ascii="Times New Roman" w:hAnsi="Times New Roman" w:cs="Times New Roman"/>
          <w:lang w:val="da-DK"/>
        </w:rPr>
      </w:pPr>
      <w:bookmarkStart w:id="2" w:name="_Toc4088542"/>
      <w:bookmarkStart w:id="3" w:name="_Toc4164624"/>
      <w:r w:rsidRPr="00352488">
        <w:rPr>
          <w:rFonts w:ascii="Times New Roman" w:hAnsi="Times New Roman" w:cs="Times New Roman"/>
          <w:lang w:val="da-DK"/>
        </w:rPr>
        <w:lastRenderedPageBreak/>
        <w:t>Indledning</w:t>
      </w:r>
      <w:bookmarkEnd w:id="2"/>
      <w:bookmarkEnd w:id="3"/>
    </w:p>
    <w:p w14:paraId="7954B9EC" w14:textId="426D946F" w:rsidR="00F41631" w:rsidRPr="00352488" w:rsidRDefault="001324AE" w:rsidP="00DD2DA2">
      <w:pPr>
        <w:spacing w:after="0" w:line="360" w:lineRule="auto"/>
        <w:rPr>
          <w:lang w:val="da-DK"/>
        </w:rPr>
      </w:pPr>
      <w:ins w:id="4" w:author="vitten (target conflict)" w:date="2019-03-12T09:37:00Z">
        <w:r w:rsidRPr="00352488">
          <w:rPr>
            <w:lang w:val="da-DK"/>
          </w:rPr>
          <w:t>Salget af KMD førte til etableringen af det kommunale IT-fællesskab KOMBIT, som arbejder på at sikre de bedste og billigste IT-løsninger</w:t>
        </w:r>
      </w:ins>
      <w:ins w:id="5" w:author="vitten (source conflict)" w:date="2019-03-19T12:48:00Z">
        <w:r w:rsidR="00E775F4" w:rsidRPr="00352488">
          <w:rPr>
            <w:lang w:val="da-DK"/>
          </w:rPr>
          <w:t xml:space="preserve"> set</w:t>
        </w:r>
      </w:ins>
      <w:ins w:id="6" w:author="vitten (target conflict)" w:date="2019-03-12T09:37:00Z">
        <w:r w:rsidRPr="00352488">
          <w:rPr>
            <w:lang w:val="da-DK"/>
          </w:rPr>
          <w:t xml:space="preserve"> ud fra kommun</w:t>
        </w:r>
      </w:ins>
      <w:ins w:id="7" w:author="vitten (source conflict)" w:date="2019-03-19T12:48:00Z">
        <w:r w:rsidR="00E775F4" w:rsidRPr="00352488">
          <w:rPr>
            <w:lang w:val="da-DK"/>
          </w:rPr>
          <w:t>ernes</w:t>
        </w:r>
      </w:ins>
      <w:ins w:id="8" w:author="vitten (target conflict)" w:date="2019-03-12T09:37:00Z">
        <w:r w:rsidRPr="00352488">
          <w:rPr>
            <w:lang w:val="da-DK"/>
          </w:rPr>
          <w:t xml:space="preserve"> behov. De kommunale behov blev tidligere varetaget af KMD, men som resultat af deres monopolbrud, valgte KOMBIT at udbyde disse behov til forskellige IT-leverandører</w:t>
        </w:r>
        <w:r w:rsidRPr="00352488">
          <w:rPr>
            <w:rStyle w:val="Fodnotehenvisning"/>
            <w:lang w:val="da-DK"/>
          </w:rPr>
          <w:footnoteReference w:id="2"/>
        </w:r>
        <w:r w:rsidRPr="00352488">
          <w:rPr>
            <w:lang w:val="da-DK"/>
          </w:rPr>
          <w:t>.</w:t>
        </w:r>
        <w:r w:rsidR="006E598E" w:rsidRPr="00352488">
          <w:rPr>
            <w:lang w:val="da-DK"/>
          </w:rPr>
          <w:t xml:space="preserve"> </w:t>
        </w:r>
        <w:r w:rsidRPr="00352488">
          <w:rPr>
            <w:lang w:val="da-DK"/>
          </w:rPr>
          <w:t xml:space="preserve">Dette skabte muligheden for </w:t>
        </w:r>
      </w:ins>
      <w:ins w:id="12" w:author="vitten (source conflict)" w:date="2019-03-19T12:48:00Z">
        <w:r w:rsidR="00426BDB" w:rsidRPr="00352488">
          <w:rPr>
            <w:lang w:val="da-DK"/>
          </w:rPr>
          <w:t>at</w:t>
        </w:r>
      </w:ins>
      <w:ins w:id="13" w:author="vitten (target conflict)" w:date="2019-03-12T09:37:00Z">
        <w:r w:rsidRPr="00352488">
          <w:rPr>
            <w:lang w:val="da-DK"/>
          </w:rPr>
          <w:t xml:space="preserve"> EG Team Online </w:t>
        </w:r>
      </w:ins>
      <w:ins w:id="14" w:author="vitten (source conflict)" w:date="2019-03-19T12:48:00Z">
        <w:r w:rsidR="00426BDB" w:rsidRPr="00352488">
          <w:rPr>
            <w:lang w:val="da-DK"/>
          </w:rPr>
          <w:t>kunne</w:t>
        </w:r>
      </w:ins>
      <w:ins w:id="15" w:author="vitten (target conflict)" w:date="2019-03-12T09:37:00Z">
        <w:r w:rsidRPr="00352488">
          <w:rPr>
            <w:lang w:val="da-DK"/>
          </w:rPr>
          <w:t xml:space="preserve"> træde ind på det kommunale IT-marked.</w:t>
        </w:r>
      </w:ins>
    </w:p>
    <w:p w14:paraId="3680ED6F" w14:textId="718AEA8B" w:rsidR="001324AE" w:rsidRPr="00352488" w:rsidRDefault="001324AE" w:rsidP="00DD2DA2">
      <w:pPr>
        <w:spacing w:after="0" w:line="360" w:lineRule="auto"/>
        <w:rPr>
          <w:lang w:val="da-DK"/>
        </w:rPr>
      </w:pPr>
      <w:commentRangeStart w:id="16"/>
      <w:ins w:id="17" w:author="vitten (target conflict)" w:date="2019-03-12T09:37:00Z">
        <w:r w:rsidRPr="00352488">
          <w:rPr>
            <w:lang w:val="da-DK"/>
          </w:rPr>
          <w:t>Allerede i 2005 præsenterede EG Team Online, dengang kendt som Team Online, deres første store system inden for velfærdsområdet, Sensum Bosted</w:t>
        </w:r>
      </w:ins>
      <w:ins w:id="18" w:author="vitten (source conflict)" w:date="2019-03-19T12:48:00Z">
        <w:r w:rsidR="00426BDB" w:rsidRPr="00352488">
          <w:rPr>
            <w:lang w:val="da-DK"/>
          </w:rPr>
          <w:t>,</w:t>
        </w:r>
      </w:ins>
      <w:ins w:id="19" w:author="vitten (target conflict)" w:date="2019-03-12T09:37:00Z">
        <w:r w:rsidRPr="00352488">
          <w:rPr>
            <w:lang w:val="da-DK"/>
          </w:rPr>
          <w:t xml:space="preserve"> dengang kendt som Bosted System.</w:t>
        </w:r>
        <w:r w:rsidR="006E598E" w:rsidRPr="00352488">
          <w:rPr>
            <w:lang w:val="da-DK"/>
          </w:rPr>
          <w:t xml:space="preserve"> </w:t>
        </w:r>
        <w:r w:rsidRPr="00352488">
          <w:rPr>
            <w:lang w:val="da-DK"/>
          </w:rPr>
          <w:t>Dette system var revolutionerende inden for lokale bosteder og institutioner som arbejder med patientbehandling. Ved at digitalisere journaler og andre former for papirarbejde, blev socialarbejdernes arbejdsbyrde mindsket og deres effektivitet øget</w:t>
        </w:r>
      </w:ins>
      <w:commentRangeEnd w:id="16"/>
      <w:r w:rsidR="00D72BD8" w:rsidRPr="00352488">
        <w:rPr>
          <w:rStyle w:val="Kommentarhenvisning"/>
          <w:lang w:val="da-DK"/>
        </w:rPr>
        <w:commentReference w:id="16"/>
      </w:r>
      <w:ins w:id="20" w:author="vitten (target conflict)" w:date="2019-03-12T09:37:00Z">
        <w:r w:rsidRPr="00352488">
          <w:rPr>
            <w:lang w:val="da-DK"/>
          </w:rPr>
          <w:t>.</w:t>
        </w:r>
        <w:r w:rsidR="006E598E" w:rsidRPr="00352488">
          <w:rPr>
            <w:lang w:val="da-DK"/>
          </w:rPr>
          <w:t xml:space="preserve"> </w:t>
        </w:r>
        <w:commentRangeStart w:id="21"/>
        <w:r w:rsidRPr="00352488">
          <w:rPr>
            <w:lang w:val="da-DK"/>
          </w:rPr>
          <w:t xml:space="preserve">I 2007 modtog Team Online ansvaret for </w:t>
        </w:r>
      </w:ins>
      <w:ins w:id="22" w:author="vitten (source conflict)" w:date="2019-03-19T12:48:00Z">
        <w:r w:rsidR="00E125C0" w:rsidRPr="00352488">
          <w:rPr>
            <w:lang w:val="da-DK"/>
          </w:rPr>
          <w:t>it-løsninger hos</w:t>
        </w:r>
      </w:ins>
      <w:ins w:id="23" w:author="vitten (target conflict)" w:date="2019-03-12T09:37:00Z">
        <w:r w:rsidRPr="00352488">
          <w:rPr>
            <w:lang w:val="da-DK"/>
          </w:rPr>
          <w:t xml:space="preserve"> Fyns Amt bo- og aktivitetsstedet Lindebjerg</w:t>
        </w:r>
      </w:ins>
      <w:commentRangeEnd w:id="21"/>
      <w:r w:rsidR="008A3DBF" w:rsidRPr="00352488">
        <w:rPr>
          <w:rStyle w:val="Kommentarhenvisning"/>
          <w:lang w:val="da-DK"/>
        </w:rPr>
        <w:commentReference w:id="21"/>
      </w:r>
      <w:ins w:id="24" w:author="vitten (source conflict)" w:date="2019-03-19T12:48:00Z">
        <w:r w:rsidR="00426BDB" w:rsidRPr="00352488">
          <w:rPr>
            <w:lang w:val="da-DK"/>
          </w:rPr>
          <w:t>.</w:t>
        </w:r>
      </w:ins>
      <w:ins w:id="25" w:author="vitten (target conflict)" w:date="2019-03-12T09:37:00Z">
        <w:r w:rsidR="006E598E" w:rsidRPr="00352488">
          <w:rPr>
            <w:lang w:val="da-DK"/>
          </w:rPr>
          <w:t xml:space="preserve"> </w:t>
        </w:r>
        <w:r w:rsidRPr="00352488">
          <w:rPr>
            <w:lang w:val="da-DK"/>
          </w:rPr>
          <w:t xml:space="preserve">Efterfølgende har virksomheden udviklet sig til </w:t>
        </w:r>
      </w:ins>
      <w:ins w:id="26" w:author="vitten (source conflict)" w:date="2019-03-19T12:48:00Z">
        <w:r w:rsidR="00426BDB" w:rsidRPr="00352488">
          <w:rPr>
            <w:lang w:val="da-DK"/>
          </w:rPr>
          <w:t xml:space="preserve">at være </w:t>
        </w:r>
      </w:ins>
      <w:ins w:id="27" w:author="vitten (target conflict)" w:date="2019-03-12T09:37:00Z">
        <w:r w:rsidRPr="00352488">
          <w:rPr>
            <w:lang w:val="da-DK"/>
          </w:rPr>
          <w:t>en leverandør inden for innovativ teknologi med speciale i løsninger, der understøtter det samlede behov i den offentlige og private social- og sundhedssektor.</w:t>
        </w:r>
      </w:ins>
    </w:p>
    <w:p w14:paraId="0907217A" w14:textId="679ED5B5" w:rsidR="003A5E4C" w:rsidRPr="00352488" w:rsidRDefault="003A5E4C" w:rsidP="00DD2DA2">
      <w:pPr>
        <w:spacing w:after="0" w:line="360" w:lineRule="auto"/>
        <w:rPr>
          <w:lang w:val="da-DK"/>
        </w:rPr>
      </w:pPr>
      <w:ins w:id="28" w:author="vitten (target conflict)" w:date="2019-03-21T17:04:00Z">
        <w:r w:rsidRPr="00352488">
          <w:rPr>
            <w:lang w:val="da-DK"/>
          </w:rPr>
          <w:t xml:space="preserve">I 2018 blev </w:t>
        </w:r>
      </w:ins>
      <w:ins w:id="29" w:author="vitten (target conflict)" w:date="2019-03-21T20:30:00Z">
        <w:r w:rsidR="009B171D" w:rsidRPr="00352488">
          <w:rPr>
            <w:lang w:val="da-DK"/>
          </w:rPr>
          <w:t>GDPR</w:t>
        </w:r>
      </w:ins>
      <w:ins w:id="30" w:author="vitten (target conflict)" w:date="2019-03-21T17:04:00Z">
        <w:r w:rsidRPr="00352488">
          <w:rPr>
            <w:lang w:val="da-DK"/>
          </w:rPr>
          <w:t xml:space="preserve"> indført af EU-kom</w:t>
        </w:r>
      </w:ins>
      <w:ins w:id="31" w:author="vitten (target conflict)" w:date="2019-03-21T20:30:00Z">
        <w:r w:rsidR="008249E3" w:rsidRPr="00352488">
          <w:rPr>
            <w:lang w:val="da-DK"/>
          </w:rPr>
          <w:t>miss</w:t>
        </w:r>
      </w:ins>
      <w:ins w:id="32" w:author="vitten (target conflict)" w:date="2019-03-21T17:04:00Z">
        <w:r w:rsidRPr="00352488">
          <w:rPr>
            <w:lang w:val="da-DK"/>
          </w:rPr>
          <w:t>ionen, hvilket gjorde at den danske regering</w:t>
        </w:r>
        <w:r w:rsidR="0062305E" w:rsidRPr="00352488">
          <w:rPr>
            <w:lang w:val="da-DK"/>
          </w:rPr>
          <w:t xml:space="preserve"> </w:t>
        </w:r>
        <w:r w:rsidRPr="00352488">
          <w:rPr>
            <w:lang w:val="da-DK"/>
          </w:rPr>
          <w:t xml:space="preserve">tilpassede den danske datalovgivning til </w:t>
        </w:r>
      </w:ins>
      <w:ins w:id="33" w:author="vitten (target conflict)" w:date="2019-03-21T20:30:00Z">
        <w:r w:rsidR="009B171D" w:rsidRPr="00352488">
          <w:rPr>
            <w:lang w:val="da-DK"/>
          </w:rPr>
          <w:t>GDPR</w:t>
        </w:r>
      </w:ins>
      <w:ins w:id="34" w:author="vitten (target conflict)" w:date="2019-03-21T17:04:00Z">
        <w:r w:rsidR="0062305E" w:rsidRPr="00352488">
          <w:rPr>
            <w:lang w:val="da-DK"/>
          </w:rPr>
          <w:t xml:space="preserve">. </w:t>
        </w:r>
        <w:r w:rsidRPr="00352488">
          <w:rPr>
            <w:lang w:val="da-DK"/>
          </w:rPr>
          <w:t>Denne r</w:t>
        </w:r>
      </w:ins>
      <w:ins w:id="35" w:author="vitten (target conflict)" w:date="2019-03-21T20:30:00Z">
        <w:r w:rsidR="008249E3" w:rsidRPr="00352488">
          <w:rPr>
            <w:lang w:val="da-DK"/>
          </w:rPr>
          <w:t>a</w:t>
        </w:r>
      </w:ins>
      <w:ins w:id="36" w:author="vitten (target conflict)" w:date="2019-03-21T17:04:00Z">
        <w:r w:rsidRPr="00352488">
          <w:rPr>
            <w:lang w:val="da-DK"/>
          </w:rPr>
          <w:t>tificering</w:t>
        </w:r>
      </w:ins>
      <w:ins w:id="37" w:author="vitten (target conflict)" w:date="2019-03-21T20:30:00Z">
        <w:r w:rsidR="008249E3" w:rsidRPr="00352488">
          <w:rPr>
            <w:lang w:val="da-DK"/>
          </w:rPr>
          <w:t xml:space="preserve"> betød</w:t>
        </w:r>
      </w:ins>
      <w:ins w:id="38" w:author="vitten (target conflict)" w:date="2019-03-21T17:04:00Z">
        <w:r w:rsidRPr="00352488">
          <w:rPr>
            <w:lang w:val="da-DK"/>
          </w:rPr>
          <w:t xml:space="preserve"> at alle IT-selskaber skulle følge nye regler angående håndtering af </w:t>
        </w:r>
        <w:r w:rsidR="00072249" w:rsidRPr="00352488">
          <w:rPr>
            <w:lang w:val="da-DK"/>
          </w:rPr>
          <w:t>persondata. Derfor er EG Team Online ved at tilpasse deres produkt.</w:t>
        </w:r>
      </w:ins>
    </w:p>
    <w:p w14:paraId="235E52AE" w14:textId="2A80FC24" w:rsidR="001E375C" w:rsidRPr="00352488" w:rsidRDefault="001324AE" w:rsidP="00DD2DA2">
      <w:pPr>
        <w:spacing w:after="0" w:line="360" w:lineRule="auto"/>
        <w:rPr>
          <w:lang w:val="da-DK"/>
        </w:rPr>
      </w:pPr>
      <w:ins w:id="39" w:author="vitten (target conflict)" w:date="2019-03-12T09:37:00Z">
        <w:r w:rsidRPr="00352488">
          <w:rPr>
            <w:lang w:val="da-DK"/>
          </w:rPr>
          <w:t>Gruppen har fået udleveret en case som omhandler et system udviklet af EG Team Online</w:t>
        </w:r>
      </w:ins>
      <w:ins w:id="40" w:author="vitten (source conflict)" w:date="2019-03-19T12:48:00Z">
        <w:r w:rsidR="008513F8" w:rsidRPr="00352488">
          <w:rPr>
            <w:lang w:val="da-DK"/>
          </w:rPr>
          <w:t>. V</w:t>
        </w:r>
      </w:ins>
      <w:ins w:id="41" w:author="vitten (target conflict)" w:date="2019-03-12T09:37:00Z">
        <w:r w:rsidRPr="00352488">
          <w:rPr>
            <w:lang w:val="da-DK"/>
          </w:rPr>
          <w:t xml:space="preserve">irksomheden ønsker en belysning </w:t>
        </w:r>
        <w:commentRangeStart w:id="42"/>
        <w:r w:rsidRPr="00352488">
          <w:rPr>
            <w:lang w:val="da-DK"/>
          </w:rPr>
          <w:t xml:space="preserve">af </w:t>
        </w:r>
      </w:ins>
      <w:ins w:id="43" w:author="vitten (source conflict)" w:date="2019-03-19T12:48:00Z">
        <w:r w:rsidR="008513F8" w:rsidRPr="00352488">
          <w:rPr>
            <w:lang w:val="da-DK"/>
          </w:rPr>
          <w:t>tre</w:t>
        </w:r>
      </w:ins>
      <w:ins w:id="44" w:author="vitten (target conflict)" w:date="2019-03-12T09:37:00Z">
        <w:r w:rsidRPr="00352488">
          <w:rPr>
            <w:lang w:val="da-DK"/>
          </w:rPr>
          <w:t xml:space="preserve"> moduler</w:t>
        </w:r>
      </w:ins>
      <w:r w:rsidR="00F41631" w:rsidRPr="00352488">
        <w:rPr>
          <w:lang w:val="da-DK"/>
        </w:rPr>
        <w:t>:</w:t>
      </w:r>
      <w:ins w:id="45" w:author="vitten (target conflict)" w:date="2019-03-12T09:37:00Z">
        <w:r w:rsidRPr="00352488">
          <w:rPr>
            <w:lang w:val="da-DK"/>
          </w:rPr>
          <w:t xml:space="preserve"> planlægning, sagsudredning og dagbogen</w:t>
        </w:r>
      </w:ins>
      <w:commentRangeEnd w:id="42"/>
      <w:r w:rsidR="008A3DBF" w:rsidRPr="00352488">
        <w:rPr>
          <w:rStyle w:val="Kommentarhenvisning"/>
          <w:lang w:val="da-DK"/>
        </w:rPr>
        <w:commentReference w:id="42"/>
      </w:r>
      <w:ins w:id="46" w:author="vitten (target conflict)" w:date="2019-03-12T09:37:00Z">
        <w:r w:rsidRPr="00352488">
          <w:rPr>
            <w:lang w:val="da-DK"/>
          </w:rPr>
          <w:t>. Gruppen har diskuteret afgrænsning i forhold til de specifikke moduler, hvor der var en interesse i hvordan flere roller i systemet interagerer med hinanden</w:t>
        </w:r>
        <w:commentRangeStart w:id="47"/>
        <w:r w:rsidRPr="00352488">
          <w:rPr>
            <w:lang w:val="da-DK"/>
          </w:rPr>
          <w:t xml:space="preserve">. I forhold til persondatalovgivningen har virksomheden </w:t>
        </w:r>
        <w:commentRangeStart w:id="48"/>
        <w:r w:rsidRPr="00352488">
          <w:rPr>
            <w:lang w:val="da-DK"/>
          </w:rPr>
          <w:t>beskrevet</w:t>
        </w:r>
      </w:ins>
      <w:commentRangeEnd w:id="48"/>
      <w:r w:rsidR="008A3DBF" w:rsidRPr="00352488">
        <w:rPr>
          <w:rStyle w:val="Kommentarhenvisning"/>
          <w:lang w:val="da-DK"/>
        </w:rPr>
        <w:commentReference w:id="48"/>
      </w:r>
      <w:ins w:id="49" w:author="vitten (target conflict)" w:date="2019-03-12T09:37:00Z">
        <w:r w:rsidRPr="00352488">
          <w:rPr>
            <w:lang w:val="da-DK"/>
          </w:rPr>
          <w:t xml:space="preserve"> en dataafgrænsning i casen hvor de beskriver hvem der må kunne interagere med hvad i systemet</w:t>
        </w:r>
      </w:ins>
      <w:commentRangeEnd w:id="47"/>
      <w:r w:rsidR="00085F63" w:rsidRPr="00352488">
        <w:rPr>
          <w:rStyle w:val="Kommentarhenvisning"/>
          <w:lang w:val="da-DK"/>
        </w:rPr>
        <w:commentReference w:id="47"/>
      </w:r>
      <w:ins w:id="50" w:author="vitten (target conflict)" w:date="2019-03-12T09:37:00Z">
        <w:r w:rsidRPr="00352488">
          <w:rPr>
            <w:lang w:val="da-DK"/>
          </w:rPr>
          <w:t>.</w:t>
        </w:r>
      </w:ins>
      <w:ins w:id="51" w:author="vitten (source conflict)" w:date="2019-03-19T12:48:00Z">
        <w:r w:rsidR="00832556" w:rsidRPr="00352488">
          <w:rPr>
            <w:lang w:val="da-DK"/>
          </w:rPr>
          <w:t xml:space="preserve"> </w:t>
        </w:r>
      </w:ins>
      <w:r w:rsidR="00F41631" w:rsidRPr="00352488">
        <w:rPr>
          <w:lang w:val="da-DK"/>
        </w:rPr>
        <w:t>På baggrund af de strengere regler om persondata, blev det nødvendigt at opdatere systemet.</w:t>
      </w:r>
    </w:p>
    <w:p w14:paraId="6093A526" w14:textId="1B5DDD23" w:rsidR="001324AE" w:rsidRPr="00352488" w:rsidRDefault="001E375C" w:rsidP="00DD2DA2">
      <w:pPr>
        <w:spacing w:after="0" w:line="360" w:lineRule="auto"/>
        <w:rPr>
          <w:lang w:val="da-DK"/>
        </w:rPr>
      </w:pPr>
      <w:r w:rsidRPr="00352488">
        <w:rPr>
          <w:lang w:val="da-DK"/>
        </w:rPr>
        <w:br w:type="page"/>
      </w:r>
    </w:p>
    <w:p w14:paraId="7496A956" w14:textId="77E6B2B1" w:rsidR="001324AE" w:rsidRPr="00352488" w:rsidRDefault="001324AE" w:rsidP="00DD2DA2">
      <w:pPr>
        <w:spacing w:after="0" w:line="360" w:lineRule="auto"/>
        <w:rPr>
          <w:lang w:val="da-DK"/>
        </w:rPr>
      </w:pPr>
      <w:ins w:id="52" w:author="vitten (target conflict)" w:date="2019-03-12T09:37:00Z">
        <w:r w:rsidRPr="00352488">
          <w:rPr>
            <w:lang w:val="da-DK"/>
          </w:rPr>
          <w:lastRenderedPageBreak/>
          <w:t>Gruppen kom frem til følgende hovedspørgsmål.</w:t>
        </w:r>
      </w:ins>
    </w:p>
    <w:p w14:paraId="6862294F" w14:textId="23960987" w:rsidR="001324AE" w:rsidRPr="00352488" w:rsidRDefault="001324AE" w:rsidP="00DD2DA2">
      <w:pPr>
        <w:spacing w:after="0" w:line="360" w:lineRule="auto"/>
        <w:rPr>
          <w:lang w:val="da-DK"/>
        </w:rPr>
      </w:pPr>
      <w:r w:rsidRPr="00352488">
        <w:rPr>
          <w:noProof/>
          <w:lang w:val="da-DK"/>
        </w:rPr>
        <mc:AlternateContent>
          <mc:Choice Requires="wps">
            <w:drawing>
              <wp:inline distT="0" distB="0" distL="0" distR="0" wp14:anchorId="4DF84C8B" wp14:editId="5B5B3895">
                <wp:extent cx="5457825" cy="457200"/>
                <wp:effectExtent l="57150" t="38100" r="66675" b="76200"/>
                <wp:docPr id="1" name="Tekstfelt 1"/>
                <wp:cNvGraphicFramePr/>
                <a:graphic xmlns:a="http://schemas.openxmlformats.org/drawingml/2006/main">
                  <a:graphicData uri="http://schemas.microsoft.com/office/word/2010/wordprocessingShape">
                    <wps:wsp>
                      <wps:cNvSpPr txBox="1"/>
                      <wps:spPr>
                        <a:xfrm>
                          <a:off x="0" y="0"/>
                          <a:ext cx="5457825" cy="457200"/>
                        </a:xfrm>
                        <a:prstGeom prst="rect">
                          <a:avLst/>
                        </a:prstGeom>
                        <a:solidFill>
                          <a:srgbClr val="3300CC"/>
                        </a:solidFill>
                        <a:ln/>
                      </wps:spPr>
                      <wps:style>
                        <a:lnRef idx="0">
                          <a:schemeClr val="accent1"/>
                        </a:lnRef>
                        <a:fillRef idx="3">
                          <a:schemeClr val="accent1"/>
                        </a:fillRef>
                        <a:effectRef idx="3">
                          <a:schemeClr val="accent1"/>
                        </a:effectRef>
                        <a:fontRef idx="minor">
                          <a:schemeClr val="lt1"/>
                        </a:fontRef>
                      </wps:style>
                      <wps:txbx>
                        <w:txbxContent>
                          <w:p w14:paraId="4475C8EC" w14:textId="0A2A266C" w:rsidR="003E1375" w:rsidRPr="001324AE" w:rsidRDefault="003E1375">
                            <w:pPr>
                              <w:rPr>
                                <w:lang w:val="da-DK"/>
                              </w:rPr>
                            </w:pPr>
                            <w:r w:rsidRPr="001324AE">
                              <w:rPr>
                                <w:lang w:val="da-DK"/>
                              </w:rPr>
                              <w:t>Hvordan kan et program håndtere flere roller uden at de interagerer med hinandens data samt hvilke sikkerhedsforanstaltninger ligger til grund for at beskytte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F84C8B" id="Tekstfelt 1" o:spid="_x0000_s1030" type="#_x0000_t202" style="width:429.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" fillcolor="#30c" stroked="f">
                <v:shadow on="t" color="black" opacity="41287f" offset="0,1.5pt"/>
                <v:textbox>
                  <w:txbxContent>
                    <w:p w14:paraId="4475C8EC" w14:textId="0A2A266C" w:rsidR="003E1375" w:rsidRPr="001324AE" w:rsidRDefault="003E1375">
                      <w:pPr>
                        <w:rPr>
                          <w:lang w:val="da-DK"/>
                        </w:rPr>
                      </w:pPr>
                      <w:r w:rsidRPr="001324AE">
                        <w:rPr>
                          <w:lang w:val="da-DK"/>
                        </w:rPr>
                        <w:t>Hvordan kan et program håndtere flere roller uden at de interagerer med hinandens data samt hvilke sikkerhedsforanstaltninger ligger til grund for at beskytte data?</w:t>
                      </w:r>
                    </w:p>
                  </w:txbxContent>
                </v:textbox>
                <w10:anchorlock/>
              </v:shape>
            </w:pict>
          </mc:Fallback>
        </mc:AlternateContent>
      </w:r>
    </w:p>
    <w:p w14:paraId="7C4D819D" w14:textId="77777777" w:rsidR="001324AE" w:rsidRPr="00352488" w:rsidRDefault="001324AE" w:rsidP="00DD2DA2">
      <w:pPr>
        <w:spacing w:after="0" w:line="360" w:lineRule="auto"/>
        <w:rPr>
          <w:lang w:val="da-DK"/>
        </w:rPr>
      </w:pPr>
      <w:ins w:id="53" w:author="vitten (target conflict)" w:date="2019-03-12T09:37:00Z">
        <w:r w:rsidRPr="00352488">
          <w:rPr>
            <w:b/>
            <w:bCs/>
            <w:lang w:val="da-DK"/>
          </w:rPr>
          <w:t>Problemformulering:</w:t>
        </w:r>
      </w:ins>
    </w:p>
    <w:p w14:paraId="447270AD" w14:textId="77777777" w:rsidR="001324AE" w:rsidRPr="00352488" w:rsidRDefault="001324AE" w:rsidP="00DD2DA2">
      <w:pPr>
        <w:spacing w:after="0" w:line="360" w:lineRule="auto"/>
        <w:rPr>
          <w:lang w:val="da-DK"/>
        </w:rPr>
      </w:pPr>
      <w:ins w:id="54" w:author="vitten (target conflict)" w:date="2019-03-12T09:37:00Z">
        <w:r w:rsidRPr="00352488">
          <w:rPr>
            <w:lang w:val="da-DK"/>
          </w:rPr>
          <w:t>På baggrund af den centrale problemstilling er der blevet udformet følgende underspørgsmål:</w:t>
        </w:r>
      </w:ins>
    </w:p>
    <w:p w14:paraId="75597470" w14:textId="5F0919F3" w:rsidR="001324AE" w:rsidRPr="00352488" w:rsidRDefault="001324AE" w:rsidP="00DD2DA2">
      <w:pPr>
        <w:pStyle w:val="Listeafsnit"/>
        <w:numPr>
          <w:ilvl w:val="0"/>
          <w:numId w:val="2"/>
        </w:numPr>
        <w:spacing w:after="0" w:line="360" w:lineRule="auto"/>
        <w:rPr>
          <w:lang w:val="da-DK"/>
        </w:rPr>
      </w:pPr>
      <w:ins w:id="55" w:author="vitten (target conflict)" w:date="2019-03-12T09:37:00Z">
        <w:r w:rsidRPr="00352488">
          <w:rPr>
            <w:lang w:val="da-DK"/>
          </w:rPr>
          <w:t>Hvad definerer roller?</w:t>
        </w:r>
      </w:ins>
    </w:p>
    <w:p w14:paraId="03D4D37E" w14:textId="7B4D497C" w:rsidR="001324AE" w:rsidRPr="00352488" w:rsidRDefault="001324AE" w:rsidP="00DD2DA2">
      <w:pPr>
        <w:pStyle w:val="Listeafsnit"/>
        <w:numPr>
          <w:ilvl w:val="0"/>
          <w:numId w:val="2"/>
        </w:numPr>
        <w:spacing w:after="0" w:line="360" w:lineRule="auto"/>
        <w:rPr>
          <w:lang w:val="da-DK"/>
        </w:rPr>
      </w:pPr>
      <w:ins w:id="56" w:author="vitten (target conflict)" w:date="2019-03-12T09:37:00Z">
        <w:r w:rsidRPr="00352488">
          <w:rPr>
            <w:lang w:val="da-DK"/>
          </w:rPr>
          <w:t>Hvilket ansvarsområder ligger til grund for rollerne?</w:t>
        </w:r>
      </w:ins>
    </w:p>
    <w:p w14:paraId="16C24458" w14:textId="15123CAB" w:rsidR="001324AE" w:rsidRPr="00352488" w:rsidRDefault="001324AE" w:rsidP="00DD2DA2">
      <w:pPr>
        <w:pStyle w:val="Listeafsnit"/>
        <w:numPr>
          <w:ilvl w:val="0"/>
          <w:numId w:val="2"/>
        </w:numPr>
        <w:spacing w:after="0" w:line="360" w:lineRule="auto"/>
        <w:rPr>
          <w:lang w:val="da-DK"/>
        </w:rPr>
      </w:pPr>
      <w:ins w:id="57" w:author="vitten (target conflict)" w:date="2019-03-12T09:37:00Z">
        <w:r w:rsidRPr="00352488">
          <w:rPr>
            <w:lang w:val="da-DK"/>
          </w:rPr>
          <w:t xml:space="preserve">Hvilken </w:t>
        </w:r>
        <w:proofErr w:type="spellStart"/>
        <w:r w:rsidRPr="00352488">
          <w:rPr>
            <w:lang w:val="da-DK"/>
          </w:rPr>
          <w:t>persistent</w:t>
        </w:r>
        <w:proofErr w:type="spellEnd"/>
        <w:r w:rsidRPr="00352488">
          <w:rPr>
            <w:lang w:val="da-DK"/>
          </w:rPr>
          <w:t xml:space="preserve"> data bearbejdes?</w:t>
        </w:r>
      </w:ins>
    </w:p>
    <w:p w14:paraId="35C4A6F5" w14:textId="0405C877" w:rsidR="001324AE" w:rsidRPr="00352488" w:rsidRDefault="001324AE" w:rsidP="00DD2DA2">
      <w:pPr>
        <w:pStyle w:val="Listeafsnit"/>
        <w:numPr>
          <w:ilvl w:val="0"/>
          <w:numId w:val="2"/>
        </w:numPr>
        <w:spacing w:after="0" w:line="360" w:lineRule="auto"/>
        <w:rPr>
          <w:lang w:val="da-DK"/>
        </w:rPr>
      </w:pPr>
      <w:ins w:id="58" w:author="vitten (target conflict)" w:date="2019-03-12T09:37:00Z">
        <w:r w:rsidRPr="00352488">
          <w:rPr>
            <w:lang w:val="da-DK"/>
          </w:rPr>
          <w:t>Hvordan håndterer systemet flere roller?</w:t>
        </w:r>
      </w:ins>
    </w:p>
    <w:p w14:paraId="5445C751" w14:textId="51B1E814" w:rsidR="001324AE" w:rsidRPr="00352488" w:rsidRDefault="001324AE" w:rsidP="00DD2DA2">
      <w:pPr>
        <w:pStyle w:val="Listeafsnit"/>
        <w:numPr>
          <w:ilvl w:val="0"/>
          <w:numId w:val="2"/>
        </w:numPr>
        <w:spacing w:after="0" w:line="360" w:lineRule="auto"/>
        <w:rPr>
          <w:lang w:val="da-DK"/>
        </w:rPr>
      </w:pPr>
      <w:ins w:id="59" w:author="vitten (target conflict)" w:date="2019-03-12T09:37:00Z">
        <w:r w:rsidRPr="00352488">
          <w:rPr>
            <w:lang w:val="da-DK"/>
          </w:rPr>
          <w:t>Hvordan håndteres roller med flere ansvarsområder?</w:t>
        </w:r>
      </w:ins>
    </w:p>
    <w:p w14:paraId="13FC3EC0" w14:textId="4904A16E" w:rsidR="001324AE" w:rsidRPr="00352488" w:rsidRDefault="001324AE" w:rsidP="00DD2DA2">
      <w:pPr>
        <w:pStyle w:val="Listeafsnit"/>
        <w:numPr>
          <w:ilvl w:val="0"/>
          <w:numId w:val="2"/>
        </w:numPr>
        <w:spacing w:after="0" w:line="360" w:lineRule="auto"/>
        <w:rPr>
          <w:lang w:val="da-DK"/>
        </w:rPr>
      </w:pPr>
      <w:ins w:id="60" w:author="vitten (target conflict)" w:date="2019-03-12T09:37:00Z">
        <w:r w:rsidRPr="00352488">
          <w:rPr>
            <w:lang w:val="da-DK"/>
          </w:rPr>
          <w:t>Hvilke sikkerhedsforanstaltninger er der i forhold til data afgrænsningen?</w:t>
        </w:r>
      </w:ins>
    </w:p>
    <w:p w14:paraId="4F001ACC" w14:textId="027310F2" w:rsidR="001324AE" w:rsidRPr="00352488" w:rsidRDefault="001324AE" w:rsidP="00DD2DA2">
      <w:pPr>
        <w:pStyle w:val="Listeafsnit"/>
        <w:numPr>
          <w:ilvl w:val="0"/>
          <w:numId w:val="2"/>
        </w:numPr>
        <w:spacing w:after="0" w:line="360" w:lineRule="auto"/>
        <w:rPr>
          <w:lang w:val="da-DK"/>
        </w:rPr>
      </w:pPr>
      <w:commentRangeStart w:id="61"/>
      <w:ins w:id="62" w:author="vitten (target conflict)" w:date="2019-03-12T09:37:00Z">
        <w:r w:rsidRPr="00352488">
          <w:rPr>
            <w:lang w:val="da-DK"/>
          </w:rPr>
          <w:t>Hvordan sikre</w:t>
        </w:r>
      </w:ins>
      <w:ins w:id="63" w:author="vitten (source conflict)" w:date="2019-03-19T12:48:00Z">
        <w:r w:rsidR="008A3DBF" w:rsidRPr="00352488">
          <w:rPr>
            <w:lang w:val="da-DK"/>
          </w:rPr>
          <w:t>s</w:t>
        </w:r>
        <w:r w:rsidR="00832556" w:rsidRPr="00352488">
          <w:rPr>
            <w:lang w:val="da-DK"/>
          </w:rPr>
          <w:t xml:space="preserve"> de</w:t>
        </w:r>
        <w:r w:rsidR="008A3DBF" w:rsidRPr="00352488">
          <w:rPr>
            <w:lang w:val="da-DK"/>
          </w:rPr>
          <w:t>t</w:t>
        </w:r>
      </w:ins>
      <w:ins w:id="64" w:author="vitten (target conflict)" w:date="2019-03-12T09:37:00Z">
        <w:r w:rsidRPr="00352488">
          <w:rPr>
            <w:lang w:val="da-DK"/>
          </w:rPr>
          <w:t xml:space="preserve"> at akt</w:t>
        </w:r>
      </w:ins>
      <w:ins w:id="65" w:author="vitten (source conflict)" w:date="2019-03-19T12:48:00Z">
        <w:r w:rsidR="00AE4031" w:rsidRPr="00352488">
          <w:rPr>
            <w:lang w:val="da-DK"/>
          </w:rPr>
          <w:t>ø</w:t>
        </w:r>
      </w:ins>
      <w:ins w:id="66" w:author="vitten (target conflict)" w:date="2019-03-12T09:37:00Z">
        <w:r w:rsidRPr="00352488">
          <w:rPr>
            <w:lang w:val="da-DK"/>
          </w:rPr>
          <w:t>ren kun har adgang til det aktøren har brug for?</w:t>
        </w:r>
      </w:ins>
      <w:commentRangeEnd w:id="61"/>
      <w:r w:rsidR="00967086" w:rsidRPr="00352488">
        <w:rPr>
          <w:rStyle w:val="Kommentarhenvisning"/>
          <w:lang w:val="da-DK"/>
        </w:rPr>
        <w:commentReference w:id="61"/>
      </w:r>
    </w:p>
    <w:p w14:paraId="2ECD7D55" w14:textId="05FE7C91" w:rsidR="00C9421F" w:rsidRPr="00352488" w:rsidRDefault="001324AE" w:rsidP="00DD2DA2">
      <w:pPr>
        <w:spacing w:after="0" w:line="360" w:lineRule="auto"/>
        <w:rPr>
          <w:lang w:val="da-DK"/>
        </w:rPr>
      </w:pPr>
      <w:ins w:id="67" w:author="vitten (target conflict)" w:date="2019-03-12T09:37:00Z">
        <w:r w:rsidRPr="00352488">
          <w:rPr>
            <w:lang w:val="da-DK"/>
          </w:rPr>
          <w:t xml:space="preserve">Gruppen lavede en analyse af den udleverede case. På baggrund af analysen dannede gruppen et overblik over problemstillingen. Analysen belyser de forskellige aktørers roller og ansvarsområder. </w:t>
        </w:r>
        <w:commentRangeStart w:id="68"/>
        <w:r w:rsidRPr="00352488">
          <w:rPr>
            <w:lang w:val="da-DK"/>
          </w:rPr>
          <w:t xml:space="preserve">EG-teamet ønsker en belysning af </w:t>
        </w:r>
      </w:ins>
      <w:ins w:id="69" w:author="vitten (source conflict)" w:date="2019-03-19T12:48:00Z">
        <w:r w:rsidR="005655BC" w:rsidRPr="00352488">
          <w:rPr>
            <w:lang w:val="da-DK"/>
          </w:rPr>
          <w:t xml:space="preserve">3 moduler, hvor gruppen valgte </w:t>
        </w:r>
      </w:ins>
      <w:ins w:id="70" w:author="vitten (target conflict)" w:date="2019-03-12T09:37:00Z">
        <w:r w:rsidRPr="00352488">
          <w:rPr>
            <w:lang w:val="da-DK"/>
          </w:rPr>
          <w:t xml:space="preserve">dataafgrænsningen i forhold til </w:t>
        </w:r>
      </w:ins>
      <w:r w:rsidR="00C9421F" w:rsidRPr="00352488">
        <w:rPr>
          <w:lang w:val="da-DK"/>
        </w:rPr>
        <w:t>sikkerhedsforanstaltninger</w:t>
      </w:r>
      <w:ins w:id="71" w:author="vitten (source conflict)" w:date="2019-03-19T12:48:00Z">
        <w:r w:rsidR="00C9421F" w:rsidRPr="00352488">
          <w:rPr>
            <w:lang w:val="da-DK"/>
          </w:rPr>
          <w:t>, der adskiller de forskellige roller.</w:t>
        </w:r>
      </w:ins>
      <w:commentRangeEnd w:id="68"/>
      <w:r w:rsidR="008A3DBF" w:rsidRPr="00352488">
        <w:rPr>
          <w:rStyle w:val="Kommentarhenvisning"/>
          <w:lang w:val="da-DK"/>
        </w:rPr>
        <w:commentReference w:id="68"/>
      </w:r>
    </w:p>
    <w:p w14:paraId="671A5985" w14:textId="027ABA0D" w:rsidR="009E1317" w:rsidRDefault="001324AE" w:rsidP="00DD2DA2">
      <w:pPr>
        <w:spacing w:after="0" w:line="360" w:lineRule="auto"/>
        <w:rPr>
          <w:lang w:val="da-DK"/>
        </w:rPr>
      </w:pPr>
      <w:ins w:id="72" w:author="vitten (target conflict)" w:date="2019-03-12T09:37:00Z">
        <w:r w:rsidRPr="00352488">
          <w:rPr>
            <w:lang w:val="da-DK"/>
          </w:rPr>
          <w:t xml:space="preserve">Under inceptionsfasen (Life </w:t>
        </w:r>
        <w:proofErr w:type="spellStart"/>
        <w:r w:rsidRPr="00352488">
          <w:rPr>
            <w:lang w:val="da-DK"/>
          </w:rPr>
          <w:t>cycle</w:t>
        </w:r>
        <w:proofErr w:type="spellEnd"/>
        <w:r w:rsidRPr="00352488">
          <w:rPr>
            <w:lang w:val="da-DK"/>
          </w:rPr>
          <w:t xml:space="preserve"> </w:t>
        </w:r>
        <w:proofErr w:type="spellStart"/>
        <w:r w:rsidRPr="00352488">
          <w:rPr>
            <w:lang w:val="da-DK"/>
          </w:rPr>
          <w:t>objectives</w:t>
        </w:r>
        <w:proofErr w:type="spellEnd"/>
        <w:r w:rsidRPr="00352488">
          <w:rPr>
            <w:lang w:val="da-DK"/>
          </w:rPr>
          <w:t>) bliver målene</w:t>
        </w:r>
      </w:ins>
      <w:ins w:id="73" w:author="vitten (source conflict)" w:date="2019-03-19T12:48:00Z">
        <w:r w:rsidR="00AE4031" w:rsidRPr="00352488">
          <w:rPr>
            <w:lang w:val="da-DK"/>
          </w:rPr>
          <w:t xml:space="preserve"> sat</w:t>
        </w:r>
      </w:ins>
      <w:ins w:id="74" w:author="vitten (target conflict)" w:date="2019-03-12T09:37:00Z">
        <w:r w:rsidRPr="00352488">
          <w:rPr>
            <w:lang w:val="da-DK"/>
          </w:rPr>
          <w:t xml:space="preserve"> for</w:t>
        </w:r>
      </w:ins>
      <w:r w:rsidR="00404CD2" w:rsidRPr="00352488">
        <w:rPr>
          <w:lang w:val="da-DK"/>
        </w:rPr>
        <w:t>,</w:t>
      </w:r>
      <w:ins w:id="75" w:author="vitten (target conflict)" w:date="2019-03-12T09:37:00Z">
        <w:r w:rsidRPr="00352488">
          <w:rPr>
            <w:lang w:val="da-DK"/>
          </w:rPr>
          <w:t xml:space="preserve"> hvordan projektet skal udform</w:t>
        </w:r>
      </w:ins>
      <w:ins w:id="76" w:author="vitten (source conflict)" w:date="2019-03-19T12:48:00Z">
        <w:r w:rsidR="00AE4031" w:rsidRPr="00352488">
          <w:rPr>
            <w:lang w:val="da-DK"/>
          </w:rPr>
          <w:t>es og</w:t>
        </w:r>
      </w:ins>
      <w:ins w:id="77" w:author="vitten (target conflict)" w:date="2019-03-12T09:37:00Z">
        <w:r w:rsidRPr="00352488">
          <w:rPr>
            <w:lang w:val="da-DK"/>
          </w:rPr>
          <w:t xml:space="preserve"> hvilke forudsætninger skal der tages højde for. </w:t>
        </w:r>
      </w:ins>
      <w:ins w:id="78" w:author="vitten (source conflict)" w:date="2019-03-19T12:48:00Z">
        <w:r w:rsidR="00AE4031" w:rsidRPr="00352488">
          <w:rPr>
            <w:lang w:val="da-DK"/>
          </w:rPr>
          <w:t>N</w:t>
        </w:r>
      </w:ins>
      <w:ins w:id="79" w:author="vitten (target conflict)" w:date="2019-03-12T09:37:00Z">
        <w:r w:rsidRPr="00352488">
          <w:rPr>
            <w:lang w:val="da-DK"/>
          </w:rPr>
          <w:t>ogle af målene for inceptionsfasen k</w:t>
        </w:r>
      </w:ins>
      <w:ins w:id="80" w:author="vitten (target conflict)" w:date="2019-03-21T20:30:00Z">
        <w:r w:rsidR="008249E3" w:rsidRPr="00352488">
          <w:rPr>
            <w:lang w:val="da-DK"/>
          </w:rPr>
          <w:t>an</w:t>
        </w:r>
      </w:ins>
      <w:ins w:id="81" w:author="vitten (target conflict)" w:date="2019-03-12T09:37:00Z">
        <w:r w:rsidRPr="00352488">
          <w:rPr>
            <w:lang w:val="da-DK"/>
          </w:rPr>
          <w:t xml:space="preserve"> være aktørliste, brugsmønster og kravspecifikationer.</w:t>
        </w:r>
      </w:ins>
      <w:r w:rsidR="00DD2DA2">
        <w:rPr>
          <w:lang w:val="da-DK"/>
        </w:rPr>
        <w:t xml:space="preserve"> </w:t>
      </w:r>
    </w:p>
    <w:p w14:paraId="1A839B44" w14:textId="4DE60366" w:rsidR="000801EF" w:rsidRDefault="00DD2DA2" w:rsidP="00DD2DA2">
      <w:pPr>
        <w:spacing w:after="0" w:line="360" w:lineRule="auto"/>
        <w:rPr>
          <w:lang w:val="da-DK"/>
        </w:rPr>
      </w:pPr>
      <w:r>
        <w:rPr>
          <w:lang w:val="da-DK"/>
        </w:rPr>
        <w:t xml:space="preserve">Dette skal skabe grundlaget for videre arbejde i elaborationsfasen, samt danne overblik over projektcasen. </w:t>
      </w:r>
    </w:p>
    <w:p w14:paraId="61DF4850" w14:textId="56740CAF" w:rsidR="000801EF" w:rsidRPr="000801EF" w:rsidRDefault="000801EF" w:rsidP="000801EF">
      <w:pPr>
        <w:rPr>
          <w:lang w:val="da-DK"/>
        </w:rPr>
      </w:pPr>
      <w:r>
        <w:rPr>
          <w:lang w:val="da-DK"/>
        </w:rPr>
        <w:br w:type="page"/>
      </w:r>
    </w:p>
    <w:p w14:paraId="25E48D1B" w14:textId="0722E0A2" w:rsidR="009E1317" w:rsidRPr="00352488" w:rsidRDefault="009E1317" w:rsidP="00DD2DA2">
      <w:pPr>
        <w:pStyle w:val="Overskrift1"/>
        <w:numPr>
          <w:ilvl w:val="0"/>
          <w:numId w:val="24"/>
        </w:numPr>
        <w:spacing w:before="0" w:line="360" w:lineRule="auto"/>
        <w:rPr>
          <w:rFonts w:ascii="Times New Roman" w:hAnsi="Times New Roman" w:cs="Times New Roman"/>
          <w:lang w:val="da-DK"/>
        </w:rPr>
      </w:pPr>
      <w:bookmarkStart w:id="82" w:name="_Toc4088543"/>
      <w:bookmarkStart w:id="83" w:name="_Toc4164625"/>
      <w:r w:rsidRPr="00352488">
        <w:rPr>
          <w:rFonts w:ascii="Times New Roman" w:hAnsi="Times New Roman" w:cs="Times New Roman"/>
          <w:lang w:val="da-DK"/>
        </w:rPr>
        <w:lastRenderedPageBreak/>
        <w:t>Fremgangsmåde</w:t>
      </w:r>
      <w:bookmarkEnd w:id="82"/>
      <w:bookmarkEnd w:id="83"/>
    </w:p>
    <w:p w14:paraId="46AB2AE9" w14:textId="77777777" w:rsidR="004F1F2C" w:rsidRPr="00352488" w:rsidRDefault="00AE4031" w:rsidP="00DD2DA2">
      <w:pPr>
        <w:spacing w:after="0" w:line="360" w:lineRule="auto"/>
        <w:rPr>
          <w:rFonts w:ascii="Calibri" w:hAnsi="Calibri" w:cs="Calibri"/>
          <w:lang w:val="da-DK"/>
        </w:rPr>
      </w:pPr>
      <w:commentRangeStart w:id="84"/>
      <w:ins w:id="85" w:author="vitten (source conflict)" w:date="2019-03-19T12:48:00Z">
        <w:r w:rsidRPr="00352488">
          <w:rPr>
            <w:rFonts w:ascii="Calibri" w:hAnsi="Calibri" w:cs="Calibri"/>
            <w:lang w:val="da-DK"/>
          </w:rPr>
          <w:t xml:space="preserve">Vi </w:t>
        </w:r>
      </w:ins>
      <w:ins w:id="86" w:author="Per Terp Larsen (target conflict)" w:date="2019-03-12T09:11:00Z">
        <w:r w:rsidR="00AA7A0D" w:rsidRPr="00352488">
          <w:rPr>
            <w:rFonts w:ascii="Calibri" w:hAnsi="Calibri" w:cs="Calibri"/>
            <w:lang w:val="da-DK"/>
          </w:rPr>
          <w:t xml:space="preserve">startede </w:t>
        </w:r>
      </w:ins>
      <w:ins w:id="87" w:author="vitten (source conflict)" w:date="2019-03-19T12:48:00Z">
        <w:r w:rsidRPr="00352488">
          <w:rPr>
            <w:rFonts w:ascii="Calibri" w:hAnsi="Calibri" w:cs="Calibri"/>
            <w:lang w:val="da-DK"/>
          </w:rPr>
          <w:t xml:space="preserve">projektet </w:t>
        </w:r>
      </w:ins>
      <w:ins w:id="88" w:author="Per Terp Larsen (target conflict)" w:date="2019-03-12T09:11:00Z">
        <w:r w:rsidR="00AA7A0D" w:rsidRPr="00352488">
          <w:rPr>
            <w:rFonts w:ascii="Calibri" w:hAnsi="Calibri" w:cs="Calibri"/>
            <w:lang w:val="da-DK"/>
          </w:rPr>
          <w:t xml:space="preserve">med at læse </w:t>
        </w:r>
      </w:ins>
      <w:commentRangeEnd w:id="84"/>
      <w:r w:rsidR="000F7626" w:rsidRPr="00352488">
        <w:rPr>
          <w:rStyle w:val="Kommentarhenvisning"/>
          <w:lang w:val="da-DK"/>
        </w:rPr>
        <w:commentReference w:id="84"/>
      </w:r>
      <w:ins w:id="89" w:author="Per Terp Larsen (target conflict)" w:date="2019-03-12T09:11:00Z">
        <w:r w:rsidR="00AA7A0D" w:rsidRPr="00352488">
          <w:rPr>
            <w:rFonts w:ascii="Calibri" w:hAnsi="Calibri" w:cs="Calibri"/>
            <w:lang w:val="da-DK"/>
          </w:rPr>
          <w:t>og analyser</w:t>
        </w:r>
      </w:ins>
      <w:ins w:id="90" w:author="vitten (source conflict)" w:date="2019-03-19T12:48:00Z">
        <w:r w:rsidRPr="00352488">
          <w:rPr>
            <w:rFonts w:ascii="Calibri" w:hAnsi="Calibri" w:cs="Calibri"/>
            <w:lang w:val="da-DK"/>
          </w:rPr>
          <w:t>e</w:t>
        </w:r>
      </w:ins>
      <w:ins w:id="91" w:author="Per Terp Larsen (target conflict)" w:date="2019-03-12T09:11:00Z">
        <w:r w:rsidR="00AA7A0D" w:rsidRPr="00352488">
          <w:rPr>
            <w:rFonts w:ascii="Calibri" w:hAnsi="Calibri" w:cs="Calibri"/>
            <w:lang w:val="da-DK"/>
          </w:rPr>
          <w:t xml:space="preserve"> den udlevere</w:t>
        </w:r>
      </w:ins>
      <w:ins w:id="92" w:author="vitten (source conflict)" w:date="2019-03-19T12:48:00Z">
        <w:r w:rsidRPr="00352488">
          <w:rPr>
            <w:rFonts w:ascii="Calibri" w:hAnsi="Calibri" w:cs="Calibri"/>
            <w:lang w:val="da-DK"/>
          </w:rPr>
          <w:t>de</w:t>
        </w:r>
      </w:ins>
      <w:ins w:id="93" w:author="Per Terp Larsen (target conflict)" w:date="2019-03-12T09:11:00Z">
        <w:r w:rsidR="00AA7A0D" w:rsidRPr="00352488">
          <w:rPr>
            <w:rFonts w:ascii="Calibri" w:hAnsi="Calibri" w:cs="Calibri"/>
            <w:lang w:val="da-DK"/>
          </w:rPr>
          <w:t xml:space="preserve"> case. For at få et bedre indblik i systemet blev der læst op omkring VUM</w:t>
        </w:r>
      </w:ins>
      <w:ins w:id="94" w:author="vitten (source conflict)" w:date="2019-03-19T12:48:00Z">
        <w:r w:rsidR="002E0FB3" w:rsidRPr="00352488">
          <w:rPr>
            <w:rFonts w:ascii="Calibri" w:hAnsi="Calibri" w:cs="Calibri"/>
            <w:lang w:val="da-DK"/>
          </w:rPr>
          <w:t>-</w:t>
        </w:r>
      </w:ins>
      <w:ins w:id="95" w:author="Per Terp Larsen (target conflict)" w:date="2019-03-12T09:11:00Z">
        <w:r w:rsidR="00AA7A0D" w:rsidRPr="00352488">
          <w:rPr>
            <w:rFonts w:ascii="Calibri" w:hAnsi="Calibri" w:cs="Calibri"/>
            <w:lang w:val="da-DK"/>
          </w:rPr>
          <w:t>metoden</w:t>
        </w:r>
      </w:ins>
      <w:ins w:id="96" w:author="vitten (source conflict)" w:date="2019-03-19T12:48:00Z">
        <w:r w:rsidR="00C9421F" w:rsidRPr="00352488">
          <w:rPr>
            <w:rFonts w:ascii="Calibri" w:hAnsi="Calibri" w:cs="Calibri"/>
            <w:lang w:val="da-DK"/>
          </w:rPr>
          <w:t>, der har fokus på</w:t>
        </w:r>
        <w:r w:rsidR="00E125C0" w:rsidRPr="00352488">
          <w:rPr>
            <w:rFonts w:ascii="Calibri" w:hAnsi="Calibri" w:cs="Calibri"/>
            <w:lang w:val="da-DK"/>
          </w:rPr>
          <w:t xml:space="preserve"> udredning</w:t>
        </w:r>
        <w:commentRangeStart w:id="97"/>
        <w:r w:rsidR="00C9421F" w:rsidRPr="00352488">
          <w:rPr>
            <w:rFonts w:ascii="Calibri" w:hAnsi="Calibri" w:cs="Calibri"/>
            <w:lang w:val="da-DK"/>
          </w:rPr>
          <w:t xml:space="preserve"> </w:t>
        </w:r>
      </w:ins>
      <w:commentRangeEnd w:id="97"/>
      <w:r w:rsidR="008A3DBF" w:rsidRPr="00352488">
        <w:rPr>
          <w:rStyle w:val="Kommentarhenvisning"/>
          <w:lang w:val="da-DK"/>
        </w:rPr>
        <w:commentReference w:id="97"/>
      </w:r>
      <w:ins w:id="98" w:author="vitten (source conflict)" w:date="2019-03-19T12:48:00Z">
        <w:r w:rsidR="00C9421F" w:rsidRPr="00352488">
          <w:rPr>
            <w:rFonts w:ascii="Calibri" w:hAnsi="Calibri" w:cs="Calibri"/>
            <w:lang w:val="da-DK"/>
          </w:rPr>
          <w:t>af borgeren. VUM er et sagsbehandlingsredskab der håndtere</w:t>
        </w:r>
        <w:r w:rsidR="008A3DBF" w:rsidRPr="00352488">
          <w:rPr>
            <w:rFonts w:ascii="Calibri" w:hAnsi="Calibri" w:cs="Calibri"/>
            <w:lang w:val="da-DK"/>
          </w:rPr>
          <w:t>r</w:t>
        </w:r>
        <w:r w:rsidR="00C9421F" w:rsidRPr="00352488">
          <w:rPr>
            <w:rFonts w:ascii="Calibri" w:hAnsi="Calibri" w:cs="Calibri"/>
            <w:lang w:val="da-DK"/>
          </w:rPr>
          <w:t xml:space="preserve"> systematiske </w:t>
        </w:r>
        <w:r w:rsidR="00E125C0" w:rsidRPr="00352488">
          <w:rPr>
            <w:rFonts w:ascii="Calibri" w:hAnsi="Calibri" w:cs="Calibri"/>
            <w:lang w:val="da-DK"/>
          </w:rPr>
          <w:t>udredning</w:t>
        </w:r>
        <w:commentRangeStart w:id="99"/>
        <w:r w:rsidR="00C9421F" w:rsidRPr="00352488">
          <w:rPr>
            <w:rFonts w:ascii="Calibri" w:hAnsi="Calibri" w:cs="Calibri"/>
            <w:lang w:val="da-DK"/>
          </w:rPr>
          <w:t xml:space="preserve">sprocesser </w:t>
        </w:r>
      </w:ins>
      <w:commentRangeEnd w:id="99"/>
      <w:r w:rsidR="008A3DBF" w:rsidRPr="00352488">
        <w:rPr>
          <w:rStyle w:val="Kommentarhenvisning"/>
          <w:lang w:val="da-DK"/>
        </w:rPr>
        <w:commentReference w:id="99"/>
      </w:r>
      <w:commentRangeStart w:id="100"/>
      <w:ins w:id="101" w:author="vitten (source conflict)" w:date="2019-03-19T12:48:00Z">
        <w:r w:rsidR="00C9421F" w:rsidRPr="00352488">
          <w:rPr>
            <w:rFonts w:ascii="Calibri" w:hAnsi="Calibri" w:cs="Calibri"/>
            <w:lang w:val="da-DK"/>
          </w:rPr>
          <w:t xml:space="preserve">til </w:t>
        </w:r>
        <w:r w:rsidR="00E125C0" w:rsidRPr="00352488">
          <w:rPr>
            <w:rFonts w:ascii="Calibri" w:hAnsi="Calibri" w:cs="Calibri"/>
            <w:lang w:val="da-DK"/>
          </w:rPr>
          <w:t xml:space="preserve">at </w:t>
        </w:r>
        <w:r w:rsidR="00C9421F" w:rsidRPr="00352488">
          <w:rPr>
            <w:rFonts w:ascii="Calibri" w:hAnsi="Calibri" w:cs="Calibri"/>
            <w:lang w:val="da-DK"/>
          </w:rPr>
          <w:t>effektivisere</w:t>
        </w:r>
        <w:r w:rsidR="008249E3" w:rsidRPr="00352488">
          <w:rPr>
            <w:rFonts w:ascii="Calibri" w:hAnsi="Calibri" w:cs="Calibri"/>
            <w:lang w:val="da-DK"/>
          </w:rPr>
          <w:t xml:space="preserve"> </w:t>
        </w:r>
      </w:ins>
      <w:r w:rsidR="00404CD2" w:rsidRPr="00352488">
        <w:rPr>
          <w:rFonts w:ascii="Calibri" w:hAnsi="Calibri" w:cs="Calibri"/>
          <w:lang w:val="da-DK"/>
        </w:rPr>
        <w:t>DHUV</w:t>
      </w:r>
      <w:r w:rsidR="00404CD2" w:rsidRPr="00352488">
        <w:rPr>
          <w:rStyle w:val="Fodnotehenvisning"/>
          <w:rFonts w:ascii="Calibri" w:hAnsi="Calibri" w:cs="Calibri"/>
          <w:lang w:val="da-DK"/>
        </w:rPr>
        <w:footnoteReference w:id="3"/>
      </w:r>
      <w:ins w:id="102" w:author="vitten (source conflict)" w:date="2019-03-19T12:48:00Z">
        <w:r w:rsidR="00C9421F" w:rsidRPr="00352488">
          <w:rPr>
            <w:rFonts w:ascii="Calibri" w:hAnsi="Calibri" w:cs="Calibri"/>
            <w:lang w:val="da-DK"/>
          </w:rPr>
          <w:t xml:space="preserve"> område</w:t>
        </w:r>
      </w:ins>
      <w:commentRangeEnd w:id="100"/>
      <w:r w:rsidR="008A3DBF" w:rsidRPr="00352488">
        <w:rPr>
          <w:rStyle w:val="Kommentarhenvisning"/>
          <w:lang w:val="da-DK"/>
        </w:rPr>
        <w:commentReference w:id="100"/>
      </w:r>
      <w:r w:rsidR="00404CD2" w:rsidRPr="00352488">
        <w:rPr>
          <w:rFonts w:ascii="Calibri" w:hAnsi="Calibri" w:cs="Calibri"/>
          <w:lang w:val="da-DK"/>
        </w:rPr>
        <w:t>t</w:t>
      </w:r>
      <w:ins w:id="103" w:author="Per Terp Larsen (target conflict)" w:date="2019-03-12T09:11:00Z">
        <w:r w:rsidR="00AA7A0D" w:rsidRPr="00352488">
          <w:rPr>
            <w:rFonts w:ascii="Calibri" w:hAnsi="Calibri" w:cs="Calibri"/>
            <w:lang w:val="da-DK"/>
          </w:rPr>
          <w:t xml:space="preserve">. Herfra gik gruppen videre med at lave en problemstilling, for at få en bedre forståelse </w:t>
        </w:r>
      </w:ins>
      <w:ins w:id="104" w:author="vitten (target conflict)" w:date="2019-03-21T20:30:00Z">
        <w:r w:rsidR="008249E3" w:rsidRPr="00352488">
          <w:rPr>
            <w:rFonts w:ascii="Calibri" w:hAnsi="Calibri" w:cs="Calibri"/>
            <w:lang w:val="da-DK"/>
          </w:rPr>
          <w:t>af</w:t>
        </w:r>
      </w:ins>
      <w:ins w:id="105" w:author="Per Terp Larsen (target conflict)" w:date="2019-03-12T09:11:00Z">
        <w:r w:rsidR="00AA7A0D" w:rsidRPr="00352488">
          <w:rPr>
            <w:rFonts w:ascii="Calibri" w:hAnsi="Calibri" w:cs="Calibri"/>
            <w:lang w:val="da-DK"/>
          </w:rPr>
          <w:t xml:space="preserve"> casen. Efter en samlet vurdering omkring, hvilket produkt gruppen vil</w:t>
        </w:r>
      </w:ins>
      <w:ins w:id="106" w:author="vitten (target conflict)" w:date="2019-03-21T20:30:00Z">
        <w:r w:rsidR="008249E3" w:rsidRPr="00352488">
          <w:rPr>
            <w:rFonts w:ascii="Calibri" w:hAnsi="Calibri" w:cs="Calibri"/>
            <w:lang w:val="da-DK"/>
          </w:rPr>
          <w:t>le</w:t>
        </w:r>
      </w:ins>
      <w:ins w:id="107" w:author="Per Terp Larsen (target conflict)" w:date="2019-03-12T09:11:00Z">
        <w:r w:rsidR="00AA7A0D" w:rsidRPr="00352488">
          <w:rPr>
            <w:rFonts w:ascii="Calibri" w:hAnsi="Calibri" w:cs="Calibri"/>
            <w:lang w:val="da-DK"/>
          </w:rPr>
          <w:t xml:space="preserve"> kaste sig ud i</w:t>
        </w:r>
      </w:ins>
      <w:ins w:id="108" w:author="vitten (source conflict)" w:date="2019-03-19T12:48:00Z">
        <w:r w:rsidR="002E0FB3" w:rsidRPr="00352488">
          <w:rPr>
            <w:rFonts w:ascii="Calibri" w:hAnsi="Calibri" w:cs="Calibri"/>
            <w:lang w:val="da-DK"/>
          </w:rPr>
          <w:t>,</w:t>
        </w:r>
      </w:ins>
      <w:ins w:id="109" w:author="Per Terp Larsen (target conflict)" w:date="2019-03-12T09:11:00Z">
        <w:r w:rsidR="00AA7A0D" w:rsidRPr="00352488">
          <w:rPr>
            <w:rFonts w:ascii="Calibri" w:hAnsi="Calibri" w:cs="Calibri"/>
            <w:lang w:val="da-DK"/>
          </w:rPr>
          <w:t xml:space="preserve"> </w:t>
        </w:r>
      </w:ins>
      <w:ins w:id="110" w:author="vitten (source conflict)" w:date="2019-03-19T12:48:00Z">
        <w:r w:rsidR="002E0FB3" w:rsidRPr="00352488">
          <w:rPr>
            <w:rFonts w:ascii="Calibri" w:hAnsi="Calibri" w:cs="Calibri"/>
            <w:lang w:val="da-DK"/>
          </w:rPr>
          <w:t>b</w:t>
        </w:r>
      </w:ins>
      <w:ins w:id="111" w:author="Per Terp Larsen (target conflict)" w:date="2019-03-12T09:11:00Z">
        <w:r w:rsidR="00AA7A0D" w:rsidRPr="00352488">
          <w:rPr>
            <w:rFonts w:ascii="Calibri" w:hAnsi="Calibri" w:cs="Calibri"/>
            <w:lang w:val="da-DK"/>
          </w:rPr>
          <w:t xml:space="preserve">lev der lavet en overordnet </w:t>
        </w:r>
      </w:ins>
      <w:ins w:id="112" w:author="vitten (source conflict)" w:date="2019-03-19T12:48:00Z">
        <w:r w:rsidR="002E0FB3" w:rsidRPr="00352488">
          <w:rPr>
            <w:rFonts w:ascii="Calibri" w:hAnsi="Calibri" w:cs="Calibri"/>
            <w:lang w:val="da-DK"/>
          </w:rPr>
          <w:t>p</w:t>
        </w:r>
      </w:ins>
      <w:ins w:id="113" w:author="Per Terp Larsen (target conflict)" w:date="2019-03-12T09:11:00Z">
        <w:r w:rsidR="00AA7A0D" w:rsidRPr="00352488">
          <w:rPr>
            <w:rFonts w:ascii="Calibri" w:hAnsi="Calibri" w:cs="Calibri"/>
            <w:lang w:val="da-DK"/>
          </w:rPr>
          <w:t>roblemstilling samt hovedspørgsmål til casen.</w:t>
        </w:r>
      </w:ins>
    </w:p>
    <w:p w14:paraId="1CCBCD12" w14:textId="77777777" w:rsidR="004F1F2C" w:rsidRPr="00352488" w:rsidRDefault="00AA7A0D" w:rsidP="00DD2DA2">
      <w:pPr>
        <w:spacing w:after="0" w:line="360" w:lineRule="auto"/>
        <w:rPr>
          <w:rFonts w:ascii="Calibri" w:hAnsi="Calibri" w:cs="Calibri"/>
          <w:lang w:val="da-DK"/>
        </w:rPr>
      </w:pPr>
      <w:ins w:id="114" w:author="Per Terp Larsen (target conflict)" w:date="2019-03-12T09:11:00Z">
        <w:r w:rsidRPr="00352488">
          <w:rPr>
            <w:rFonts w:ascii="Calibri" w:hAnsi="Calibri" w:cs="Calibri"/>
            <w:lang w:val="da-DK"/>
          </w:rPr>
          <w:t xml:space="preserve">Som det næste </w:t>
        </w:r>
      </w:ins>
      <w:ins w:id="115" w:author="vitten (source conflict)" w:date="2019-03-19T12:48:00Z">
        <w:r w:rsidR="002E0FB3" w:rsidRPr="00352488">
          <w:rPr>
            <w:rFonts w:ascii="Calibri" w:hAnsi="Calibri" w:cs="Calibri"/>
            <w:lang w:val="da-DK"/>
          </w:rPr>
          <w:t>blev</w:t>
        </w:r>
      </w:ins>
      <w:ins w:id="116" w:author="Per Terp Larsen (target conflict)" w:date="2019-03-12T09:11:00Z">
        <w:r w:rsidRPr="00352488">
          <w:rPr>
            <w:rFonts w:ascii="Calibri" w:hAnsi="Calibri" w:cs="Calibri"/>
            <w:lang w:val="da-DK"/>
          </w:rPr>
          <w:t xml:space="preserve"> der f</w:t>
        </w:r>
      </w:ins>
      <w:ins w:id="117" w:author="vitten (source conflict)" w:date="2019-03-19T12:48:00Z">
        <w:r w:rsidR="002E0FB3" w:rsidRPr="00352488">
          <w:rPr>
            <w:rFonts w:ascii="Calibri" w:hAnsi="Calibri" w:cs="Calibri"/>
            <w:lang w:val="da-DK"/>
          </w:rPr>
          <w:t>undet</w:t>
        </w:r>
      </w:ins>
      <w:ins w:id="118" w:author="Per Terp Larsen (target conflict)" w:date="2019-03-12T09:11:00Z">
        <w:r w:rsidRPr="00352488">
          <w:rPr>
            <w:rFonts w:ascii="Calibri" w:hAnsi="Calibri" w:cs="Calibri"/>
            <w:lang w:val="da-DK"/>
          </w:rPr>
          <w:t xml:space="preserve"> aktører for hele systemet</w:t>
        </w:r>
      </w:ins>
      <w:ins w:id="119" w:author="vitten (source conflict)" w:date="2019-03-19T12:48:00Z">
        <w:r w:rsidR="002E0FB3" w:rsidRPr="00352488">
          <w:rPr>
            <w:rFonts w:ascii="Calibri" w:hAnsi="Calibri" w:cs="Calibri"/>
            <w:lang w:val="da-DK"/>
          </w:rPr>
          <w:t>.</w:t>
        </w:r>
      </w:ins>
      <w:ins w:id="120" w:author="Per Terp Larsen (target conflict)" w:date="2019-03-12T09:11:00Z">
        <w:r w:rsidRPr="00352488">
          <w:rPr>
            <w:rFonts w:ascii="Calibri" w:hAnsi="Calibri" w:cs="Calibri"/>
            <w:lang w:val="da-DK"/>
          </w:rPr>
          <w:t xml:space="preserve"> </w:t>
        </w:r>
      </w:ins>
      <w:ins w:id="121" w:author="vitten (source conflict)" w:date="2019-03-19T12:48:00Z">
        <w:r w:rsidR="002E0FB3" w:rsidRPr="00352488">
          <w:rPr>
            <w:rFonts w:ascii="Calibri" w:hAnsi="Calibri" w:cs="Calibri"/>
            <w:lang w:val="da-DK"/>
          </w:rPr>
          <w:t>D</w:t>
        </w:r>
      </w:ins>
      <w:ins w:id="122" w:author="Per Terp Larsen (target conflict)" w:date="2019-03-12T09:11:00Z">
        <w:r w:rsidRPr="00352488">
          <w:rPr>
            <w:rFonts w:ascii="Calibri" w:hAnsi="Calibri" w:cs="Calibri"/>
            <w:lang w:val="da-DK"/>
          </w:rPr>
          <w:t xml:space="preserve">ette </w:t>
        </w:r>
      </w:ins>
      <w:ins w:id="123" w:author="vitten (source conflict)" w:date="2019-03-19T12:48:00Z">
        <w:r w:rsidR="002E0FB3" w:rsidRPr="00352488">
          <w:rPr>
            <w:rFonts w:ascii="Calibri" w:hAnsi="Calibri" w:cs="Calibri"/>
            <w:lang w:val="da-DK"/>
          </w:rPr>
          <w:t>blev gjort</w:t>
        </w:r>
      </w:ins>
      <w:ins w:id="124" w:author="Per Terp Larsen (target conflict)" w:date="2019-03-12T09:11:00Z">
        <w:r w:rsidRPr="00352488">
          <w:rPr>
            <w:rFonts w:ascii="Calibri" w:hAnsi="Calibri" w:cs="Calibri"/>
            <w:lang w:val="da-DK"/>
          </w:rPr>
          <w:t xml:space="preserve"> ved at se </w:t>
        </w:r>
      </w:ins>
      <w:ins w:id="125" w:author="vitten (source conflict)" w:date="2019-03-19T12:48:00Z">
        <w:r w:rsidR="002E0FB3" w:rsidRPr="00352488">
          <w:rPr>
            <w:rFonts w:ascii="Calibri" w:hAnsi="Calibri" w:cs="Calibri"/>
            <w:lang w:val="da-DK"/>
          </w:rPr>
          <w:t xml:space="preserve">på </w:t>
        </w:r>
      </w:ins>
      <w:ins w:id="126" w:author="Per Terp Larsen (target conflict)" w:date="2019-03-12T09:11:00Z">
        <w:r w:rsidRPr="00352488">
          <w:rPr>
            <w:rFonts w:ascii="Calibri" w:hAnsi="Calibri" w:cs="Calibri"/>
            <w:lang w:val="da-DK"/>
          </w:rPr>
          <w:t>hvilke personer eller systemer der interagere</w:t>
        </w:r>
      </w:ins>
      <w:ins w:id="127" w:author="vitten (source conflict)" w:date="2019-03-19T12:48:00Z">
        <w:r w:rsidR="002E0FB3" w:rsidRPr="00352488">
          <w:rPr>
            <w:rFonts w:ascii="Calibri" w:hAnsi="Calibri" w:cs="Calibri"/>
            <w:lang w:val="da-DK"/>
          </w:rPr>
          <w:t>r</w:t>
        </w:r>
      </w:ins>
      <w:ins w:id="128" w:author="Per Terp Larsen (target conflict)" w:date="2019-03-12T09:11:00Z">
        <w:r w:rsidRPr="00352488">
          <w:rPr>
            <w:rFonts w:ascii="Calibri" w:hAnsi="Calibri" w:cs="Calibri"/>
            <w:lang w:val="da-DK"/>
          </w:rPr>
          <w:t xml:space="preserve"> med </w:t>
        </w:r>
      </w:ins>
      <w:ins w:id="129" w:author="vitten (target conflict)" w:date="2019-03-21T17:04:00Z">
        <w:r w:rsidR="0062305E" w:rsidRPr="00352488">
          <w:rPr>
            <w:rFonts w:ascii="Calibri" w:hAnsi="Calibri" w:cs="Calibri"/>
            <w:lang w:val="da-DK"/>
          </w:rPr>
          <w:t xml:space="preserve">systemet. </w:t>
        </w:r>
      </w:ins>
      <w:ins w:id="130" w:author="Per Terp Larsen (target conflict)" w:date="2019-03-12T09:11:00Z">
        <w:r w:rsidRPr="00352488">
          <w:rPr>
            <w:rFonts w:ascii="Calibri" w:hAnsi="Calibri" w:cs="Calibri"/>
            <w:lang w:val="da-DK"/>
          </w:rPr>
          <w:t xml:space="preserve"> </w:t>
        </w:r>
      </w:ins>
      <w:r w:rsidR="008249E3" w:rsidRPr="00352488">
        <w:rPr>
          <w:rFonts w:ascii="Calibri" w:hAnsi="Calibri" w:cs="Calibri"/>
          <w:lang w:val="da-DK"/>
        </w:rPr>
        <w:t>Da alle aktører var identificeret,</w:t>
      </w:r>
      <w:ins w:id="131" w:author="Per Terp Larsen (target conflict)" w:date="2019-03-12T09:11:00Z">
        <w:r w:rsidR="008249E3" w:rsidRPr="00352488">
          <w:rPr>
            <w:rFonts w:ascii="Calibri" w:hAnsi="Calibri" w:cs="Calibri"/>
            <w:lang w:val="da-DK"/>
          </w:rPr>
          <w:t xml:space="preserve"> </w:t>
        </w:r>
      </w:ins>
      <w:ins w:id="132" w:author="vitten (source conflict)" w:date="2019-03-19T12:48:00Z">
        <w:r w:rsidR="008249E3" w:rsidRPr="00352488">
          <w:rPr>
            <w:rFonts w:ascii="Calibri" w:hAnsi="Calibri" w:cs="Calibri"/>
            <w:lang w:val="da-DK"/>
          </w:rPr>
          <w:t>blev</w:t>
        </w:r>
      </w:ins>
      <w:ins w:id="133" w:author="Per Terp Larsen (target conflict)" w:date="2019-03-12T09:11:00Z">
        <w:r w:rsidR="008249E3" w:rsidRPr="00352488">
          <w:rPr>
            <w:rFonts w:ascii="Calibri" w:hAnsi="Calibri" w:cs="Calibri"/>
            <w:lang w:val="da-DK"/>
          </w:rPr>
          <w:t xml:space="preserve"> </w:t>
        </w:r>
      </w:ins>
      <w:r w:rsidR="008249E3" w:rsidRPr="00352488">
        <w:rPr>
          <w:rFonts w:ascii="Calibri" w:hAnsi="Calibri" w:cs="Calibri"/>
          <w:lang w:val="da-DK"/>
        </w:rPr>
        <w:t>der</w:t>
      </w:r>
      <w:ins w:id="134" w:author="Per Terp Larsen (target conflict)" w:date="2019-03-12T09:11:00Z">
        <w:r w:rsidRPr="00352488">
          <w:rPr>
            <w:rFonts w:ascii="Calibri" w:hAnsi="Calibri" w:cs="Calibri"/>
            <w:lang w:val="da-DK"/>
          </w:rPr>
          <w:t xml:space="preserve"> lave</w:t>
        </w:r>
      </w:ins>
      <w:ins w:id="135" w:author="vitten (source conflict)" w:date="2019-03-19T12:48:00Z">
        <w:r w:rsidR="002E0FB3" w:rsidRPr="00352488">
          <w:rPr>
            <w:rFonts w:ascii="Calibri" w:hAnsi="Calibri" w:cs="Calibri"/>
            <w:lang w:val="da-DK"/>
          </w:rPr>
          <w:t>t</w:t>
        </w:r>
      </w:ins>
      <w:ins w:id="136" w:author="Per Terp Larsen (target conflict)" w:date="2019-03-12T09:11:00Z">
        <w:r w:rsidRPr="00352488">
          <w:rPr>
            <w:rFonts w:ascii="Calibri" w:hAnsi="Calibri" w:cs="Calibri"/>
            <w:lang w:val="da-DK"/>
          </w:rPr>
          <w:t xml:space="preserve"> </w:t>
        </w:r>
      </w:ins>
      <w:ins w:id="137" w:author="vitten (target conflict)" w:date="2019-03-21T17:04:00Z">
        <w:r w:rsidR="007F54DA" w:rsidRPr="00352488">
          <w:rPr>
            <w:rFonts w:ascii="Calibri" w:hAnsi="Calibri" w:cs="Calibri"/>
            <w:lang w:val="da-DK"/>
          </w:rPr>
          <w:t>en overordnet brugsmønstermode</w:t>
        </w:r>
        <w:r w:rsidR="008249E3" w:rsidRPr="00352488">
          <w:rPr>
            <w:rFonts w:ascii="Calibri" w:hAnsi="Calibri" w:cs="Calibri"/>
            <w:lang w:val="da-DK"/>
          </w:rPr>
          <w:t>l</w:t>
        </w:r>
      </w:ins>
      <w:ins w:id="138" w:author="vitten (source conflict)" w:date="2019-03-21T18:15:00Z">
        <w:r w:rsidR="0062305E" w:rsidRPr="00352488">
          <w:rPr>
            <w:rFonts w:ascii="Calibri" w:hAnsi="Calibri" w:cs="Calibri"/>
            <w:lang w:val="da-DK"/>
          </w:rPr>
          <w:t xml:space="preserve"> hvorefter</w:t>
        </w:r>
      </w:ins>
      <w:ins w:id="139" w:author="Per Terp Larsen (target conflict)" w:date="2019-03-12T09:11:00Z">
        <w:r w:rsidRPr="00352488">
          <w:rPr>
            <w:rFonts w:ascii="Calibri" w:hAnsi="Calibri" w:cs="Calibri"/>
            <w:lang w:val="da-DK"/>
          </w:rPr>
          <w:t xml:space="preserve"> der </w:t>
        </w:r>
      </w:ins>
      <w:ins w:id="140" w:author="vitten (source conflict)" w:date="2019-03-21T18:15:00Z">
        <w:r w:rsidR="0062305E" w:rsidRPr="00352488">
          <w:rPr>
            <w:rFonts w:ascii="Calibri" w:hAnsi="Calibri" w:cs="Calibri"/>
            <w:lang w:val="da-DK"/>
          </w:rPr>
          <w:t xml:space="preserve">blev </w:t>
        </w:r>
      </w:ins>
      <w:ins w:id="141" w:author="vitten (source conflict)" w:date="2019-03-19T12:48:00Z">
        <w:r w:rsidR="002E0FB3" w:rsidRPr="00352488">
          <w:rPr>
            <w:rFonts w:ascii="Calibri" w:hAnsi="Calibri" w:cs="Calibri"/>
            <w:lang w:val="da-DK"/>
          </w:rPr>
          <w:t>udarbejdet</w:t>
        </w:r>
      </w:ins>
      <w:ins w:id="142" w:author="vitten (target conflict)" w:date="2019-03-21T17:04:00Z">
        <w:r w:rsidR="0062305E" w:rsidRPr="00352488">
          <w:rPr>
            <w:rFonts w:ascii="Calibri" w:hAnsi="Calibri" w:cs="Calibri"/>
            <w:lang w:val="da-DK"/>
          </w:rPr>
          <w:t xml:space="preserve"> </w:t>
        </w:r>
      </w:ins>
      <w:ins w:id="143" w:author="Per Terp Larsen (target conflict)" w:date="2019-03-12T09:11:00Z">
        <w:r w:rsidRPr="00352488">
          <w:rPr>
            <w:rFonts w:ascii="Calibri" w:hAnsi="Calibri" w:cs="Calibri"/>
            <w:lang w:val="da-DK"/>
          </w:rPr>
          <w:t>mere detalje</w:t>
        </w:r>
      </w:ins>
      <w:r w:rsidR="004F1F2C" w:rsidRPr="00352488">
        <w:rPr>
          <w:rFonts w:ascii="Calibri" w:hAnsi="Calibri" w:cs="Calibri"/>
          <w:lang w:val="da-DK"/>
        </w:rPr>
        <w:t xml:space="preserve">rede beskrivelser for udvalgte </w:t>
      </w:r>
      <w:ins w:id="144" w:author="Per Terp Larsen (target conflict)" w:date="2019-03-12T09:11:00Z">
        <w:r w:rsidRPr="00352488">
          <w:rPr>
            <w:rFonts w:ascii="Calibri" w:hAnsi="Calibri" w:cs="Calibri"/>
            <w:lang w:val="da-DK"/>
          </w:rPr>
          <w:t>brugsmønst</w:t>
        </w:r>
      </w:ins>
      <w:r w:rsidR="004F1F2C" w:rsidRPr="00352488">
        <w:rPr>
          <w:rFonts w:ascii="Calibri" w:hAnsi="Calibri" w:cs="Calibri"/>
          <w:lang w:val="da-DK"/>
        </w:rPr>
        <w:t>re</w:t>
      </w:r>
      <w:ins w:id="145" w:author="Per Terp Larsen (target conflict)" w:date="2019-03-12T09:11:00Z">
        <w:r w:rsidRPr="00352488">
          <w:rPr>
            <w:rFonts w:ascii="Calibri" w:hAnsi="Calibri" w:cs="Calibri"/>
            <w:lang w:val="da-DK"/>
          </w:rPr>
          <w:t xml:space="preserve">, hvilket </w:t>
        </w:r>
      </w:ins>
      <w:ins w:id="146" w:author="vitten (source conflict)" w:date="2019-03-21T18:15:00Z">
        <w:r w:rsidR="0062305E" w:rsidRPr="00352488">
          <w:rPr>
            <w:rFonts w:ascii="Calibri" w:hAnsi="Calibri" w:cs="Calibri"/>
            <w:lang w:val="da-DK"/>
          </w:rPr>
          <w:t>skabte</w:t>
        </w:r>
      </w:ins>
      <w:ins w:id="147" w:author="Per Terp Larsen (target conflict)" w:date="2019-03-12T09:11:00Z">
        <w:r w:rsidRPr="00352488">
          <w:rPr>
            <w:rFonts w:ascii="Calibri" w:hAnsi="Calibri" w:cs="Calibri"/>
            <w:lang w:val="da-DK"/>
          </w:rPr>
          <w:t xml:space="preserve"> en forståelse </w:t>
        </w:r>
      </w:ins>
      <w:ins w:id="148" w:author="vitten (source conflict)" w:date="2019-03-21T18:15:00Z">
        <w:r w:rsidR="0062305E" w:rsidRPr="00352488">
          <w:rPr>
            <w:rFonts w:ascii="Calibri" w:hAnsi="Calibri" w:cs="Calibri"/>
            <w:lang w:val="da-DK"/>
          </w:rPr>
          <w:t>for kravene i systemet</w:t>
        </w:r>
      </w:ins>
      <w:ins w:id="149" w:author="Per Terp Larsen (target conflict)" w:date="2019-03-12T09:11:00Z">
        <w:r w:rsidRPr="00352488">
          <w:rPr>
            <w:rFonts w:ascii="Calibri" w:hAnsi="Calibri" w:cs="Calibri"/>
            <w:lang w:val="da-DK"/>
          </w:rPr>
          <w:t>.</w:t>
        </w:r>
      </w:ins>
    </w:p>
    <w:p w14:paraId="34BC5D21" w14:textId="2CB0C476" w:rsidR="00AA7A0D" w:rsidRPr="00352488" w:rsidRDefault="00AA7A0D" w:rsidP="00DD2DA2">
      <w:pPr>
        <w:spacing w:after="0" w:line="360" w:lineRule="auto"/>
        <w:rPr>
          <w:rFonts w:ascii="Calibri" w:hAnsi="Calibri" w:cs="Calibri"/>
          <w:lang w:val="da-DK"/>
        </w:rPr>
      </w:pPr>
      <w:ins w:id="150" w:author="Per Terp Larsen (target conflict)" w:date="2019-03-12T09:11:00Z">
        <w:r w:rsidRPr="00352488">
          <w:rPr>
            <w:rFonts w:ascii="Calibri" w:hAnsi="Calibri" w:cs="Calibri"/>
            <w:lang w:val="da-DK"/>
          </w:rPr>
          <w:t xml:space="preserve">I samme periode </w:t>
        </w:r>
      </w:ins>
      <w:ins w:id="151" w:author="vitten (target conflict)" w:date="2019-03-21T17:04:00Z">
        <w:r w:rsidR="002E0FB3" w:rsidRPr="00352488">
          <w:rPr>
            <w:rFonts w:ascii="Calibri" w:hAnsi="Calibri" w:cs="Calibri"/>
            <w:lang w:val="da-DK"/>
          </w:rPr>
          <w:t>blev</w:t>
        </w:r>
      </w:ins>
      <w:ins w:id="152" w:author="Per Terp Larsen (target conflict)" w:date="2019-03-12T09:11:00Z">
        <w:r w:rsidRPr="00352488">
          <w:rPr>
            <w:rFonts w:ascii="Calibri" w:hAnsi="Calibri" w:cs="Calibri"/>
            <w:lang w:val="da-DK"/>
          </w:rPr>
          <w:t xml:space="preserve"> der </w:t>
        </w:r>
      </w:ins>
      <w:ins w:id="153" w:author="vitten (target conflict)" w:date="2019-03-21T17:04:00Z">
        <w:r w:rsidR="002E0FB3" w:rsidRPr="00352488">
          <w:rPr>
            <w:rFonts w:ascii="Calibri" w:hAnsi="Calibri" w:cs="Calibri"/>
            <w:lang w:val="da-DK"/>
          </w:rPr>
          <w:t>lavet</w:t>
        </w:r>
      </w:ins>
      <w:ins w:id="154" w:author="Per Terp Larsen (target conflict)" w:date="2019-03-12T09:11:00Z">
        <w:r w:rsidRPr="00352488">
          <w:rPr>
            <w:rFonts w:ascii="Calibri" w:hAnsi="Calibri" w:cs="Calibri"/>
            <w:lang w:val="da-DK"/>
          </w:rPr>
          <w:t xml:space="preserve"> en business case for EG Team Online. Dette k</w:t>
        </w:r>
      </w:ins>
      <w:ins w:id="155" w:author="vitten (source conflict)" w:date="2019-03-19T12:48:00Z">
        <w:r w:rsidR="002E0FB3" w:rsidRPr="00352488">
          <w:rPr>
            <w:rFonts w:ascii="Calibri" w:hAnsi="Calibri" w:cs="Calibri"/>
            <w:lang w:val="da-DK"/>
          </w:rPr>
          <w:t>unne</w:t>
        </w:r>
      </w:ins>
      <w:ins w:id="156" w:author="Per Terp Larsen (target conflict)" w:date="2019-03-12T09:11:00Z">
        <w:r w:rsidRPr="00352488">
          <w:rPr>
            <w:rFonts w:ascii="Calibri" w:hAnsi="Calibri" w:cs="Calibri"/>
            <w:lang w:val="da-DK"/>
          </w:rPr>
          <w:t xml:space="preserve"> laves efter</w:t>
        </w:r>
      </w:ins>
      <w:r w:rsidR="004F1F2C" w:rsidRPr="00352488">
        <w:rPr>
          <w:rFonts w:ascii="Calibri" w:hAnsi="Calibri" w:cs="Calibri"/>
          <w:lang w:val="da-DK"/>
        </w:rPr>
        <w:t xml:space="preserve"> projektcasen</w:t>
      </w:r>
      <w:ins w:id="157" w:author="Per Terp Larsen (target conflict)" w:date="2019-03-12T09:11:00Z">
        <w:r w:rsidRPr="00352488">
          <w:rPr>
            <w:rFonts w:ascii="Calibri" w:hAnsi="Calibri" w:cs="Calibri"/>
            <w:lang w:val="da-DK"/>
          </w:rPr>
          <w:t xml:space="preserve"> </w:t>
        </w:r>
      </w:ins>
      <w:ins w:id="158" w:author="vitten (source conflict)" w:date="2019-03-19T12:48:00Z">
        <w:r w:rsidR="002E0FB3" w:rsidRPr="00352488">
          <w:rPr>
            <w:rFonts w:ascii="Calibri" w:hAnsi="Calibri" w:cs="Calibri"/>
            <w:lang w:val="da-DK"/>
          </w:rPr>
          <w:t>var</w:t>
        </w:r>
      </w:ins>
      <w:ins w:id="159" w:author="Per Terp Larsen (target conflict)" w:date="2019-03-12T09:11:00Z">
        <w:r w:rsidRPr="00352488">
          <w:rPr>
            <w:rFonts w:ascii="Calibri" w:hAnsi="Calibri" w:cs="Calibri"/>
            <w:lang w:val="da-DK"/>
          </w:rPr>
          <w:t xml:space="preserve"> analyseret og sideløbende med resten af projektet. </w:t>
        </w:r>
      </w:ins>
      <w:ins w:id="160" w:author="vitten (source conflict)" w:date="2019-03-19T12:48:00Z">
        <w:r w:rsidR="002E0FB3" w:rsidRPr="00352488">
          <w:rPr>
            <w:rFonts w:ascii="Calibri" w:hAnsi="Calibri" w:cs="Calibri"/>
            <w:lang w:val="da-DK"/>
          </w:rPr>
          <w:t>Da</w:t>
        </w:r>
      </w:ins>
      <w:ins w:id="161" w:author="Per Terp Larsen (target conflict)" w:date="2019-03-12T09:11:00Z">
        <w:r w:rsidRPr="00352488">
          <w:rPr>
            <w:rFonts w:ascii="Calibri" w:hAnsi="Calibri" w:cs="Calibri"/>
            <w:lang w:val="da-DK"/>
          </w:rPr>
          <w:t xml:space="preserve"> business casen </w:t>
        </w:r>
      </w:ins>
      <w:ins w:id="162" w:author="vitten (source conflict)" w:date="2019-03-19T12:48:00Z">
        <w:r w:rsidR="002E0FB3" w:rsidRPr="00352488">
          <w:rPr>
            <w:rFonts w:ascii="Calibri" w:hAnsi="Calibri" w:cs="Calibri"/>
            <w:lang w:val="da-DK"/>
          </w:rPr>
          <w:t>var</w:t>
        </w:r>
      </w:ins>
      <w:ins w:id="163" w:author="Per Terp Larsen (target conflict)" w:date="2019-03-12T09:11:00Z">
        <w:r w:rsidRPr="00352488">
          <w:rPr>
            <w:rFonts w:ascii="Calibri" w:hAnsi="Calibri" w:cs="Calibri"/>
            <w:lang w:val="da-DK"/>
          </w:rPr>
          <w:t xml:space="preserve"> færdig</w:t>
        </w:r>
      </w:ins>
      <w:ins w:id="164" w:author="vitten (source conflict)" w:date="2019-03-19T12:48:00Z">
        <w:r w:rsidR="002E0FB3" w:rsidRPr="00352488">
          <w:rPr>
            <w:rFonts w:ascii="Calibri" w:hAnsi="Calibri" w:cs="Calibri"/>
            <w:lang w:val="da-DK"/>
          </w:rPr>
          <w:t>, blev der</w:t>
        </w:r>
      </w:ins>
      <w:ins w:id="165" w:author="Per Terp Larsen (target conflict)" w:date="2019-03-12T09:11:00Z">
        <w:r w:rsidRPr="00352488">
          <w:rPr>
            <w:rFonts w:ascii="Calibri" w:hAnsi="Calibri" w:cs="Calibri"/>
            <w:lang w:val="da-DK"/>
          </w:rPr>
          <w:t xml:space="preserve"> sk</w:t>
        </w:r>
      </w:ins>
      <w:r w:rsidR="004F1F2C" w:rsidRPr="00352488">
        <w:rPr>
          <w:rFonts w:ascii="Calibri" w:hAnsi="Calibri" w:cs="Calibri"/>
          <w:lang w:val="da-DK"/>
        </w:rPr>
        <w:t>revet et samlet referat</w:t>
      </w:r>
      <w:ins w:id="166" w:author="Per Terp Larsen (target conflict)" w:date="2019-03-12T09:11:00Z">
        <w:r w:rsidRPr="00352488">
          <w:rPr>
            <w:rFonts w:ascii="Calibri" w:hAnsi="Calibri" w:cs="Calibri"/>
            <w:lang w:val="da-DK"/>
          </w:rPr>
          <w:t xml:space="preserve">. </w:t>
        </w:r>
      </w:ins>
    </w:p>
    <w:p w14:paraId="394D8DA3" w14:textId="5706465C" w:rsidR="00AA7A0D" w:rsidRPr="00352488" w:rsidRDefault="002E0FB3" w:rsidP="00DD2DA2">
      <w:pPr>
        <w:spacing w:after="0" w:line="360" w:lineRule="auto"/>
        <w:rPr>
          <w:rFonts w:ascii="Calibri" w:hAnsi="Calibri" w:cs="Calibri"/>
          <w:lang w:val="da-DK"/>
        </w:rPr>
      </w:pPr>
      <w:ins w:id="167" w:author="vitten (target conflict)" w:date="2019-03-21T17:04:00Z">
        <w:r w:rsidRPr="00352488">
          <w:rPr>
            <w:rFonts w:ascii="Calibri" w:hAnsi="Calibri" w:cs="Calibri"/>
            <w:lang w:val="da-DK"/>
          </w:rPr>
          <w:t>Da</w:t>
        </w:r>
      </w:ins>
      <w:ins w:id="168" w:author="Per Terp Larsen (target conflict)" w:date="2019-03-12T09:11:00Z">
        <w:r w:rsidR="00AA7A0D" w:rsidRPr="00352488">
          <w:rPr>
            <w:rFonts w:ascii="Calibri" w:hAnsi="Calibri" w:cs="Calibri"/>
            <w:lang w:val="da-DK"/>
          </w:rPr>
          <w:t xml:space="preserve"> de </w:t>
        </w:r>
      </w:ins>
      <w:ins w:id="169" w:author="vitten (target conflict)" w:date="2019-03-21T17:04:00Z">
        <w:r w:rsidRPr="00352488">
          <w:rPr>
            <w:rFonts w:ascii="Calibri" w:hAnsi="Calibri" w:cs="Calibri"/>
            <w:lang w:val="da-DK"/>
          </w:rPr>
          <w:t>enkelte,</w:t>
        </w:r>
      </w:ins>
      <w:ins w:id="170" w:author="Per Terp Larsen (target conflict)" w:date="2019-03-12T09:11:00Z">
        <w:r w:rsidR="00AA7A0D" w:rsidRPr="00352488">
          <w:rPr>
            <w:rFonts w:ascii="Calibri" w:hAnsi="Calibri" w:cs="Calibri"/>
            <w:lang w:val="da-DK"/>
          </w:rPr>
          <w:t xml:space="preserve"> detaljere</w:t>
        </w:r>
      </w:ins>
      <w:ins w:id="171" w:author="vitten (source conflict)" w:date="2019-03-19T12:48:00Z">
        <w:r w:rsidRPr="00352488">
          <w:rPr>
            <w:rFonts w:ascii="Calibri" w:hAnsi="Calibri" w:cs="Calibri"/>
            <w:lang w:val="da-DK"/>
          </w:rPr>
          <w:t>de</w:t>
        </w:r>
      </w:ins>
      <w:ins w:id="172" w:author="Per Terp Larsen (target conflict)" w:date="2019-03-12T09:11:00Z">
        <w:r w:rsidR="00AA7A0D" w:rsidRPr="00352488">
          <w:rPr>
            <w:rFonts w:ascii="Calibri" w:hAnsi="Calibri" w:cs="Calibri"/>
            <w:lang w:val="da-DK"/>
          </w:rPr>
          <w:t xml:space="preserve"> brugsmønstre </w:t>
        </w:r>
      </w:ins>
      <w:ins w:id="173" w:author="vitten (source conflict)" w:date="2019-03-19T12:48:00Z">
        <w:r w:rsidRPr="00352488">
          <w:rPr>
            <w:rFonts w:ascii="Calibri" w:hAnsi="Calibri" w:cs="Calibri"/>
            <w:lang w:val="da-DK"/>
          </w:rPr>
          <w:t>var</w:t>
        </w:r>
      </w:ins>
      <w:ins w:id="174" w:author="Per Terp Larsen (target conflict)" w:date="2019-03-12T09:11:00Z">
        <w:r w:rsidR="00AA7A0D" w:rsidRPr="00352488">
          <w:rPr>
            <w:rFonts w:ascii="Calibri" w:hAnsi="Calibri" w:cs="Calibri"/>
            <w:lang w:val="da-DK"/>
          </w:rPr>
          <w:t xml:space="preserve"> lavet, </w:t>
        </w:r>
      </w:ins>
      <w:ins w:id="175" w:author="vitten (source conflict)" w:date="2019-03-19T12:48:00Z">
        <w:r w:rsidRPr="00352488">
          <w:rPr>
            <w:rFonts w:ascii="Calibri" w:hAnsi="Calibri" w:cs="Calibri"/>
            <w:lang w:val="da-DK"/>
          </w:rPr>
          <w:t>blev</w:t>
        </w:r>
      </w:ins>
      <w:ins w:id="176" w:author="Per Terp Larsen (target conflict)" w:date="2019-03-12T09:11:00Z">
        <w:r w:rsidR="00AA7A0D" w:rsidRPr="00352488">
          <w:rPr>
            <w:rFonts w:ascii="Calibri" w:hAnsi="Calibri" w:cs="Calibri"/>
            <w:lang w:val="da-DK"/>
          </w:rPr>
          <w:t xml:space="preserve"> de</w:t>
        </w:r>
      </w:ins>
      <w:r w:rsidR="004F1F2C" w:rsidRPr="00352488">
        <w:rPr>
          <w:rFonts w:ascii="Calibri" w:hAnsi="Calibri" w:cs="Calibri"/>
          <w:lang w:val="da-DK"/>
        </w:rPr>
        <w:t>n</w:t>
      </w:r>
      <w:ins w:id="177" w:author="Per Terp Larsen (target conflict)" w:date="2019-03-12T09:11:00Z">
        <w:r w:rsidR="00AA7A0D" w:rsidRPr="00352488">
          <w:rPr>
            <w:rFonts w:ascii="Calibri" w:hAnsi="Calibri" w:cs="Calibri"/>
            <w:lang w:val="da-DK"/>
          </w:rPr>
          <w:t xml:space="preserve"> overordnede brugsmønster</w:t>
        </w:r>
      </w:ins>
      <w:r w:rsidR="004F1F2C" w:rsidRPr="00352488">
        <w:rPr>
          <w:rFonts w:ascii="Calibri" w:hAnsi="Calibri" w:cs="Calibri"/>
          <w:lang w:val="da-DK"/>
        </w:rPr>
        <w:t>model</w:t>
      </w:r>
      <w:ins w:id="178" w:author="Per Terp Larsen (target conflict)" w:date="2019-03-12T09:11:00Z">
        <w:r w:rsidR="00AA7A0D" w:rsidRPr="00352488">
          <w:rPr>
            <w:rFonts w:ascii="Calibri" w:hAnsi="Calibri" w:cs="Calibri"/>
            <w:lang w:val="da-DK"/>
          </w:rPr>
          <w:t xml:space="preserve"> opdatere</w:t>
        </w:r>
      </w:ins>
      <w:ins w:id="179" w:author="vitten (source conflict)" w:date="2019-03-19T12:48:00Z">
        <w:r w:rsidRPr="00352488">
          <w:rPr>
            <w:rFonts w:ascii="Calibri" w:hAnsi="Calibri" w:cs="Calibri"/>
            <w:lang w:val="da-DK"/>
          </w:rPr>
          <w:t>t. D</w:t>
        </w:r>
      </w:ins>
      <w:ins w:id="180" w:author="Per Terp Larsen (target conflict)" w:date="2019-03-12T09:11:00Z">
        <w:r w:rsidR="00AA7A0D" w:rsidRPr="00352488">
          <w:rPr>
            <w:rFonts w:ascii="Calibri" w:hAnsi="Calibri" w:cs="Calibri"/>
            <w:lang w:val="da-DK"/>
          </w:rPr>
          <w:t>erefter</w:t>
        </w:r>
      </w:ins>
      <w:ins w:id="181" w:author="vitten (source conflict)" w:date="2019-03-19T12:48:00Z">
        <w:r w:rsidRPr="00352488">
          <w:rPr>
            <w:rFonts w:ascii="Calibri" w:hAnsi="Calibri" w:cs="Calibri"/>
            <w:lang w:val="da-DK"/>
          </w:rPr>
          <w:t xml:space="preserve"> blev</w:t>
        </w:r>
      </w:ins>
      <w:ins w:id="182" w:author="Per Terp Larsen (target conflict)" w:date="2019-03-12T09:11:00Z">
        <w:r w:rsidR="00AA7A0D" w:rsidRPr="00352488">
          <w:rPr>
            <w:rFonts w:ascii="Calibri" w:hAnsi="Calibri" w:cs="Calibri"/>
            <w:lang w:val="da-DK"/>
          </w:rPr>
          <w:t xml:space="preserve"> aktørliste</w:t>
        </w:r>
      </w:ins>
      <w:ins w:id="183" w:author="vitten (source conflict)" w:date="2019-03-19T12:48:00Z">
        <w:r w:rsidRPr="00352488">
          <w:rPr>
            <w:rFonts w:ascii="Calibri" w:hAnsi="Calibri" w:cs="Calibri"/>
            <w:lang w:val="da-DK"/>
          </w:rPr>
          <w:t>n opdateret</w:t>
        </w:r>
      </w:ins>
      <w:ins w:id="184" w:author="Per Terp Larsen (target conflict)" w:date="2019-03-12T09:11:00Z">
        <w:r w:rsidR="00AA7A0D" w:rsidRPr="00352488">
          <w:rPr>
            <w:rFonts w:ascii="Calibri" w:hAnsi="Calibri" w:cs="Calibri"/>
            <w:lang w:val="da-DK"/>
          </w:rPr>
          <w:t xml:space="preserve"> i tilfælde af</w:t>
        </w:r>
      </w:ins>
      <w:ins w:id="185" w:author="vitten (source conflict)" w:date="2019-03-19T12:48:00Z">
        <w:r w:rsidRPr="00352488">
          <w:rPr>
            <w:rFonts w:ascii="Calibri" w:hAnsi="Calibri" w:cs="Calibri"/>
            <w:lang w:val="da-DK"/>
          </w:rPr>
          <w:t>,</w:t>
        </w:r>
      </w:ins>
      <w:ins w:id="186" w:author="Per Terp Larsen (target conflict)" w:date="2019-03-12T09:11:00Z">
        <w:r w:rsidR="00AA7A0D" w:rsidRPr="00352488">
          <w:rPr>
            <w:rFonts w:ascii="Calibri" w:hAnsi="Calibri" w:cs="Calibri"/>
            <w:lang w:val="da-DK"/>
          </w:rPr>
          <w:t xml:space="preserve"> at de detaljere</w:t>
        </w:r>
      </w:ins>
      <w:ins w:id="187" w:author="vitten (source conflict)" w:date="2019-03-19T12:48:00Z">
        <w:r w:rsidRPr="00352488">
          <w:rPr>
            <w:rFonts w:ascii="Calibri" w:hAnsi="Calibri" w:cs="Calibri"/>
            <w:lang w:val="da-DK"/>
          </w:rPr>
          <w:t>de</w:t>
        </w:r>
      </w:ins>
      <w:ins w:id="188" w:author="Per Terp Larsen (target conflict)" w:date="2019-03-12T09:11:00Z">
        <w:r w:rsidR="00AA7A0D" w:rsidRPr="00352488">
          <w:rPr>
            <w:rFonts w:ascii="Calibri" w:hAnsi="Calibri" w:cs="Calibri"/>
            <w:lang w:val="da-DK"/>
          </w:rPr>
          <w:t xml:space="preserve"> brugsmønstre ha</w:t>
        </w:r>
      </w:ins>
      <w:ins w:id="189" w:author="vitten (source conflict)" w:date="2019-03-19T12:48:00Z">
        <w:r w:rsidRPr="00352488">
          <w:rPr>
            <w:rFonts w:ascii="Calibri" w:hAnsi="Calibri" w:cs="Calibri"/>
            <w:lang w:val="da-DK"/>
          </w:rPr>
          <w:t>vde</w:t>
        </w:r>
      </w:ins>
      <w:ins w:id="190" w:author="Per Terp Larsen (target conflict)" w:date="2019-03-12T09:11:00Z">
        <w:r w:rsidR="00AA7A0D" w:rsidRPr="00352488">
          <w:rPr>
            <w:rFonts w:ascii="Calibri" w:hAnsi="Calibri" w:cs="Calibri"/>
            <w:lang w:val="da-DK"/>
          </w:rPr>
          <w:t xml:space="preserve"> skabt nye </w:t>
        </w:r>
      </w:ins>
      <w:ins w:id="191" w:author="vitten (source conflict)" w:date="2019-03-19T12:48:00Z">
        <w:r w:rsidRPr="00352488">
          <w:rPr>
            <w:rFonts w:ascii="Calibri" w:hAnsi="Calibri" w:cs="Calibri"/>
            <w:lang w:val="da-DK"/>
          </w:rPr>
          <w:t xml:space="preserve">aktører </w:t>
        </w:r>
      </w:ins>
      <w:ins w:id="192" w:author="Per Terp Larsen (target conflict)" w:date="2019-03-12T09:11:00Z">
        <w:r w:rsidR="00AA7A0D" w:rsidRPr="00352488">
          <w:rPr>
            <w:rFonts w:ascii="Calibri" w:hAnsi="Calibri" w:cs="Calibri"/>
            <w:lang w:val="da-DK"/>
          </w:rPr>
          <w:t xml:space="preserve">eller nogle </w:t>
        </w:r>
      </w:ins>
      <w:ins w:id="193" w:author="vitten (source conflict)" w:date="2019-03-19T12:48:00Z">
        <w:r w:rsidRPr="00352488">
          <w:rPr>
            <w:rFonts w:ascii="Calibri" w:hAnsi="Calibri" w:cs="Calibri"/>
            <w:lang w:val="da-DK"/>
          </w:rPr>
          <w:t>var blevet</w:t>
        </w:r>
      </w:ins>
      <w:ins w:id="194" w:author="Per Terp Larsen (target conflict)" w:date="2019-03-12T09:11:00Z">
        <w:r w:rsidR="00AA7A0D" w:rsidRPr="00352488">
          <w:rPr>
            <w:rFonts w:ascii="Calibri" w:hAnsi="Calibri" w:cs="Calibri"/>
            <w:lang w:val="da-DK"/>
          </w:rPr>
          <w:t xml:space="preserve"> overflødige. Opstillingen af krav til systemet ske</w:t>
        </w:r>
      </w:ins>
      <w:ins w:id="195" w:author="vitten (source conflict)" w:date="2019-03-19T12:48:00Z">
        <w:r w:rsidRPr="00352488">
          <w:rPr>
            <w:rFonts w:ascii="Calibri" w:hAnsi="Calibri" w:cs="Calibri"/>
            <w:lang w:val="da-DK"/>
          </w:rPr>
          <w:t>te</w:t>
        </w:r>
      </w:ins>
      <w:ins w:id="196" w:author="Per Terp Larsen (target conflict)" w:date="2019-03-12T09:11:00Z">
        <w:r w:rsidR="00AA7A0D" w:rsidRPr="00352488">
          <w:rPr>
            <w:rFonts w:ascii="Calibri" w:hAnsi="Calibri" w:cs="Calibri"/>
            <w:lang w:val="da-DK"/>
          </w:rPr>
          <w:t xml:space="preserve"> ud fra de </w:t>
        </w:r>
      </w:ins>
      <w:ins w:id="197" w:author="vitten (source conflict)" w:date="2019-03-19T12:48:00Z">
        <w:r w:rsidRPr="00352488">
          <w:rPr>
            <w:rFonts w:ascii="Calibri" w:hAnsi="Calibri" w:cs="Calibri"/>
            <w:lang w:val="da-DK"/>
          </w:rPr>
          <w:t>d</w:t>
        </w:r>
      </w:ins>
      <w:ins w:id="198" w:author="Per Terp Larsen (target conflict)" w:date="2019-03-12T09:11:00Z">
        <w:r w:rsidR="00AA7A0D" w:rsidRPr="00352488">
          <w:rPr>
            <w:rFonts w:ascii="Calibri" w:hAnsi="Calibri" w:cs="Calibri"/>
            <w:lang w:val="da-DK"/>
          </w:rPr>
          <w:t>etaljere</w:t>
        </w:r>
      </w:ins>
      <w:ins w:id="199" w:author="vitten (source conflict)" w:date="2019-03-19T12:48:00Z">
        <w:r w:rsidRPr="00352488">
          <w:rPr>
            <w:rFonts w:ascii="Calibri" w:hAnsi="Calibri" w:cs="Calibri"/>
            <w:lang w:val="da-DK"/>
          </w:rPr>
          <w:t>de</w:t>
        </w:r>
      </w:ins>
      <w:ins w:id="200" w:author="Per Terp Larsen (target conflict)" w:date="2019-03-12T09:11:00Z">
        <w:r w:rsidR="00AA7A0D" w:rsidRPr="00352488">
          <w:rPr>
            <w:rFonts w:ascii="Calibri" w:hAnsi="Calibri" w:cs="Calibri"/>
            <w:lang w:val="da-DK"/>
          </w:rPr>
          <w:t xml:space="preserve"> brugsmønst</w:t>
        </w:r>
      </w:ins>
      <w:r w:rsidR="004F1F2C" w:rsidRPr="00352488">
        <w:rPr>
          <w:rFonts w:ascii="Calibri" w:hAnsi="Calibri" w:cs="Calibri"/>
          <w:lang w:val="da-DK"/>
        </w:rPr>
        <w:t>r</w:t>
      </w:r>
      <w:ins w:id="201" w:author="Per Terp Larsen (target conflict)" w:date="2019-03-12T09:11:00Z">
        <w:r w:rsidR="00AA7A0D" w:rsidRPr="00352488">
          <w:rPr>
            <w:rFonts w:ascii="Calibri" w:hAnsi="Calibri" w:cs="Calibri"/>
            <w:lang w:val="da-DK"/>
          </w:rPr>
          <w:t>e sam</w:t>
        </w:r>
      </w:ins>
      <w:ins w:id="202" w:author="vitten (source conflict)" w:date="2019-03-19T12:48:00Z">
        <w:r w:rsidRPr="00352488">
          <w:rPr>
            <w:rFonts w:ascii="Calibri" w:hAnsi="Calibri" w:cs="Calibri"/>
            <w:lang w:val="da-DK"/>
          </w:rPr>
          <w:t>men med</w:t>
        </w:r>
      </w:ins>
      <w:ins w:id="203" w:author="Per Terp Larsen (target conflict)" w:date="2019-03-12T09:11:00Z">
        <w:r w:rsidR="00AA7A0D" w:rsidRPr="00352488">
          <w:rPr>
            <w:rFonts w:ascii="Calibri" w:hAnsi="Calibri" w:cs="Calibri"/>
            <w:lang w:val="da-DK"/>
          </w:rPr>
          <w:t xml:space="preserve"> analyse</w:t>
        </w:r>
      </w:ins>
      <w:ins w:id="204" w:author="vitten (source conflict)" w:date="2019-03-19T12:48:00Z">
        <w:r w:rsidRPr="00352488">
          <w:rPr>
            <w:rFonts w:ascii="Calibri" w:hAnsi="Calibri" w:cs="Calibri"/>
            <w:lang w:val="da-DK"/>
          </w:rPr>
          <w:t>n</w:t>
        </w:r>
      </w:ins>
      <w:ins w:id="205" w:author="Per Terp Larsen (target conflict)" w:date="2019-03-12T09:11:00Z">
        <w:r w:rsidR="00AA7A0D" w:rsidRPr="00352488">
          <w:rPr>
            <w:rFonts w:ascii="Calibri" w:hAnsi="Calibri" w:cs="Calibri"/>
            <w:lang w:val="da-DK"/>
          </w:rPr>
          <w:t xml:space="preserve"> </w:t>
        </w:r>
      </w:ins>
      <w:ins w:id="206" w:author="vitten (source conflict)" w:date="2019-03-19T12:48:00Z">
        <w:r w:rsidRPr="00352488">
          <w:rPr>
            <w:rFonts w:ascii="Calibri" w:hAnsi="Calibri" w:cs="Calibri"/>
            <w:lang w:val="da-DK"/>
          </w:rPr>
          <w:t>af</w:t>
        </w:r>
      </w:ins>
      <w:ins w:id="207" w:author="Per Terp Larsen (target conflict)" w:date="2019-03-12T09:11:00Z">
        <w:r w:rsidR="00AA7A0D" w:rsidRPr="00352488">
          <w:rPr>
            <w:rFonts w:ascii="Calibri" w:hAnsi="Calibri" w:cs="Calibri"/>
            <w:lang w:val="da-DK"/>
          </w:rPr>
          <w:t xml:space="preserve"> </w:t>
        </w:r>
      </w:ins>
      <w:r w:rsidR="004F1F2C" w:rsidRPr="00352488">
        <w:rPr>
          <w:rFonts w:ascii="Calibri" w:hAnsi="Calibri" w:cs="Calibri"/>
          <w:lang w:val="da-DK"/>
        </w:rPr>
        <w:t>projekt</w:t>
      </w:r>
      <w:ins w:id="208" w:author="Per Terp Larsen (target conflict)" w:date="2019-03-12T09:11:00Z">
        <w:r w:rsidR="00AA7A0D" w:rsidRPr="00352488">
          <w:rPr>
            <w:rFonts w:ascii="Calibri" w:hAnsi="Calibri" w:cs="Calibri"/>
            <w:lang w:val="da-DK"/>
          </w:rPr>
          <w:t>casen</w:t>
        </w:r>
      </w:ins>
      <w:r w:rsidR="004F1F2C" w:rsidRPr="00352488">
        <w:rPr>
          <w:rFonts w:ascii="Calibri" w:hAnsi="Calibri" w:cs="Calibri"/>
          <w:lang w:val="da-DK"/>
        </w:rPr>
        <w:t>.</w:t>
      </w:r>
    </w:p>
    <w:p w14:paraId="26C62A10" w14:textId="7F0B94E1" w:rsidR="00EC366A" w:rsidRPr="00352488" w:rsidRDefault="00EC366A" w:rsidP="00DD2DA2">
      <w:pPr>
        <w:spacing w:after="0" w:line="360" w:lineRule="auto"/>
        <w:rPr>
          <w:rFonts w:ascii="Calibri" w:hAnsi="Calibri" w:cs="Calibri"/>
          <w:lang w:val="da-DK"/>
        </w:rPr>
      </w:pPr>
      <w:r w:rsidRPr="00352488">
        <w:rPr>
          <w:rFonts w:ascii="Calibri" w:hAnsi="Calibri" w:cs="Calibri"/>
          <w:lang w:val="da-DK"/>
        </w:rPr>
        <w:t>For bedst muligt at kunne effektivisere arbejdet blev parproduktion</w:t>
      </w:r>
      <w:r w:rsidRPr="00352488">
        <w:rPr>
          <w:rStyle w:val="Fodnotehenvisning"/>
          <w:rFonts w:ascii="Calibri" w:hAnsi="Calibri" w:cs="Calibri"/>
          <w:lang w:val="da-DK"/>
        </w:rPr>
        <w:footnoteReference w:id="4"/>
      </w:r>
      <w:r w:rsidRPr="00352488">
        <w:rPr>
          <w:rFonts w:ascii="Calibri" w:hAnsi="Calibri" w:cs="Calibri"/>
          <w:lang w:val="da-DK"/>
        </w:rPr>
        <w:t xml:space="preserve"> benyttet. Følgende emner blev uddelegeret: ressourcer, metoder, </w:t>
      </w:r>
      <w:r w:rsidRPr="00352488">
        <w:rPr>
          <w:rFonts w:cs="Times New Roman"/>
          <w:szCs w:val="24"/>
          <w:lang w:val="da-DK"/>
        </w:rPr>
        <w:t>prioritering, risici og domænemodel.</w:t>
      </w:r>
    </w:p>
    <w:p w14:paraId="140E0A72" w14:textId="4274433F" w:rsidR="000801EF" w:rsidRDefault="00404CD2" w:rsidP="00DD2DA2">
      <w:pPr>
        <w:spacing w:after="0" w:line="360" w:lineRule="auto"/>
        <w:rPr>
          <w:rFonts w:cs="Times New Roman"/>
          <w:szCs w:val="24"/>
          <w:lang w:val="da-DK"/>
        </w:rPr>
      </w:pPr>
      <w:r w:rsidRPr="00352488">
        <w:rPr>
          <w:rFonts w:cs="Times New Roman"/>
          <w:szCs w:val="24"/>
          <w:lang w:val="da-DK"/>
        </w:rPr>
        <w:t>Konklusionen bl</w:t>
      </w:r>
      <w:r w:rsidR="007E561B" w:rsidRPr="00352488">
        <w:rPr>
          <w:rFonts w:cs="Times New Roman"/>
          <w:szCs w:val="24"/>
          <w:lang w:val="da-DK"/>
        </w:rPr>
        <w:t>ev</w:t>
      </w:r>
      <w:r w:rsidRPr="00352488">
        <w:rPr>
          <w:rFonts w:cs="Times New Roman"/>
          <w:szCs w:val="24"/>
          <w:lang w:val="da-DK"/>
        </w:rPr>
        <w:t xml:space="preserve"> skrevet</w:t>
      </w:r>
      <w:r w:rsidR="007E561B" w:rsidRPr="00352488">
        <w:rPr>
          <w:rFonts w:cs="Times New Roman"/>
          <w:szCs w:val="24"/>
          <w:lang w:val="da-DK"/>
        </w:rPr>
        <w:t xml:space="preserve"> samlet af gruppen</w:t>
      </w:r>
      <w:r w:rsidRPr="00352488">
        <w:rPr>
          <w:rFonts w:cs="Times New Roman"/>
          <w:szCs w:val="24"/>
          <w:lang w:val="da-DK"/>
        </w:rPr>
        <w:t xml:space="preserve"> </w:t>
      </w:r>
      <w:r w:rsidR="007E561B" w:rsidRPr="00352488">
        <w:rPr>
          <w:rFonts w:cs="Times New Roman"/>
          <w:szCs w:val="24"/>
          <w:lang w:val="da-DK"/>
        </w:rPr>
        <w:t xml:space="preserve">efter uddelegeret </w:t>
      </w:r>
      <w:proofErr w:type="spellStart"/>
      <w:r w:rsidR="007E561B" w:rsidRPr="00352488">
        <w:rPr>
          <w:rFonts w:cs="Times New Roman"/>
          <w:szCs w:val="24"/>
          <w:lang w:val="da-DK"/>
        </w:rPr>
        <w:t>inceptionsdokumentet</w:t>
      </w:r>
      <w:proofErr w:type="spellEnd"/>
      <w:r w:rsidR="007E561B" w:rsidRPr="00352488">
        <w:rPr>
          <w:rFonts w:cs="Times New Roman"/>
          <w:szCs w:val="24"/>
          <w:lang w:val="da-DK"/>
        </w:rPr>
        <w:t xml:space="preserve"> var gennemgået</w:t>
      </w:r>
      <w:r w:rsidRPr="00352488">
        <w:rPr>
          <w:rFonts w:cs="Times New Roman"/>
          <w:szCs w:val="24"/>
          <w:lang w:val="da-DK"/>
        </w:rPr>
        <w:t>.</w:t>
      </w:r>
    </w:p>
    <w:p w14:paraId="48BAD46D" w14:textId="41A3E6BE" w:rsidR="009E1317" w:rsidRPr="00352488" w:rsidRDefault="000801EF" w:rsidP="000801EF">
      <w:pPr>
        <w:rPr>
          <w:rFonts w:cs="Times New Roman"/>
          <w:szCs w:val="24"/>
          <w:lang w:val="da-DK"/>
        </w:rPr>
      </w:pPr>
      <w:r>
        <w:rPr>
          <w:rFonts w:cs="Times New Roman"/>
          <w:szCs w:val="24"/>
          <w:lang w:val="da-DK"/>
        </w:rPr>
        <w:br w:type="page"/>
      </w:r>
    </w:p>
    <w:p w14:paraId="72BC82A3" w14:textId="0B57EA8B" w:rsidR="009E1317" w:rsidRPr="00352488" w:rsidRDefault="009E1317" w:rsidP="00DD2DA2">
      <w:pPr>
        <w:pStyle w:val="Overskrift1"/>
        <w:numPr>
          <w:ilvl w:val="0"/>
          <w:numId w:val="24"/>
        </w:numPr>
        <w:spacing w:before="0" w:line="360" w:lineRule="auto"/>
        <w:rPr>
          <w:rFonts w:ascii="Times New Roman" w:hAnsi="Times New Roman" w:cs="Times New Roman"/>
          <w:lang w:val="da-DK"/>
        </w:rPr>
      </w:pPr>
      <w:bookmarkStart w:id="209" w:name="_Toc4088544"/>
      <w:bookmarkStart w:id="210" w:name="_Toc4164626"/>
      <w:r w:rsidRPr="00352488">
        <w:rPr>
          <w:rFonts w:ascii="Times New Roman" w:hAnsi="Times New Roman" w:cs="Times New Roman"/>
          <w:lang w:val="da-DK"/>
        </w:rPr>
        <w:lastRenderedPageBreak/>
        <w:t>Business Case</w:t>
      </w:r>
      <w:r w:rsidR="004F1F2C" w:rsidRPr="00352488">
        <w:rPr>
          <w:rFonts w:ascii="Times New Roman" w:hAnsi="Times New Roman" w:cs="Times New Roman"/>
          <w:lang w:val="da-DK"/>
        </w:rPr>
        <w:t xml:space="preserve"> </w:t>
      </w:r>
      <w:r w:rsidRPr="00352488">
        <w:rPr>
          <w:rFonts w:ascii="Times New Roman" w:hAnsi="Times New Roman" w:cs="Times New Roman"/>
          <w:lang w:val="da-DK"/>
        </w:rPr>
        <w:t>(</w:t>
      </w:r>
      <w:r w:rsidR="004F1F2C" w:rsidRPr="00352488">
        <w:rPr>
          <w:rFonts w:ascii="Times New Roman" w:hAnsi="Times New Roman" w:cs="Times New Roman"/>
          <w:lang w:val="da-DK"/>
        </w:rPr>
        <w:t>referat</w:t>
      </w:r>
      <w:r w:rsidRPr="00352488">
        <w:rPr>
          <w:rFonts w:ascii="Times New Roman" w:hAnsi="Times New Roman" w:cs="Times New Roman"/>
          <w:lang w:val="da-DK"/>
        </w:rPr>
        <w:t>)</w:t>
      </w:r>
      <w:bookmarkEnd w:id="209"/>
      <w:bookmarkEnd w:id="210"/>
    </w:p>
    <w:p w14:paraId="042342F7" w14:textId="632FA0EF" w:rsidR="007E561B" w:rsidRPr="00352488" w:rsidRDefault="007E561B" w:rsidP="00DD2DA2">
      <w:pPr>
        <w:spacing w:after="0" w:line="360" w:lineRule="auto"/>
        <w:rPr>
          <w:rFonts w:cs="Times New Roman"/>
          <w:szCs w:val="24"/>
          <w:lang w:val="da-DK"/>
        </w:rPr>
      </w:pPr>
      <w:ins w:id="211" w:author="Aleksander Henriksen (target conflict)" w:date="2019-03-19T10:03:00Z">
        <w:r w:rsidRPr="00352488">
          <w:rPr>
            <w:rFonts w:cs="Times New Roman"/>
            <w:szCs w:val="24"/>
            <w:lang w:val="da-DK"/>
          </w:rPr>
          <w:t xml:space="preserve">Der er i </w:t>
        </w:r>
      </w:ins>
      <w:r w:rsidRPr="00352488">
        <w:rPr>
          <w:rFonts w:cs="Times New Roman"/>
          <w:szCs w:val="24"/>
          <w:lang w:val="da-DK"/>
        </w:rPr>
        <w:t>kurset O</w:t>
      </w:r>
      <w:ins w:id="212" w:author="Aleksander Henriksen (target conflict)" w:date="2019-03-19T10:03:00Z">
        <w:r w:rsidRPr="00352488">
          <w:rPr>
            <w:rFonts w:cs="Times New Roman"/>
            <w:szCs w:val="24"/>
            <w:lang w:val="da-DK"/>
          </w:rPr>
          <w:t xml:space="preserve">rganisation og </w:t>
        </w:r>
      </w:ins>
      <w:r w:rsidRPr="00352488">
        <w:rPr>
          <w:rFonts w:cs="Times New Roman"/>
          <w:szCs w:val="24"/>
          <w:lang w:val="da-DK"/>
        </w:rPr>
        <w:t>L</w:t>
      </w:r>
      <w:ins w:id="213" w:author="Aleksander Henriksen (target conflict)" w:date="2019-03-19T10:03:00Z">
        <w:r w:rsidRPr="00352488">
          <w:rPr>
            <w:rFonts w:cs="Times New Roman"/>
            <w:szCs w:val="24"/>
            <w:lang w:val="da-DK"/>
          </w:rPr>
          <w:t xml:space="preserve">edelse blevet udarbejdet </w:t>
        </w:r>
      </w:ins>
      <w:r w:rsidRPr="00352488">
        <w:rPr>
          <w:rFonts w:cs="Times New Roman"/>
          <w:szCs w:val="24"/>
          <w:lang w:val="da-DK"/>
        </w:rPr>
        <w:t>to</w:t>
      </w:r>
      <w:ins w:id="214" w:author="Aleksander Henriksen (target conflict)" w:date="2019-03-19T10:03:00Z">
        <w:r w:rsidRPr="00352488">
          <w:rPr>
            <w:rFonts w:cs="Times New Roman"/>
            <w:szCs w:val="24"/>
            <w:lang w:val="da-DK"/>
          </w:rPr>
          <w:t xml:space="preserve"> case</w:t>
        </w:r>
      </w:ins>
      <w:r w:rsidRPr="00352488">
        <w:rPr>
          <w:rFonts w:cs="Times New Roman"/>
          <w:szCs w:val="24"/>
          <w:lang w:val="da-DK"/>
        </w:rPr>
        <w:t>s</w:t>
      </w:r>
      <w:ins w:id="215" w:author="Aleksander Henriksen (target conflict)" w:date="2019-03-19T10:03:00Z">
        <w:r w:rsidRPr="00352488">
          <w:rPr>
            <w:rFonts w:cs="Times New Roman"/>
            <w:szCs w:val="24"/>
            <w:lang w:val="da-DK"/>
          </w:rPr>
          <w:t>, de</w:t>
        </w:r>
      </w:ins>
      <w:r w:rsidR="001C328E" w:rsidRPr="00352488">
        <w:rPr>
          <w:rFonts w:cs="Times New Roman"/>
          <w:szCs w:val="24"/>
          <w:lang w:val="da-DK"/>
        </w:rPr>
        <w:t>r</w:t>
      </w:r>
      <w:ins w:id="216" w:author="Aleksander Henriksen (target conflict)" w:date="2019-03-19T10:03:00Z">
        <w:r w:rsidRPr="00352488">
          <w:rPr>
            <w:rFonts w:cs="Times New Roman"/>
            <w:szCs w:val="24"/>
            <w:lang w:val="da-DK"/>
          </w:rPr>
          <w:t xml:space="preserve"> beskriver det generelle og specifikke miljø omkring EG Team Online</w:t>
        </w:r>
      </w:ins>
      <w:r w:rsidRPr="00352488">
        <w:rPr>
          <w:rFonts w:cs="Times New Roman"/>
          <w:szCs w:val="24"/>
          <w:lang w:val="da-DK"/>
        </w:rPr>
        <w:t>.</w:t>
      </w:r>
      <w:ins w:id="217" w:author="Aleksander Henriksen (target conflict)" w:date="2019-03-19T10:03:00Z">
        <w:r w:rsidRPr="00352488">
          <w:rPr>
            <w:rFonts w:cs="Times New Roman"/>
            <w:szCs w:val="24"/>
            <w:lang w:val="da-DK"/>
          </w:rPr>
          <w:t xml:space="preserve"> </w:t>
        </w:r>
      </w:ins>
      <w:r w:rsidRPr="00352488">
        <w:rPr>
          <w:rFonts w:cs="Times New Roman"/>
          <w:szCs w:val="24"/>
          <w:lang w:val="da-DK"/>
        </w:rPr>
        <w:t xml:space="preserve">For at beskrive disse miljøer </w:t>
      </w:r>
      <w:ins w:id="218" w:author="Aleksander Henriksen (target conflict)" w:date="2019-03-19T10:03:00Z">
        <w:r w:rsidRPr="00352488">
          <w:rPr>
            <w:rFonts w:cs="Times New Roman"/>
            <w:szCs w:val="24"/>
            <w:lang w:val="da-DK"/>
          </w:rPr>
          <w:t>er der blevet udarbejdet en PESTEL- og en Porters Five Forces analyse</w:t>
        </w:r>
      </w:ins>
      <w:r w:rsidRPr="00352488">
        <w:rPr>
          <w:rFonts w:cs="Times New Roman"/>
          <w:szCs w:val="24"/>
          <w:lang w:val="da-DK"/>
        </w:rPr>
        <w:t xml:space="preserve"> per case</w:t>
      </w:r>
      <w:ins w:id="219" w:author="Aleksander Henriksen (target conflict)" w:date="2019-03-19T10:03:00Z">
        <w:r w:rsidRPr="00352488">
          <w:rPr>
            <w:rFonts w:cs="Times New Roman"/>
            <w:szCs w:val="24"/>
            <w:lang w:val="da-DK"/>
          </w:rPr>
          <w:t xml:space="preserve">. PESTEL-analysen beskriver det generelle miljø og Porters Five Forces beskriver det specifikke. </w:t>
        </w:r>
      </w:ins>
      <w:r w:rsidRPr="00352488">
        <w:rPr>
          <w:rFonts w:cs="Times New Roman"/>
          <w:szCs w:val="24"/>
          <w:lang w:val="da-DK"/>
        </w:rPr>
        <w:t>Disse c</w:t>
      </w:r>
      <w:ins w:id="220" w:author="Aleksander Henriksen (target conflict)" w:date="2019-03-19T10:03:00Z">
        <w:r w:rsidRPr="00352488">
          <w:rPr>
            <w:rFonts w:cs="Times New Roman"/>
            <w:szCs w:val="24"/>
            <w:lang w:val="da-DK"/>
          </w:rPr>
          <w:t>ase</w:t>
        </w:r>
      </w:ins>
      <w:r w:rsidRPr="00352488">
        <w:rPr>
          <w:rFonts w:cs="Times New Roman"/>
          <w:szCs w:val="24"/>
          <w:lang w:val="da-DK"/>
        </w:rPr>
        <w:t>s</w:t>
      </w:r>
      <w:ins w:id="221" w:author="Aleksander Henriksen (target conflict)" w:date="2019-03-19T10:03:00Z">
        <w:r w:rsidRPr="00352488">
          <w:rPr>
            <w:rFonts w:cs="Times New Roman"/>
            <w:szCs w:val="24"/>
            <w:lang w:val="da-DK"/>
          </w:rPr>
          <w:t xml:space="preserve"> er vedhæftet som bilag </w:t>
        </w:r>
      </w:ins>
      <w:r w:rsidR="00272C7D">
        <w:rPr>
          <w:rFonts w:cs="Times New Roman"/>
          <w:szCs w:val="24"/>
          <w:lang w:val="da-DK"/>
        </w:rPr>
        <w:t>2-3</w:t>
      </w:r>
      <w:ins w:id="222" w:author="Aleksander Henriksen (target conflict)" w:date="2019-03-19T10:03:00Z">
        <w:r w:rsidRPr="00352488">
          <w:rPr>
            <w:rFonts w:cs="Times New Roman"/>
            <w:szCs w:val="24"/>
            <w:lang w:val="da-DK"/>
          </w:rPr>
          <w:t>.</w:t>
        </w:r>
      </w:ins>
    </w:p>
    <w:p w14:paraId="470DAF21" w14:textId="77777777" w:rsidR="00CC456C" w:rsidRPr="00352488" w:rsidRDefault="007E561B" w:rsidP="00DD2DA2">
      <w:pPr>
        <w:spacing w:after="0" w:line="360" w:lineRule="auto"/>
        <w:rPr>
          <w:rFonts w:cs="Times New Roman"/>
          <w:szCs w:val="24"/>
          <w:lang w:val="da-DK"/>
        </w:rPr>
      </w:pPr>
      <w:ins w:id="223" w:author="Aleksander Henriksen (target conflict)" w:date="2019-03-19T10:03:00Z">
        <w:r w:rsidRPr="00352488">
          <w:rPr>
            <w:rFonts w:cs="Times New Roman"/>
            <w:szCs w:val="24"/>
            <w:lang w:val="da-DK"/>
          </w:rPr>
          <w:t>I PESTEL-analysen er der lagt vægt på de politiske, økonomiske, sociale og kulturale samt lovmæssige forhold. Det er primært</w:t>
        </w:r>
      </w:ins>
      <w:r w:rsidRPr="00352488">
        <w:rPr>
          <w:rFonts w:cs="Times New Roman"/>
          <w:szCs w:val="24"/>
          <w:lang w:val="da-DK"/>
        </w:rPr>
        <w:t xml:space="preserve"> disse</w:t>
      </w:r>
      <w:ins w:id="224" w:author="Aleksander Henriksen (target conflict)" w:date="2019-03-19T10:03:00Z">
        <w:r w:rsidRPr="00352488">
          <w:rPr>
            <w:rFonts w:cs="Times New Roman"/>
            <w:szCs w:val="24"/>
            <w:lang w:val="da-DK"/>
          </w:rPr>
          <w:t xml:space="preserve"> forhold der påvirker EG Team Online i henhold til det generelle miljø. Afsnittet omhandlende </w:t>
        </w:r>
      </w:ins>
      <w:r w:rsidR="001C328E" w:rsidRPr="00352488">
        <w:rPr>
          <w:rFonts w:cs="Times New Roman"/>
          <w:szCs w:val="24"/>
          <w:lang w:val="da-DK"/>
        </w:rPr>
        <w:t xml:space="preserve">de </w:t>
      </w:r>
      <w:ins w:id="225" w:author="Aleksander Henriksen (target conflict)" w:date="2019-03-19T10:03:00Z">
        <w:r w:rsidRPr="00352488">
          <w:rPr>
            <w:rFonts w:cs="Times New Roman"/>
            <w:szCs w:val="24"/>
            <w:lang w:val="da-DK"/>
          </w:rPr>
          <w:t xml:space="preserve">politiske </w:t>
        </w:r>
      </w:ins>
      <w:r w:rsidRPr="00352488">
        <w:rPr>
          <w:rFonts w:cs="Times New Roman"/>
          <w:szCs w:val="24"/>
          <w:lang w:val="da-DK"/>
        </w:rPr>
        <w:t>forhold</w:t>
      </w:r>
      <w:ins w:id="226" w:author="Aleksander Henriksen (target conflict)" w:date="2019-03-19T10:03:00Z">
        <w:r w:rsidRPr="00352488">
          <w:rPr>
            <w:rFonts w:cs="Times New Roman"/>
            <w:szCs w:val="24"/>
            <w:lang w:val="da-DK"/>
          </w:rPr>
          <w:t xml:space="preserve"> ligger vægt på den danske digitaliseringsstrategi fra 2016</w:t>
        </w:r>
      </w:ins>
      <w:r w:rsidRPr="00352488">
        <w:rPr>
          <w:rFonts w:cs="Times New Roman"/>
          <w:szCs w:val="24"/>
          <w:lang w:val="da-DK"/>
        </w:rPr>
        <w:t xml:space="preserve">, </w:t>
      </w:r>
      <w:r w:rsidR="00CC456C" w:rsidRPr="00352488">
        <w:rPr>
          <w:rFonts w:cs="Times New Roman"/>
          <w:szCs w:val="24"/>
          <w:lang w:val="da-DK"/>
        </w:rPr>
        <w:t>hvis</w:t>
      </w:r>
      <w:r w:rsidRPr="00352488">
        <w:rPr>
          <w:rFonts w:cs="Times New Roman"/>
          <w:szCs w:val="24"/>
          <w:lang w:val="da-DK"/>
        </w:rPr>
        <w:t xml:space="preserve"> største fokuspunkt er at staten, regionerne og kommunerne skal have et større samarbejde på tværs af de forskellige instanser og derved øge væksten for digitalisering.</w:t>
      </w:r>
    </w:p>
    <w:p w14:paraId="4D11D5B1" w14:textId="77777777" w:rsidR="00CC456C" w:rsidRPr="00352488" w:rsidRDefault="007E561B" w:rsidP="00DD2DA2">
      <w:pPr>
        <w:spacing w:after="0" w:line="360" w:lineRule="auto"/>
        <w:rPr>
          <w:rFonts w:cs="Times New Roman"/>
          <w:szCs w:val="24"/>
          <w:lang w:val="da-DK"/>
        </w:rPr>
      </w:pPr>
      <w:r w:rsidRPr="00352488">
        <w:rPr>
          <w:rFonts w:cs="Times New Roman"/>
          <w:szCs w:val="24"/>
          <w:lang w:val="da-DK"/>
        </w:rPr>
        <w:t>D</w:t>
      </w:r>
      <w:ins w:id="227" w:author="Aleksander Henriksen (target conflict)" w:date="2019-03-19T10:03:00Z">
        <w:r w:rsidRPr="00352488">
          <w:rPr>
            <w:rFonts w:cs="Times New Roman"/>
            <w:szCs w:val="24"/>
            <w:lang w:val="da-DK"/>
          </w:rPr>
          <w:t>e økonomiske forhold beskriver</w:t>
        </w:r>
      </w:ins>
      <w:r w:rsidR="00CC456C" w:rsidRPr="00352488">
        <w:rPr>
          <w:rFonts w:cs="Times New Roman"/>
          <w:szCs w:val="24"/>
          <w:lang w:val="da-DK"/>
        </w:rPr>
        <w:t>,</w:t>
      </w:r>
      <w:ins w:id="228" w:author="Aleksander Henriksen (target conflict)" w:date="2019-03-19T10:03:00Z">
        <w:r w:rsidRPr="00352488">
          <w:rPr>
            <w:rFonts w:cs="Times New Roman"/>
            <w:szCs w:val="24"/>
            <w:lang w:val="da-DK"/>
          </w:rPr>
          <w:t xml:space="preserve"> hvilken økonomisk vinding digitaliseringsstrategien giver IT-branchen</w:t>
        </w:r>
      </w:ins>
      <w:r w:rsidR="00CC456C" w:rsidRPr="00352488">
        <w:rPr>
          <w:rFonts w:cs="Times New Roman"/>
          <w:szCs w:val="24"/>
          <w:lang w:val="da-DK"/>
        </w:rPr>
        <w:t>.</w:t>
      </w:r>
      <w:r w:rsidRPr="00352488">
        <w:rPr>
          <w:rFonts w:cs="Times New Roman"/>
          <w:szCs w:val="24"/>
          <w:lang w:val="da-DK"/>
        </w:rPr>
        <w:t xml:space="preserve"> </w:t>
      </w:r>
      <w:r w:rsidR="00CC456C" w:rsidRPr="00352488">
        <w:rPr>
          <w:rFonts w:cs="Times New Roman"/>
          <w:szCs w:val="24"/>
          <w:lang w:val="da-DK"/>
        </w:rPr>
        <w:t>D</w:t>
      </w:r>
      <w:r w:rsidRPr="00352488">
        <w:rPr>
          <w:rFonts w:cs="Times New Roman"/>
          <w:szCs w:val="24"/>
          <w:lang w:val="da-DK"/>
        </w:rPr>
        <w:t>er er fra 2019-2025 blevet afsat 125 millioner kr.</w:t>
      </w:r>
      <w:r w:rsidR="00CC456C" w:rsidRPr="00352488">
        <w:rPr>
          <w:rFonts w:cs="Times New Roman"/>
          <w:szCs w:val="24"/>
          <w:lang w:val="da-DK"/>
        </w:rPr>
        <w:t xml:space="preserve"> årligt</w:t>
      </w:r>
      <w:r w:rsidRPr="00352488">
        <w:rPr>
          <w:rFonts w:cs="Times New Roman"/>
          <w:szCs w:val="24"/>
          <w:lang w:val="da-DK"/>
        </w:rPr>
        <w:t>, hvor noget af denne fond skal bruges på at styrke det digitale vækstmiljø i Danmark</w:t>
      </w:r>
      <w:ins w:id="229" w:author="Aleksander Henriksen (target conflict)" w:date="2019-03-19T10:03:00Z">
        <w:r w:rsidRPr="00352488">
          <w:rPr>
            <w:rFonts w:cs="Times New Roman"/>
            <w:szCs w:val="24"/>
            <w:lang w:val="da-DK"/>
          </w:rPr>
          <w:t>.</w:t>
        </w:r>
      </w:ins>
    </w:p>
    <w:p w14:paraId="55CC0A1E" w14:textId="604302EC" w:rsidR="00757A5C" w:rsidRPr="00352488" w:rsidRDefault="007E561B" w:rsidP="00DD2DA2">
      <w:pPr>
        <w:spacing w:after="0" w:line="360" w:lineRule="auto"/>
        <w:rPr>
          <w:rFonts w:cs="Times New Roman"/>
          <w:szCs w:val="24"/>
          <w:lang w:val="da-DK"/>
        </w:rPr>
      </w:pPr>
      <w:ins w:id="230" w:author="Aleksander Henriksen (target conflict)" w:date="2019-03-19T10:03:00Z">
        <w:r w:rsidRPr="00352488">
          <w:rPr>
            <w:rFonts w:cs="Times New Roman"/>
            <w:szCs w:val="24"/>
            <w:lang w:val="da-DK"/>
          </w:rPr>
          <w:t>I de sociale- og kulturale forhold bliver der lagt vægt på hvordan tilgængeligheden af den nødvendige specialiserede arbejdskraft påvirker virksomheder i IT-branchen</w:t>
        </w:r>
      </w:ins>
      <w:r w:rsidRPr="00352488">
        <w:rPr>
          <w:rFonts w:cs="Times New Roman"/>
          <w:szCs w:val="24"/>
          <w:lang w:val="da-DK"/>
        </w:rPr>
        <w:t>.</w:t>
      </w:r>
    </w:p>
    <w:p w14:paraId="7B696754" w14:textId="353DCEB6" w:rsidR="00757A5C" w:rsidRPr="00352488" w:rsidRDefault="007E561B" w:rsidP="00DD2DA2">
      <w:pPr>
        <w:spacing w:after="0" w:line="360" w:lineRule="auto"/>
        <w:rPr>
          <w:rFonts w:cs="Times New Roman"/>
          <w:szCs w:val="24"/>
          <w:lang w:val="da-DK"/>
        </w:rPr>
      </w:pPr>
      <w:ins w:id="231" w:author="Aleksander Henriksen (target conflict)" w:date="2019-03-19T10:03:00Z">
        <w:r w:rsidRPr="00352488">
          <w:rPr>
            <w:rFonts w:cs="Times New Roman"/>
            <w:szCs w:val="24"/>
            <w:lang w:val="da-DK"/>
          </w:rPr>
          <w:t xml:space="preserve">Under afsnittet om de lovmæssige forhold bliver der beskrevet hvordan et udbud bliver bearbejdet og vurderet af </w:t>
        </w:r>
      </w:ins>
      <w:r w:rsidRPr="00352488">
        <w:rPr>
          <w:rFonts w:cs="Times New Roman"/>
          <w:szCs w:val="24"/>
          <w:lang w:val="da-DK"/>
        </w:rPr>
        <w:t>en offentlige myndighed</w:t>
      </w:r>
      <w:r w:rsidR="00757A5C" w:rsidRPr="00352488">
        <w:rPr>
          <w:rFonts w:cs="Times New Roman"/>
          <w:szCs w:val="24"/>
          <w:lang w:val="da-DK"/>
        </w:rPr>
        <w:t>.</w:t>
      </w:r>
      <w:r w:rsidRPr="00352488">
        <w:rPr>
          <w:rFonts w:cs="Times New Roman"/>
          <w:szCs w:val="24"/>
          <w:lang w:val="da-DK"/>
        </w:rPr>
        <w:t xml:space="preserve"> </w:t>
      </w:r>
      <w:r w:rsidR="00757A5C" w:rsidRPr="00352488">
        <w:rPr>
          <w:rFonts w:cs="Times New Roman"/>
          <w:szCs w:val="24"/>
          <w:lang w:val="da-DK"/>
        </w:rPr>
        <w:t>D</w:t>
      </w:r>
      <w:r w:rsidRPr="00352488">
        <w:rPr>
          <w:rFonts w:cs="Times New Roman"/>
          <w:szCs w:val="24"/>
          <w:lang w:val="da-DK"/>
        </w:rPr>
        <w:t>er er to måder hvorpå det er muligt at gennemføre en udbudsproces. Den første af udbudsprocesserne gå ud på at lave en prækvalifikation af virksomhederne</w:t>
      </w:r>
      <w:r w:rsidR="00757A5C" w:rsidRPr="00352488">
        <w:rPr>
          <w:rFonts w:cs="Times New Roman"/>
          <w:szCs w:val="24"/>
          <w:lang w:val="da-DK"/>
        </w:rPr>
        <w:t>.</w:t>
      </w:r>
      <w:r w:rsidRPr="00352488">
        <w:rPr>
          <w:rFonts w:cs="Times New Roman"/>
          <w:szCs w:val="24"/>
          <w:lang w:val="da-DK"/>
        </w:rPr>
        <w:t xml:space="preserve"> </w:t>
      </w:r>
      <w:r w:rsidR="00757A5C" w:rsidRPr="00352488">
        <w:rPr>
          <w:rFonts w:cs="Times New Roman"/>
          <w:szCs w:val="24"/>
          <w:lang w:val="da-DK"/>
        </w:rPr>
        <w:t>I</w:t>
      </w:r>
      <w:r w:rsidRPr="00352488">
        <w:rPr>
          <w:rFonts w:cs="Times New Roman"/>
          <w:szCs w:val="24"/>
          <w:lang w:val="da-DK"/>
        </w:rPr>
        <w:t xml:space="preserve"> denne proces bliver der stillet nogle minimumskrav til virksomheden, det kan f.eks. være til teknisk udstyr som deres server kraft. Den anden proces er en normal udbudsproces hvor der bliver udarbejdet en kravspecifikation som virksomheden svar</w:t>
      </w:r>
      <w:r w:rsidR="00757A5C" w:rsidRPr="00352488">
        <w:rPr>
          <w:rFonts w:cs="Times New Roman"/>
          <w:szCs w:val="24"/>
          <w:lang w:val="da-DK"/>
        </w:rPr>
        <w:t>er</w:t>
      </w:r>
      <w:r w:rsidRPr="00352488">
        <w:rPr>
          <w:rFonts w:cs="Times New Roman"/>
          <w:szCs w:val="24"/>
          <w:lang w:val="da-DK"/>
        </w:rPr>
        <w:t xml:space="preserve"> på og derefter bliver vurderet af den myndighed som har udsendt kravspecifikation</w:t>
      </w:r>
      <w:r w:rsidR="00AC04A1" w:rsidRPr="00352488">
        <w:rPr>
          <w:rFonts w:cs="Times New Roman"/>
          <w:szCs w:val="24"/>
          <w:lang w:val="da-DK"/>
        </w:rPr>
        <w:t>en</w:t>
      </w:r>
      <w:r w:rsidRPr="00352488">
        <w:rPr>
          <w:rFonts w:cs="Times New Roman"/>
          <w:szCs w:val="24"/>
          <w:lang w:val="da-DK"/>
        </w:rPr>
        <w:t>.</w:t>
      </w:r>
    </w:p>
    <w:p w14:paraId="2D02D53A" w14:textId="34BDC817" w:rsidR="00AC04A1" w:rsidRPr="00352488" w:rsidRDefault="007E561B" w:rsidP="00DD2DA2">
      <w:pPr>
        <w:spacing w:after="0" w:line="360" w:lineRule="auto"/>
        <w:rPr>
          <w:rFonts w:cs="Times New Roman"/>
          <w:szCs w:val="24"/>
          <w:lang w:val="da-DK"/>
        </w:rPr>
      </w:pPr>
      <w:ins w:id="232" w:author="Aleksander Henriksen (target conflict)" w:date="2019-03-19T10:03:00Z">
        <w:r w:rsidRPr="00352488">
          <w:rPr>
            <w:rFonts w:cs="Times New Roman"/>
            <w:szCs w:val="24"/>
            <w:lang w:val="da-DK"/>
          </w:rPr>
          <w:t>I Porters Five Forces analysen er der lagt vægt på at vurdere magtbalancen.</w:t>
        </w:r>
      </w:ins>
      <w:r w:rsidR="00AC04A1" w:rsidRPr="00352488">
        <w:rPr>
          <w:rFonts w:cs="Times New Roman"/>
          <w:szCs w:val="24"/>
          <w:lang w:val="da-DK"/>
        </w:rPr>
        <w:t xml:space="preserve"> </w:t>
      </w:r>
      <w:ins w:id="233" w:author="Aleksander Henriksen (target conflict)" w:date="2019-03-19T10:03:00Z">
        <w:r w:rsidRPr="00352488">
          <w:rPr>
            <w:rFonts w:cs="Times New Roman"/>
            <w:szCs w:val="24"/>
            <w:lang w:val="da-DK"/>
          </w:rPr>
          <w:t>Truslen fra nye virksomheder</w:t>
        </w:r>
      </w:ins>
      <w:r w:rsidR="00AC04A1" w:rsidRPr="00352488">
        <w:rPr>
          <w:rFonts w:cs="Times New Roman"/>
          <w:szCs w:val="24"/>
          <w:lang w:val="da-DK"/>
        </w:rPr>
        <w:t>, beskriver hvor svært det kan være for en eventuel konkurrent at komme ind på markedet og hvad det kan koste en kunde at skifte til en anden løsning.</w:t>
      </w:r>
    </w:p>
    <w:p w14:paraId="57CB3F28" w14:textId="7DF5869E" w:rsidR="005C0E8A" w:rsidRPr="00352488" w:rsidRDefault="007E561B" w:rsidP="00DD2DA2">
      <w:pPr>
        <w:spacing w:after="0" w:line="360" w:lineRule="auto"/>
        <w:rPr>
          <w:rFonts w:cs="Times New Roman"/>
          <w:szCs w:val="24"/>
          <w:lang w:val="da-DK"/>
        </w:rPr>
      </w:pPr>
      <w:r w:rsidRPr="00352488">
        <w:rPr>
          <w:rFonts w:cs="Times New Roman"/>
          <w:szCs w:val="24"/>
          <w:lang w:val="da-DK"/>
        </w:rPr>
        <w:t>D</w:t>
      </w:r>
      <w:ins w:id="234" w:author="Aleksander Henriksen (target conflict)" w:date="2019-03-19T10:03:00Z">
        <w:r w:rsidRPr="00352488">
          <w:rPr>
            <w:rFonts w:cs="Times New Roman"/>
            <w:szCs w:val="24"/>
            <w:lang w:val="da-DK"/>
          </w:rPr>
          <w:t>e</w:t>
        </w:r>
      </w:ins>
      <w:r w:rsidRPr="00352488">
        <w:rPr>
          <w:rFonts w:cs="Times New Roman"/>
          <w:szCs w:val="24"/>
          <w:lang w:val="da-DK"/>
        </w:rPr>
        <w:t>r bliver under afsnittet om</w:t>
      </w:r>
      <w:r w:rsidR="00120DA3" w:rsidRPr="00352488">
        <w:rPr>
          <w:rFonts w:cs="Times New Roman"/>
          <w:szCs w:val="24"/>
          <w:lang w:val="da-DK"/>
        </w:rPr>
        <w:t xml:space="preserve"> deres </w:t>
      </w:r>
      <w:ins w:id="235" w:author="Aleksander Henriksen (target conflict)" w:date="2019-03-19T10:03:00Z">
        <w:r w:rsidR="00120DA3" w:rsidRPr="00352488">
          <w:rPr>
            <w:rFonts w:cs="Times New Roman"/>
            <w:szCs w:val="24"/>
            <w:lang w:val="da-DK"/>
          </w:rPr>
          <w:t>leverandører</w:t>
        </w:r>
      </w:ins>
      <w:r w:rsidR="00120DA3" w:rsidRPr="00352488">
        <w:rPr>
          <w:rFonts w:cs="Times New Roman"/>
          <w:szCs w:val="24"/>
          <w:lang w:val="da-DK"/>
        </w:rPr>
        <w:t>s</w:t>
      </w:r>
      <w:ins w:id="236" w:author="Aleksander Henriksen (target conflict)" w:date="2019-03-19T10:03:00Z">
        <w:r w:rsidRPr="00352488">
          <w:rPr>
            <w:rFonts w:cs="Times New Roman"/>
            <w:szCs w:val="24"/>
            <w:lang w:val="da-DK"/>
          </w:rPr>
          <w:t xml:space="preserve"> forhandlingskraft </w:t>
        </w:r>
      </w:ins>
      <w:r w:rsidRPr="00352488">
        <w:rPr>
          <w:rFonts w:cs="Times New Roman"/>
          <w:szCs w:val="24"/>
          <w:lang w:val="da-DK"/>
        </w:rPr>
        <w:t>beskrevet</w:t>
      </w:r>
      <w:r w:rsidR="005C0E8A" w:rsidRPr="00352488">
        <w:rPr>
          <w:rFonts w:cs="Times New Roman"/>
          <w:szCs w:val="24"/>
          <w:lang w:val="da-DK"/>
        </w:rPr>
        <w:t>,</w:t>
      </w:r>
      <w:r w:rsidRPr="00352488">
        <w:rPr>
          <w:rFonts w:cs="Times New Roman"/>
          <w:szCs w:val="24"/>
          <w:lang w:val="da-DK"/>
        </w:rPr>
        <w:t xml:space="preserve"> at de </w:t>
      </w:r>
      <w:r w:rsidR="009B0171" w:rsidRPr="00352488">
        <w:rPr>
          <w:rFonts w:cs="Times New Roman"/>
          <w:szCs w:val="24"/>
          <w:lang w:val="da-DK"/>
        </w:rPr>
        <w:t xml:space="preserve">kun har et </w:t>
      </w:r>
      <w:proofErr w:type="spellStart"/>
      <w:r w:rsidR="009B0171" w:rsidRPr="00352488">
        <w:rPr>
          <w:rFonts w:cs="Times New Roman"/>
          <w:szCs w:val="24"/>
          <w:lang w:val="da-DK"/>
        </w:rPr>
        <w:t>hosting</w:t>
      </w:r>
      <w:proofErr w:type="spellEnd"/>
      <w:r w:rsidR="009B0171" w:rsidRPr="00352488">
        <w:rPr>
          <w:rFonts w:cs="Times New Roman"/>
          <w:szCs w:val="24"/>
          <w:lang w:val="da-DK"/>
        </w:rPr>
        <w:t xml:space="preserve"> selskab som </w:t>
      </w:r>
      <w:r w:rsidRPr="00352488">
        <w:rPr>
          <w:rFonts w:cs="Times New Roman"/>
          <w:szCs w:val="24"/>
          <w:lang w:val="da-DK"/>
        </w:rPr>
        <w:t>leverandører</w:t>
      </w:r>
      <w:r w:rsidR="009B0171" w:rsidRPr="00352488">
        <w:rPr>
          <w:rFonts w:cs="Times New Roman"/>
          <w:szCs w:val="24"/>
          <w:lang w:val="da-DK"/>
        </w:rPr>
        <w:t>. Dette kan ikke</w:t>
      </w:r>
      <w:r w:rsidRPr="00352488">
        <w:rPr>
          <w:rFonts w:cs="Times New Roman"/>
          <w:szCs w:val="24"/>
          <w:lang w:val="da-DK"/>
        </w:rPr>
        <w:t xml:space="preserve"> påvirke dem på en negativ måde</w:t>
      </w:r>
      <w:r w:rsidR="009B0171" w:rsidRPr="00352488">
        <w:rPr>
          <w:rFonts w:cs="Times New Roman"/>
          <w:szCs w:val="24"/>
          <w:lang w:val="da-DK"/>
        </w:rPr>
        <w:t xml:space="preserve">, da der er mange alternative </w:t>
      </w:r>
      <w:proofErr w:type="spellStart"/>
      <w:r w:rsidR="009B0171" w:rsidRPr="00352488">
        <w:rPr>
          <w:rFonts w:cs="Times New Roman"/>
          <w:szCs w:val="24"/>
          <w:lang w:val="da-DK"/>
        </w:rPr>
        <w:t>hosting</w:t>
      </w:r>
      <w:proofErr w:type="spellEnd"/>
      <w:r w:rsidR="009B0171" w:rsidRPr="00352488">
        <w:rPr>
          <w:rFonts w:cs="Times New Roman"/>
          <w:szCs w:val="24"/>
          <w:lang w:val="da-DK"/>
        </w:rPr>
        <w:t xml:space="preserve"> selskaber der kan benyttes</w:t>
      </w:r>
      <w:r w:rsidR="00120DA3" w:rsidRPr="00352488">
        <w:rPr>
          <w:rFonts w:cs="Times New Roman"/>
          <w:szCs w:val="24"/>
          <w:lang w:val="da-DK"/>
        </w:rPr>
        <w:t>.</w:t>
      </w:r>
    </w:p>
    <w:p w14:paraId="3C59E352" w14:textId="601B3604" w:rsidR="005C0E8A" w:rsidRPr="00352488" w:rsidRDefault="005C0E8A" w:rsidP="00DD2DA2">
      <w:pPr>
        <w:spacing w:after="0" w:line="360" w:lineRule="auto"/>
        <w:rPr>
          <w:rFonts w:cs="Times New Roman"/>
          <w:szCs w:val="24"/>
          <w:lang w:val="da-DK"/>
        </w:rPr>
      </w:pPr>
      <w:r w:rsidRPr="00352488">
        <w:rPr>
          <w:rFonts w:cs="Times New Roman"/>
          <w:szCs w:val="24"/>
          <w:lang w:val="da-DK"/>
        </w:rPr>
        <w:lastRenderedPageBreak/>
        <w:t>Forhandlingskraften fra kunderne er ikke ret stor da udskiftningen af systemudbyder er forbundet med høje omkostninger, hertil skal der også tages højde for udbudsreglerne.</w:t>
      </w:r>
    </w:p>
    <w:p w14:paraId="760C70B6" w14:textId="7B4DA26B" w:rsidR="00120DA3" w:rsidRPr="00352488" w:rsidRDefault="007E561B" w:rsidP="00DD2DA2">
      <w:pPr>
        <w:spacing w:after="0" w:line="360" w:lineRule="auto"/>
        <w:rPr>
          <w:rFonts w:cs="Times New Roman"/>
          <w:szCs w:val="24"/>
          <w:lang w:val="da-DK"/>
        </w:rPr>
      </w:pPr>
      <w:r w:rsidRPr="00352488">
        <w:rPr>
          <w:rFonts w:cs="Times New Roman"/>
          <w:szCs w:val="24"/>
          <w:lang w:val="da-DK"/>
        </w:rPr>
        <w:t>De</w:t>
      </w:r>
      <w:r w:rsidR="007E5FE1" w:rsidRPr="00352488">
        <w:rPr>
          <w:rFonts w:cs="Times New Roman"/>
          <w:szCs w:val="24"/>
          <w:lang w:val="da-DK"/>
        </w:rPr>
        <w:t>m</w:t>
      </w:r>
      <w:r w:rsidRPr="00352488">
        <w:rPr>
          <w:rFonts w:cs="Times New Roman"/>
          <w:szCs w:val="24"/>
          <w:lang w:val="da-DK"/>
        </w:rPr>
        <w:t xml:space="preserve"> som kan påvirke EG Team Online er </w:t>
      </w:r>
      <w:r w:rsidR="009B0171" w:rsidRPr="00352488">
        <w:rPr>
          <w:rFonts w:cs="Times New Roman"/>
          <w:szCs w:val="24"/>
          <w:lang w:val="da-DK"/>
        </w:rPr>
        <w:t xml:space="preserve">eksisterende </w:t>
      </w:r>
      <w:r w:rsidRPr="00352488">
        <w:rPr>
          <w:rFonts w:cs="Times New Roman"/>
          <w:szCs w:val="24"/>
          <w:lang w:val="da-DK"/>
        </w:rPr>
        <w:t>konkurrenter</w:t>
      </w:r>
      <w:r w:rsidR="009B0171" w:rsidRPr="00352488">
        <w:rPr>
          <w:rFonts w:cs="Times New Roman"/>
          <w:szCs w:val="24"/>
          <w:lang w:val="da-DK"/>
        </w:rPr>
        <w:t>.</w:t>
      </w:r>
      <w:r w:rsidRPr="00352488">
        <w:rPr>
          <w:rFonts w:cs="Times New Roman"/>
          <w:szCs w:val="24"/>
          <w:lang w:val="da-DK"/>
        </w:rPr>
        <w:t xml:space="preserve"> EG Team Onlines største konkurrenter</w:t>
      </w:r>
      <w:r w:rsidR="009B0171" w:rsidRPr="00352488">
        <w:rPr>
          <w:rFonts w:cs="Times New Roman"/>
          <w:szCs w:val="24"/>
          <w:lang w:val="da-DK"/>
        </w:rPr>
        <w:t xml:space="preserve"> i Danmark</w:t>
      </w:r>
      <w:r w:rsidRPr="00352488">
        <w:rPr>
          <w:rFonts w:cs="Times New Roman"/>
          <w:szCs w:val="24"/>
          <w:lang w:val="da-DK"/>
        </w:rPr>
        <w:t xml:space="preserve"> </w:t>
      </w:r>
      <w:r w:rsidR="007E5FE1" w:rsidRPr="00352488">
        <w:rPr>
          <w:rFonts w:cs="Times New Roman"/>
          <w:szCs w:val="24"/>
          <w:lang w:val="da-DK"/>
        </w:rPr>
        <w:t xml:space="preserve">er </w:t>
      </w:r>
      <w:r w:rsidRPr="00352488">
        <w:rPr>
          <w:rFonts w:cs="Times New Roman"/>
          <w:szCs w:val="24"/>
          <w:lang w:val="da-DK"/>
        </w:rPr>
        <w:t>KMD</w:t>
      </w:r>
      <w:r w:rsidR="007E5FE1" w:rsidRPr="00352488">
        <w:rPr>
          <w:rFonts w:cs="Times New Roman"/>
          <w:szCs w:val="24"/>
          <w:lang w:val="da-DK"/>
        </w:rPr>
        <w:t xml:space="preserve"> </w:t>
      </w:r>
      <w:r w:rsidRPr="00352488">
        <w:rPr>
          <w:rFonts w:cs="Times New Roman"/>
          <w:szCs w:val="24"/>
          <w:lang w:val="da-DK"/>
        </w:rPr>
        <w:t xml:space="preserve">og </w:t>
      </w:r>
      <w:proofErr w:type="spellStart"/>
      <w:r w:rsidRPr="00352488">
        <w:rPr>
          <w:rFonts w:cs="Times New Roman"/>
          <w:szCs w:val="24"/>
          <w:lang w:val="da-DK"/>
        </w:rPr>
        <w:t>Syst</w:t>
      </w:r>
      <w:r w:rsidR="009B0171" w:rsidRPr="00352488">
        <w:rPr>
          <w:rFonts w:cs="Times New Roman"/>
          <w:szCs w:val="24"/>
          <w:lang w:val="da-DK"/>
        </w:rPr>
        <w:t>e</w:t>
      </w:r>
      <w:r w:rsidRPr="00352488">
        <w:rPr>
          <w:rFonts w:cs="Times New Roman"/>
          <w:szCs w:val="24"/>
          <w:lang w:val="da-DK"/>
        </w:rPr>
        <w:t>matic</w:t>
      </w:r>
      <w:proofErr w:type="spellEnd"/>
      <w:r w:rsidR="007E5FE1" w:rsidRPr="00352488">
        <w:rPr>
          <w:rFonts w:cs="Times New Roman"/>
          <w:szCs w:val="24"/>
          <w:lang w:val="da-DK"/>
        </w:rPr>
        <w:t>.</w:t>
      </w:r>
    </w:p>
    <w:p w14:paraId="4740CE63" w14:textId="3E75EB75" w:rsidR="009E1317" w:rsidRDefault="007E561B" w:rsidP="00DD2DA2">
      <w:pPr>
        <w:spacing w:after="0" w:line="360" w:lineRule="auto"/>
        <w:rPr>
          <w:rFonts w:cs="Times New Roman"/>
          <w:szCs w:val="24"/>
          <w:lang w:val="da-DK"/>
        </w:rPr>
      </w:pPr>
      <w:ins w:id="237" w:author="Aleksander Henriksen (target conflict)" w:date="2019-03-19T10:03:00Z">
        <w:r w:rsidRPr="00352488">
          <w:rPr>
            <w:rFonts w:cs="Times New Roman"/>
            <w:szCs w:val="24"/>
            <w:lang w:val="da-DK"/>
          </w:rPr>
          <w:t>EG Team Online har deres primære domæne i den offentlige sektor. På baggrund af analyserne konkluderes det at miljøet generelt er stabilt og den mest velegnede organisationsstruktur er en mekanistisk</w:t>
        </w:r>
      </w:ins>
      <w:r w:rsidRPr="00352488">
        <w:rPr>
          <w:rFonts w:cs="Times New Roman"/>
          <w:szCs w:val="24"/>
          <w:lang w:val="da-DK"/>
        </w:rPr>
        <w:t>.</w:t>
      </w:r>
    </w:p>
    <w:p w14:paraId="4CD6C52A" w14:textId="77777777" w:rsidR="000801EF" w:rsidRPr="00352488" w:rsidRDefault="000801EF" w:rsidP="00DD2DA2">
      <w:pPr>
        <w:spacing w:after="0" w:line="360" w:lineRule="auto"/>
        <w:rPr>
          <w:rFonts w:cs="Times New Roman"/>
          <w:szCs w:val="24"/>
          <w:lang w:val="da-DK"/>
        </w:rPr>
      </w:pPr>
    </w:p>
    <w:p w14:paraId="74F0F8FA" w14:textId="53123F37" w:rsidR="009E1317" w:rsidRPr="00352488" w:rsidRDefault="009E1317" w:rsidP="00DD2DA2">
      <w:pPr>
        <w:pStyle w:val="Overskrift1"/>
        <w:numPr>
          <w:ilvl w:val="0"/>
          <w:numId w:val="24"/>
        </w:numPr>
        <w:spacing w:before="0" w:line="360" w:lineRule="auto"/>
        <w:rPr>
          <w:rFonts w:ascii="Times New Roman" w:hAnsi="Times New Roman" w:cs="Times New Roman"/>
          <w:lang w:val="da-DK"/>
        </w:rPr>
      </w:pPr>
      <w:bookmarkStart w:id="238" w:name="_Toc4088545"/>
      <w:bookmarkStart w:id="239" w:name="_Toc4164627"/>
      <w:r w:rsidRPr="00352488">
        <w:rPr>
          <w:rFonts w:ascii="Times New Roman" w:hAnsi="Times New Roman" w:cs="Times New Roman"/>
          <w:lang w:val="da-DK"/>
        </w:rPr>
        <w:t>Forretningsområdet og eksisterende løsninger</w:t>
      </w:r>
      <w:bookmarkEnd w:id="238"/>
      <w:bookmarkEnd w:id="239"/>
    </w:p>
    <w:p w14:paraId="11ED191D" w14:textId="77777777" w:rsidR="007E5FE1" w:rsidRPr="00352488" w:rsidRDefault="00854CD8" w:rsidP="00DD2DA2">
      <w:pPr>
        <w:spacing w:after="0" w:line="360" w:lineRule="auto"/>
        <w:rPr>
          <w:lang w:val="da-DK"/>
        </w:rPr>
      </w:pPr>
      <w:ins w:id="240" w:author="vitten (target conflict)" w:date="2019-03-21T17:04:00Z">
        <w:r w:rsidRPr="00352488">
          <w:rPr>
            <w:lang w:val="da-DK"/>
          </w:rPr>
          <w:t>K</w:t>
        </w:r>
        <w:r w:rsidR="00BC5174" w:rsidRPr="00352488">
          <w:rPr>
            <w:lang w:val="da-DK"/>
          </w:rPr>
          <w:t>L</w:t>
        </w:r>
      </w:ins>
      <w:r w:rsidR="007E5FE1" w:rsidRPr="00352488">
        <w:rPr>
          <w:rStyle w:val="Fodnotehenvisning"/>
          <w:lang w:val="da-DK"/>
        </w:rPr>
        <w:footnoteReference w:id="5"/>
      </w:r>
      <w:ins w:id="241" w:author="vitten (target conflict)" w:date="2019-03-21T17:04:00Z">
        <w:r w:rsidRPr="00352488">
          <w:rPr>
            <w:lang w:val="da-DK"/>
          </w:rPr>
          <w:t xml:space="preserve"> og socialministeriet har udvikle</w:t>
        </w:r>
        <w:r w:rsidR="00BC5174" w:rsidRPr="00352488">
          <w:rPr>
            <w:lang w:val="da-DK"/>
          </w:rPr>
          <w:t>t</w:t>
        </w:r>
        <w:r w:rsidRPr="00352488">
          <w:rPr>
            <w:lang w:val="da-DK"/>
          </w:rPr>
          <w:t xml:space="preserve"> en metode til at </w:t>
        </w:r>
      </w:ins>
      <w:ins w:id="242" w:author="vitten (target conflict)" w:date="2019-03-21T20:30:00Z">
        <w:r w:rsidR="00784EF6" w:rsidRPr="00352488">
          <w:rPr>
            <w:lang w:val="da-DK"/>
          </w:rPr>
          <w:t>lave</w:t>
        </w:r>
      </w:ins>
      <w:ins w:id="243" w:author="vitten (target conflict)" w:date="2019-03-21T17:04:00Z">
        <w:r w:rsidRPr="00352488">
          <w:rPr>
            <w:lang w:val="da-DK"/>
          </w:rPr>
          <w:t xml:space="preserve"> sagsbehandling </w:t>
        </w:r>
        <w:r w:rsidR="002D6A91" w:rsidRPr="00352488">
          <w:rPr>
            <w:lang w:val="da-DK"/>
          </w:rPr>
          <w:t>inden</w:t>
        </w:r>
      </w:ins>
      <w:ins w:id="244" w:author="vitten (target conflict)" w:date="2019-03-21T20:30:00Z">
        <w:r w:rsidR="00784EF6" w:rsidRPr="00352488">
          <w:rPr>
            <w:lang w:val="da-DK"/>
          </w:rPr>
          <w:t xml:space="preserve"> </w:t>
        </w:r>
      </w:ins>
      <w:ins w:id="245" w:author="vitten (target conflict)" w:date="2019-03-21T17:04:00Z">
        <w:r w:rsidR="002D6A91" w:rsidRPr="00352488">
          <w:rPr>
            <w:lang w:val="da-DK"/>
          </w:rPr>
          <w:t>for</w:t>
        </w:r>
        <w:r w:rsidRPr="00352488">
          <w:rPr>
            <w:lang w:val="da-DK"/>
          </w:rPr>
          <w:t xml:space="preserve"> udre</w:t>
        </w:r>
      </w:ins>
      <w:ins w:id="246" w:author="vitten (target conflict)" w:date="2019-03-21T20:30:00Z">
        <w:r w:rsidR="00865C41" w:rsidRPr="00352488">
          <w:rPr>
            <w:lang w:val="da-DK"/>
          </w:rPr>
          <w:t>d</w:t>
        </w:r>
      </w:ins>
      <w:ins w:id="247" w:author="vitten (target conflict)" w:date="2019-03-21T17:04:00Z">
        <w:r w:rsidRPr="00352488">
          <w:rPr>
            <w:lang w:val="da-DK"/>
          </w:rPr>
          <w:t>ning af handicap</w:t>
        </w:r>
      </w:ins>
      <w:ins w:id="248" w:author="vitten (target conflict)" w:date="2019-03-21T20:30:00Z">
        <w:r w:rsidR="00FF52C3" w:rsidRPr="00352488">
          <w:rPr>
            <w:lang w:val="da-DK"/>
          </w:rPr>
          <w:t>pede</w:t>
        </w:r>
      </w:ins>
      <w:ins w:id="249" w:author="vitten (target conflict)" w:date="2019-03-21T17:04:00Z">
        <w:r w:rsidRPr="00352488">
          <w:rPr>
            <w:lang w:val="da-DK"/>
          </w:rPr>
          <w:t xml:space="preserve"> og udsatte voksn</w:t>
        </w:r>
        <w:r w:rsidR="002D6A91" w:rsidRPr="00352488">
          <w:rPr>
            <w:lang w:val="da-DK"/>
          </w:rPr>
          <w:t>e</w:t>
        </w:r>
        <w:r w:rsidRPr="00352488">
          <w:rPr>
            <w:lang w:val="da-DK"/>
          </w:rPr>
          <w:t xml:space="preserve">. Denne metoder kaldes VUM og har til formål at </w:t>
        </w:r>
        <w:r w:rsidR="002D6A91" w:rsidRPr="00352488">
          <w:rPr>
            <w:lang w:val="da-DK"/>
          </w:rPr>
          <w:t>forbe</w:t>
        </w:r>
      </w:ins>
      <w:ins w:id="250" w:author="vitten (target conflict)" w:date="2019-03-21T20:30:00Z">
        <w:r w:rsidR="00FF52C3" w:rsidRPr="00352488">
          <w:rPr>
            <w:lang w:val="da-DK"/>
          </w:rPr>
          <w:t>dre</w:t>
        </w:r>
      </w:ins>
      <w:ins w:id="251" w:author="vitten (target conflict)" w:date="2019-03-21T17:04:00Z">
        <w:r w:rsidRPr="00352488">
          <w:rPr>
            <w:lang w:val="da-DK"/>
          </w:rPr>
          <w:t xml:space="preserve"> de faglige og </w:t>
        </w:r>
        <w:r w:rsidR="002D6A91" w:rsidRPr="00352488">
          <w:rPr>
            <w:lang w:val="da-DK"/>
          </w:rPr>
          <w:t>lovmæssige</w:t>
        </w:r>
        <w:r w:rsidRPr="00352488">
          <w:rPr>
            <w:lang w:val="da-DK"/>
          </w:rPr>
          <w:t xml:space="preserve"> kvaliteter </w:t>
        </w:r>
      </w:ins>
      <w:ins w:id="252" w:author="vitten (target conflict)" w:date="2019-03-21T20:30:00Z">
        <w:r w:rsidR="00FF52C3" w:rsidRPr="00352488">
          <w:rPr>
            <w:lang w:val="da-DK"/>
          </w:rPr>
          <w:t>i</w:t>
        </w:r>
      </w:ins>
      <w:ins w:id="253" w:author="vitten (target conflict)" w:date="2019-03-21T17:04:00Z">
        <w:r w:rsidRPr="00352488">
          <w:rPr>
            <w:lang w:val="da-DK"/>
          </w:rPr>
          <w:t xml:space="preserve"> sagsbehandlingen.</w:t>
        </w:r>
      </w:ins>
    </w:p>
    <w:p w14:paraId="34038809" w14:textId="75DF487F" w:rsidR="007E5FE1" w:rsidRPr="00352488" w:rsidRDefault="001F4CEE" w:rsidP="00DD2DA2">
      <w:pPr>
        <w:spacing w:after="0" w:line="360" w:lineRule="auto"/>
        <w:rPr>
          <w:lang w:val="da-DK"/>
        </w:rPr>
      </w:pPr>
      <w:ins w:id="254" w:author="vitten (target conflict)" w:date="2019-03-21T17:04:00Z">
        <w:r w:rsidRPr="00352488">
          <w:rPr>
            <w:lang w:val="da-DK"/>
          </w:rPr>
          <w:t xml:space="preserve">MMMI </w:t>
        </w:r>
      </w:ins>
      <w:r w:rsidR="007E5FE1" w:rsidRPr="00352488">
        <w:rPr>
          <w:lang w:val="da-DK"/>
        </w:rPr>
        <w:t>bliver udviklet som</w:t>
      </w:r>
      <w:ins w:id="255" w:author="vitten (target conflict)" w:date="2019-03-21T17:04:00Z">
        <w:r w:rsidRPr="00352488">
          <w:rPr>
            <w:lang w:val="da-DK"/>
          </w:rPr>
          <w:t xml:space="preserve"> et </w:t>
        </w:r>
        <w:proofErr w:type="spellStart"/>
        <w:r w:rsidRPr="00352488">
          <w:rPr>
            <w:lang w:val="da-DK"/>
          </w:rPr>
          <w:t>plug</w:t>
        </w:r>
        <w:proofErr w:type="spellEnd"/>
        <w:r w:rsidRPr="00352488">
          <w:rPr>
            <w:lang w:val="da-DK"/>
          </w:rPr>
          <w:t xml:space="preserve"> and </w:t>
        </w:r>
        <w:proofErr w:type="spellStart"/>
        <w:r w:rsidRPr="00352488">
          <w:rPr>
            <w:lang w:val="da-DK"/>
          </w:rPr>
          <w:t>play</w:t>
        </w:r>
        <w:proofErr w:type="spellEnd"/>
        <w:r w:rsidRPr="00352488">
          <w:rPr>
            <w:lang w:val="da-DK"/>
          </w:rPr>
          <w:t xml:space="preserve"> system til Sensum Bosted, der skal styrke ledelsen og </w:t>
        </w:r>
      </w:ins>
      <w:ins w:id="256" w:author="vitten (target conflict)" w:date="2019-03-21T20:30:00Z">
        <w:r w:rsidR="00FF52C3" w:rsidRPr="00352488">
          <w:rPr>
            <w:lang w:val="da-DK"/>
          </w:rPr>
          <w:t xml:space="preserve">forbedre </w:t>
        </w:r>
      </w:ins>
      <w:ins w:id="257" w:author="vitten (target conflict)" w:date="2019-03-21T17:04:00Z">
        <w:r w:rsidRPr="00352488">
          <w:rPr>
            <w:lang w:val="da-DK"/>
          </w:rPr>
          <w:t>dokumentationen</w:t>
        </w:r>
        <w:r w:rsidR="00FF52C3" w:rsidRPr="00352488">
          <w:rPr>
            <w:lang w:val="da-DK"/>
          </w:rPr>
          <w:t xml:space="preserve"> </w:t>
        </w:r>
      </w:ins>
      <w:ins w:id="258" w:author="vitten (target conflict)" w:date="2019-03-21T20:30:00Z">
        <w:r w:rsidR="00FF52C3" w:rsidRPr="00352488">
          <w:rPr>
            <w:lang w:val="da-DK"/>
          </w:rPr>
          <w:t>inden</w:t>
        </w:r>
      </w:ins>
      <w:ins w:id="259" w:author="vitten (target conflict)" w:date="2019-03-21T17:04:00Z">
        <w:r w:rsidRPr="00352488">
          <w:rPr>
            <w:lang w:val="da-DK"/>
          </w:rPr>
          <w:t xml:space="preserve"> for både små og store </w:t>
        </w:r>
        <w:r w:rsidR="00FF52C3" w:rsidRPr="00352488">
          <w:rPr>
            <w:lang w:val="da-DK"/>
          </w:rPr>
          <w:t xml:space="preserve">socialfaglige </w:t>
        </w:r>
        <w:r w:rsidRPr="00352488">
          <w:rPr>
            <w:lang w:val="da-DK"/>
          </w:rPr>
          <w:t>tilb</w:t>
        </w:r>
      </w:ins>
      <w:ins w:id="260" w:author="vitten (target conflict)" w:date="2019-03-21T20:30:00Z">
        <w:r w:rsidR="00FF52C3" w:rsidRPr="00352488">
          <w:rPr>
            <w:lang w:val="da-DK"/>
          </w:rPr>
          <w:t>ud</w:t>
        </w:r>
      </w:ins>
      <w:ins w:id="261" w:author="vitten (target conflict)" w:date="2019-03-21T17:04:00Z">
        <w:r w:rsidR="003446B3" w:rsidRPr="00352488">
          <w:rPr>
            <w:lang w:val="da-DK"/>
          </w:rPr>
          <w:t xml:space="preserve">. MMMI´s forretningsområde </w:t>
        </w:r>
        <w:r w:rsidR="00766601" w:rsidRPr="00352488">
          <w:rPr>
            <w:lang w:val="da-DK"/>
          </w:rPr>
          <w:t>ligger</w:t>
        </w:r>
      </w:ins>
      <w:ins w:id="262" w:author="vitten (target conflict)" w:date="2019-03-21T20:30:00Z">
        <w:r w:rsidR="00FF52C3" w:rsidRPr="00352488">
          <w:rPr>
            <w:lang w:val="da-DK"/>
          </w:rPr>
          <w:t>,</w:t>
        </w:r>
      </w:ins>
      <w:ins w:id="263" w:author="vitten (target conflict)" w:date="2019-03-21T17:04:00Z">
        <w:r w:rsidR="00766601" w:rsidRPr="00352488">
          <w:rPr>
            <w:lang w:val="da-DK"/>
          </w:rPr>
          <w:t xml:space="preserve"> </w:t>
        </w:r>
        <w:r w:rsidR="009D02AD" w:rsidRPr="00352488">
          <w:rPr>
            <w:lang w:val="da-DK"/>
          </w:rPr>
          <w:t xml:space="preserve">ved </w:t>
        </w:r>
        <w:r w:rsidR="003446B3" w:rsidRPr="00352488">
          <w:rPr>
            <w:lang w:val="da-DK"/>
          </w:rPr>
          <w:t>behandling af socialfaglige sager</w:t>
        </w:r>
      </w:ins>
      <w:ins w:id="264" w:author="vitten (target conflict)" w:date="2019-03-21T20:30:00Z">
        <w:r w:rsidR="00FF52C3" w:rsidRPr="00352488">
          <w:rPr>
            <w:lang w:val="da-DK"/>
          </w:rPr>
          <w:t>,</w:t>
        </w:r>
      </w:ins>
      <w:ins w:id="265" w:author="vitten (target conflict)" w:date="2019-03-21T17:04:00Z">
        <w:r w:rsidR="003446B3" w:rsidRPr="00352488">
          <w:rPr>
            <w:lang w:val="da-DK"/>
          </w:rPr>
          <w:t xml:space="preserve"> hos kommunerne</w:t>
        </w:r>
        <w:r w:rsidR="002D6A91" w:rsidRPr="00352488">
          <w:rPr>
            <w:lang w:val="da-DK"/>
          </w:rPr>
          <w:t>.</w:t>
        </w:r>
      </w:ins>
    </w:p>
    <w:p w14:paraId="76CFFABB" w14:textId="4415F4E5" w:rsidR="007E5FE1" w:rsidRPr="00352488" w:rsidRDefault="00FF52C3" w:rsidP="00DD2DA2">
      <w:pPr>
        <w:spacing w:after="0" w:line="360" w:lineRule="auto"/>
        <w:rPr>
          <w:lang w:val="da-DK"/>
        </w:rPr>
      </w:pPr>
      <w:ins w:id="266" w:author="vitten (target conflict)" w:date="2019-03-21T20:30:00Z">
        <w:r w:rsidRPr="00352488">
          <w:rPr>
            <w:lang w:val="da-DK"/>
          </w:rPr>
          <w:t>Systemet</w:t>
        </w:r>
      </w:ins>
      <w:ins w:id="267" w:author="vitten (target conflict)" w:date="2019-03-21T17:04:00Z">
        <w:r w:rsidR="002D6A91" w:rsidRPr="00352488">
          <w:rPr>
            <w:lang w:val="da-DK"/>
          </w:rPr>
          <w:t xml:space="preserve"> tilbyder en professionel IT-løsning inden for sagsbehandlin</w:t>
        </w:r>
        <w:r w:rsidR="00766601" w:rsidRPr="00352488">
          <w:rPr>
            <w:lang w:val="da-DK"/>
          </w:rPr>
          <w:t xml:space="preserve">g. </w:t>
        </w:r>
      </w:ins>
      <w:ins w:id="268" w:author="vitten (target conflict)" w:date="2019-03-21T20:30:00Z">
        <w:r w:rsidRPr="00352488">
          <w:rPr>
            <w:lang w:val="da-DK"/>
          </w:rPr>
          <w:t>Det er e</w:t>
        </w:r>
      </w:ins>
      <w:ins w:id="269" w:author="vitten (target conflict)" w:date="2019-03-21T17:04:00Z">
        <w:r w:rsidR="00766601" w:rsidRPr="00352488">
          <w:rPr>
            <w:lang w:val="da-DK"/>
          </w:rPr>
          <w:t xml:space="preserve">n platform til </w:t>
        </w:r>
      </w:ins>
      <w:ins w:id="270" w:author="vitten (target conflict)" w:date="2019-03-21T20:30:00Z">
        <w:r w:rsidRPr="00352488">
          <w:rPr>
            <w:lang w:val="da-DK"/>
          </w:rPr>
          <w:t>sikring af</w:t>
        </w:r>
      </w:ins>
      <w:ins w:id="271" w:author="vitten (target conflict)" w:date="2019-03-21T17:04:00Z">
        <w:r w:rsidR="00766601" w:rsidRPr="00352488">
          <w:rPr>
            <w:lang w:val="da-DK"/>
          </w:rPr>
          <w:t xml:space="preserve"> et pålidelig</w:t>
        </w:r>
      </w:ins>
      <w:ins w:id="272" w:author="vitten (target conflict)" w:date="2019-03-21T20:30:00Z">
        <w:r w:rsidRPr="00352488">
          <w:rPr>
            <w:lang w:val="da-DK"/>
          </w:rPr>
          <w:t>t</w:t>
        </w:r>
      </w:ins>
      <w:ins w:id="273" w:author="vitten (target conflict)" w:date="2019-03-21T17:04:00Z">
        <w:r w:rsidR="00766601" w:rsidRPr="00352488">
          <w:rPr>
            <w:lang w:val="da-DK"/>
          </w:rPr>
          <w:t xml:space="preserve"> forløb for borgeren under udre</w:t>
        </w:r>
      </w:ins>
      <w:ins w:id="274" w:author="vitten (target conflict)" w:date="2019-03-21T20:30:00Z">
        <w:r w:rsidRPr="00352488">
          <w:rPr>
            <w:lang w:val="da-DK"/>
          </w:rPr>
          <w:t>d</w:t>
        </w:r>
      </w:ins>
      <w:ins w:id="275" w:author="vitten (target conflict)" w:date="2019-03-21T17:04:00Z">
        <w:r w:rsidR="00766601" w:rsidRPr="00352488">
          <w:rPr>
            <w:lang w:val="da-DK"/>
          </w:rPr>
          <w:t>ningsprocessen. Her samarbejdes der på tværs af områder, hvor kommuner og inst</w:t>
        </w:r>
      </w:ins>
      <w:ins w:id="276" w:author="vitten (target conflict)" w:date="2019-03-21T20:30:00Z">
        <w:r w:rsidRPr="00352488">
          <w:rPr>
            <w:lang w:val="da-DK"/>
          </w:rPr>
          <w:t>itu</w:t>
        </w:r>
      </w:ins>
      <w:ins w:id="277" w:author="vitten (target conflict)" w:date="2019-03-21T17:04:00Z">
        <w:r w:rsidR="00766601" w:rsidRPr="00352488">
          <w:rPr>
            <w:lang w:val="da-DK"/>
          </w:rPr>
          <w:t xml:space="preserve">tioner kan </w:t>
        </w:r>
        <w:r w:rsidR="00D71808" w:rsidRPr="00352488">
          <w:rPr>
            <w:lang w:val="da-DK"/>
          </w:rPr>
          <w:t>samarbejde</w:t>
        </w:r>
        <w:r w:rsidR="00766601" w:rsidRPr="00352488">
          <w:rPr>
            <w:lang w:val="da-DK"/>
          </w:rPr>
          <w:t xml:space="preserve"> om borgerens forløb</w:t>
        </w:r>
      </w:ins>
      <w:r w:rsidR="007E5FE1" w:rsidRPr="00352488">
        <w:rPr>
          <w:lang w:val="da-DK"/>
        </w:rPr>
        <w:t>,</w:t>
      </w:r>
      <w:ins w:id="278" w:author="vitten (target conflict)" w:date="2019-03-21T17:04:00Z">
        <w:r w:rsidR="009D02AD" w:rsidRPr="00352488">
          <w:rPr>
            <w:lang w:val="da-DK"/>
          </w:rPr>
          <w:t xml:space="preserve"> samtidig </w:t>
        </w:r>
      </w:ins>
      <w:ins w:id="279" w:author="vitten (target conflict)" w:date="2019-03-21T20:30:00Z">
        <w:r w:rsidRPr="00352488">
          <w:rPr>
            <w:lang w:val="da-DK"/>
          </w:rPr>
          <w:t xml:space="preserve">med at det </w:t>
        </w:r>
      </w:ins>
      <w:ins w:id="280" w:author="vitten (target conflict)" w:date="2019-03-21T17:04:00Z">
        <w:r w:rsidR="009D02AD" w:rsidRPr="00352488">
          <w:rPr>
            <w:lang w:val="da-DK"/>
          </w:rPr>
          <w:t>holde</w:t>
        </w:r>
      </w:ins>
      <w:ins w:id="281" w:author="vitten (target conflict)" w:date="2019-03-21T20:30:00Z">
        <w:r w:rsidRPr="00352488">
          <w:rPr>
            <w:lang w:val="da-DK"/>
          </w:rPr>
          <w:t xml:space="preserve">s </w:t>
        </w:r>
      </w:ins>
      <w:ins w:id="282" w:author="vitten (target conflict)" w:date="2019-03-21T17:04:00Z">
        <w:r w:rsidR="009D02AD" w:rsidRPr="00352488">
          <w:rPr>
            <w:lang w:val="da-DK"/>
          </w:rPr>
          <w:t xml:space="preserve">afgrænset inden for specifikke områder. </w:t>
        </w:r>
      </w:ins>
      <w:ins w:id="283" w:author="vitten (target conflict)" w:date="2019-03-21T20:30:00Z">
        <w:r w:rsidRPr="00352488">
          <w:rPr>
            <w:lang w:val="da-DK"/>
          </w:rPr>
          <w:t>E</w:t>
        </w:r>
      </w:ins>
      <w:ins w:id="284" w:author="vitten (target conflict)" w:date="2019-03-21T17:04:00Z">
        <w:r w:rsidR="005056BE" w:rsidRPr="00352488">
          <w:rPr>
            <w:lang w:val="da-DK"/>
          </w:rPr>
          <w:t>ksisterende</w:t>
        </w:r>
        <w:r w:rsidR="00762D57" w:rsidRPr="00352488">
          <w:rPr>
            <w:lang w:val="da-DK"/>
          </w:rPr>
          <w:t xml:space="preserve"> løsninger</w:t>
        </w:r>
        <w:r w:rsidR="00766601" w:rsidRPr="00352488">
          <w:rPr>
            <w:lang w:val="da-DK"/>
          </w:rPr>
          <w:t xml:space="preserve"> til Sensum</w:t>
        </w:r>
        <w:r w:rsidR="00D71808" w:rsidRPr="00352488">
          <w:rPr>
            <w:lang w:val="da-DK"/>
          </w:rPr>
          <w:t xml:space="preserve"> er KMD´S Nexus og</w:t>
        </w:r>
      </w:ins>
      <w:r w:rsidR="00272C7D">
        <w:rPr>
          <w:lang w:val="da-DK"/>
        </w:rPr>
        <w:t xml:space="preserve"> </w:t>
      </w:r>
      <w:proofErr w:type="spellStart"/>
      <w:r w:rsidR="00272C7D">
        <w:rPr>
          <w:lang w:val="da-DK"/>
        </w:rPr>
        <w:t>S</w:t>
      </w:r>
      <w:ins w:id="285" w:author="vitten (target conflict)" w:date="2019-03-21T17:04:00Z">
        <w:r w:rsidR="00A3089E" w:rsidRPr="00352488">
          <w:rPr>
            <w:lang w:val="da-DK"/>
          </w:rPr>
          <w:t>ystematic´s</w:t>
        </w:r>
        <w:proofErr w:type="spellEnd"/>
        <w:r w:rsidR="00A3089E" w:rsidRPr="00352488">
          <w:rPr>
            <w:lang w:val="da-DK"/>
          </w:rPr>
          <w:t xml:space="preserve"> </w:t>
        </w:r>
        <w:proofErr w:type="spellStart"/>
        <w:r w:rsidR="00A3089E" w:rsidRPr="00352488">
          <w:rPr>
            <w:lang w:val="da-DK"/>
          </w:rPr>
          <w:t>Columana</w:t>
        </w:r>
        <w:proofErr w:type="spellEnd"/>
        <w:r w:rsidR="00A3089E" w:rsidRPr="00352488">
          <w:rPr>
            <w:lang w:val="da-DK"/>
          </w:rPr>
          <w:t xml:space="preserve"> </w:t>
        </w:r>
        <w:proofErr w:type="spellStart"/>
        <w:r w:rsidR="00A3089E" w:rsidRPr="00352488">
          <w:rPr>
            <w:lang w:val="da-DK"/>
          </w:rPr>
          <w:t>Cura</w:t>
        </w:r>
        <w:proofErr w:type="spellEnd"/>
        <w:r w:rsidR="00A3089E" w:rsidRPr="00352488">
          <w:rPr>
            <w:lang w:val="da-DK"/>
          </w:rPr>
          <w:t>.</w:t>
        </w:r>
      </w:ins>
    </w:p>
    <w:p w14:paraId="746B541C" w14:textId="49408487" w:rsidR="005F3192" w:rsidRPr="00352488" w:rsidRDefault="00D71808" w:rsidP="00DD2DA2">
      <w:pPr>
        <w:spacing w:after="0" w:line="360" w:lineRule="auto"/>
        <w:rPr>
          <w:lang w:val="da-DK"/>
        </w:rPr>
      </w:pPr>
      <w:ins w:id="286" w:author="vitten (target conflict)" w:date="2019-03-21T17:04:00Z">
        <w:r w:rsidRPr="00352488">
          <w:rPr>
            <w:lang w:val="da-DK"/>
          </w:rPr>
          <w:t xml:space="preserve">Nexus er et </w:t>
        </w:r>
      </w:ins>
      <w:r w:rsidR="00352488" w:rsidRPr="00352488">
        <w:rPr>
          <w:lang w:val="da-DK"/>
        </w:rPr>
        <w:t>system</w:t>
      </w:r>
      <w:ins w:id="287" w:author="vitten (target conflict)" w:date="2019-03-21T17:04:00Z">
        <w:r w:rsidRPr="00352488">
          <w:rPr>
            <w:lang w:val="da-DK"/>
          </w:rPr>
          <w:t xml:space="preserve"> der ligger vægt på at arbejde på tværs af forvaltninger og fagligheder</w:t>
        </w:r>
        <w:r w:rsidR="00A3089E" w:rsidRPr="00352488">
          <w:rPr>
            <w:lang w:val="da-DK"/>
          </w:rPr>
          <w:t xml:space="preserve">, </w:t>
        </w:r>
      </w:ins>
      <w:ins w:id="288" w:author="vitten (target conflict)" w:date="2019-03-21T20:30:00Z">
        <w:r w:rsidR="00FF52C3" w:rsidRPr="00352488">
          <w:rPr>
            <w:lang w:val="da-DK"/>
          </w:rPr>
          <w:t>h</w:t>
        </w:r>
      </w:ins>
      <w:ins w:id="289" w:author="vitten (target conflict)" w:date="2019-03-21T17:04:00Z">
        <w:r w:rsidR="005F3192" w:rsidRPr="00352488">
          <w:rPr>
            <w:lang w:val="da-DK"/>
          </w:rPr>
          <w:t xml:space="preserve">vilket </w:t>
        </w:r>
        <w:r w:rsidR="00762D57" w:rsidRPr="00352488">
          <w:rPr>
            <w:lang w:val="da-DK"/>
          </w:rPr>
          <w:t xml:space="preserve">gør </w:t>
        </w:r>
      </w:ins>
      <w:r w:rsidR="00FF52C3" w:rsidRPr="00352488">
        <w:rPr>
          <w:lang w:val="da-DK"/>
        </w:rPr>
        <w:t xml:space="preserve">det i stand til at </w:t>
      </w:r>
      <w:ins w:id="290" w:author="vitten (target conflict)" w:date="2019-03-21T17:04:00Z">
        <w:r w:rsidR="00FF52C3" w:rsidRPr="00352488">
          <w:rPr>
            <w:lang w:val="da-DK"/>
          </w:rPr>
          <w:t xml:space="preserve">levere det </w:t>
        </w:r>
      </w:ins>
      <w:r w:rsidR="00FF52C3" w:rsidRPr="00352488">
        <w:rPr>
          <w:lang w:val="da-DK"/>
        </w:rPr>
        <w:t>samme</w:t>
      </w:r>
      <w:ins w:id="291" w:author="vitten (target conflict)" w:date="2019-03-21T17:04:00Z">
        <w:r w:rsidR="00762D57" w:rsidRPr="00352488">
          <w:rPr>
            <w:lang w:val="da-DK"/>
          </w:rPr>
          <w:t xml:space="preserve"> som Sensum.</w:t>
        </w:r>
      </w:ins>
      <w:r w:rsidR="007E5FE1" w:rsidRPr="00352488">
        <w:rPr>
          <w:lang w:val="da-DK"/>
        </w:rPr>
        <w:t xml:space="preserve"> </w:t>
      </w:r>
      <w:ins w:id="292" w:author="vitten (target conflict)" w:date="2019-03-21T17:04:00Z">
        <w:r w:rsidR="00762D57" w:rsidRPr="00352488">
          <w:rPr>
            <w:lang w:val="da-DK"/>
          </w:rPr>
          <w:t>Nexus indeholder KMD CARE, hvilket er en løsning</w:t>
        </w:r>
        <w:r w:rsidR="00FF52C3" w:rsidRPr="00352488">
          <w:rPr>
            <w:lang w:val="da-DK"/>
          </w:rPr>
          <w:t xml:space="preserve"> </w:t>
        </w:r>
      </w:ins>
      <w:ins w:id="293" w:author="vitten (target conflict)" w:date="2019-03-21T20:30:00Z">
        <w:r w:rsidR="00FF52C3" w:rsidRPr="00352488">
          <w:rPr>
            <w:lang w:val="da-DK"/>
          </w:rPr>
          <w:t>der gør</w:t>
        </w:r>
      </w:ins>
      <w:ins w:id="294" w:author="vitten (target conflict)" w:date="2019-03-21T17:04:00Z">
        <w:r w:rsidR="00762D57" w:rsidRPr="00352488">
          <w:rPr>
            <w:lang w:val="da-DK"/>
          </w:rPr>
          <w:t xml:space="preserve"> </w:t>
        </w:r>
      </w:ins>
      <w:ins w:id="295" w:author="vitten (target conflict)" w:date="2019-03-21T20:30:00Z">
        <w:r w:rsidR="00FF52C3" w:rsidRPr="00352488">
          <w:rPr>
            <w:lang w:val="da-DK"/>
          </w:rPr>
          <w:t>den ansatte i stand til at</w:t>
        </w:r>
      </w:ins>
      <w:ins w:id="296" w:author="vitten (target conflict)" w:date="2019-03-21T17:04:00Z">
        <w:r w:rsidR="00762D57" w:rsidRPr="00352488">
          <w:rPr>
            <w:lang w:val="da-DK"/>
          </w:rPr>
          <w:t xml:space="preserve"> arbejde på tværs af forvaltninger</w:t>
        </w:r>
      </w:ins>
      <w:r w:rsidR="00352488" w:rsidRPr="00352488">
        <w:rPr>
          <w:lang w:val="da-DK"/>
        </w:rPr>
        <w:t>, samt</w:t>
      </w:r>
      <w:ins w:id="297" w:author="vitten (target conflict)" w:date="2019-03-21T17:04:00Z">
        <w:r w:rsidR="00762D57" w:rsidRPr="00352488">
          <w:rPr>
            <w:lang w:val="da-DK"/>
          </w:rPr>
          <w:t xml:space="preserve"> </w:t>
        </w:r>
      </w:ins>
      <w:r w:rsidR="00352488" w:rsidRPr="00352488">
        <w:rPr>
          <w:lang w:val="da-DK"/>
        </w:rPr>
        <w:t>KMD VIVA, hvilket er en løsning der samler digitale serviceydelse på tværs af fagsystemer.</w:t>
      </w:r>
    </w:p>
    <w:p w14:paraId="01A4E99D" w14:textId="23ED3ED0" w:rsidR="00A3089E" w:rsidRPr="00352488" w:rsidRDefault="00A3089E" w:rsidP="00DD2DA2">
      <w:pPr>
        <w:spacing w:after="0" w:line="360" w:lineRule="auto"/>
        <w:rPr>
          <w:lang w:val="da-DK"/>
        </w:rPr>
      </w:pPr>
      <w:proofErr w:type="spellStart"/>
      <w:ins w:id="298" w:author="vitten (target conflict)" w:date="2019-03-21T17:04:00Z">
        <w:r w:rsidRPr="00352488">
          <w:rPr>
            <w:lang w:val="da-DK"/>
          </w:rPr>
          <w:t>Columana</w:t>
        </w:r>
      </w:ins>
      <w:proofErr w:type="spellEnd"/>
      <w:r w:rsidR="007E5FE1" w:rsidRPr="00352488">
        <w:rPr>
          <w:lang w:val="da-DK"/>
        </w:rPr>
        <w:t xml:space="preserve"> </w:t>
      </w:r>
      <w:proofErr w:type="spellStart"/>
      <w:r w:rsidR="007E5FE1" w:rsidRPr="00352488">
        <w:rPr>
          <w:lang w:val="da-DK"/>
        </w:rPr>
        <w:t>Cura</w:t>
      </w:r>
      <w:proofErr w:type="spellEnd"/>
      <w:ins w:id="299" w:author="vitten (target conflict)" w:date="2019-03-21T17:04:00Z">
        <w:r w:rsidRPr="00352488">
          <w:rPr>
            <w:lang w:val="da-DK"/>
          </w:rPr>
          <w:t xml:space="preserve"> er et system til at hjælpe </w:t>
        </w:r>
      </w:ins>
      <w:ins w:id="300" w:author="vitten (target conflict)" w:date="2019-03-21T20:30:00Z">
        <w:r w:rsidR="00FF52C3" w:rsidRPr="00352488">
          <w:rPr>
            <w:lang w:val="da-DK"/>
          </w:rPr>
          <w:t>ansatte</w:t>
        </w:r>
      </w:ins>
      <w:ins w:id="301" w:author="vitten (target conflict)" w:date="2019-03-21T17:04:00Z">
        <w:r w:rsidRPr="00352488">
          <w:rPr>
            <w:lang w:val="da-DK"/>
          </w:rPr>
          <w:t xml:space="preserve"> inde</w:t>
        </w:r>
      </w:ins>
      <w:ins w:id="302" w:author="vitten (target conflict)" w:date="2019-03-21T20:30:00Z">
        <w:r w:rsidR="00FF52C3" w:rsidRPr="00352488">
          <w:rPr>
            <w:lang w:val="da-DK"/>
          </w:rPr>
          <w:t>n</w:t>
        </w:r>
      </w:ins>
      <w:ins w:id="303" w:author="vitten (target conflict)" w:date="2019-03-21T17:04:00Z">
        <w:r w:rsidRPr="00352488">
          <w:rPr>
            <w:lang w:val="da-DK"/>
          </w:rPr>
          <w:t xml:space="preserve"> for</w:t>
        </w:r>
        <w:r w:rsidR="005A03A1" w:rsidRPr="00352488">
          <w:rPr>
            <w:lang w:val="da-DK"/>
          </w:rPr>
          <w:t xml:space="preserve"> sundhedssektoren</w:t>
        </w:r>
        <w:r w:rsidRPr="00352488">
          <w:rPr>
            <w:lang w:val="da-DK"/>
          </w:rPr>
          <w:t xml:space="preserve">. Deres vision er at skabe de bedste rammer for </w:t>
        </w:r>
        <w:r w:rsidR="00762D57" w:rsidRPr="00352488">
          <w:rPr>
            <w:lang w:val="da-DK"/>
          </w:rPr>
          <w:t>offentli</w:t>
        </w:r>
      </w:ins>
      <w:ins w:id="304" w:author="vitten (target conflict)" w:date="2019-03-21T20:30:00Z">
        <w:r w:rsidR="00FF52C3" w:rsidRPr="00352488">
          <w:rPr>
            <w:lang w:val="da-DK"/>
          </w:rPr>
          <w:t>gt ansatte i forhold</w:t>
        </w:r>
      </w:ins>
      <w:ins w:id="305" w:author="vitten (target conflict)" w:date="2019-03-21T17:04:00Z">
        <w:r w:rsidRPr="00352488">
          <w:rPr>
            <w:lang w:val="da-DK"/>
          </w:rPr>
          <w:t xml:space="preserve"> </w:t>
        </w:r>
        <w:r w:rsidR="005A03A1" w:rsidRPr="00352488">
          <w:rPr>
            <w:lang w:val="da-DK"/>
          </w:rPr>
          <w:t xml:space="preserve">til </w:t>
        </w:r>
      </w:ins>
      <w:ins w:id="306" w:author="vitten (target conflict)" w:date="2019-03-21T20:30:00Z">
        <w:r w:rsidR="00FF52C3" w:rsidRPr="00352488">
          <w:rPr>
            <w:lang w:val="da-DK"/>
          </w:rPr>
          <w:t>arbejdet</w:t>
        </w:r>
      </w:ins>
      <w:ins w:id="307" w:author="vitten (target conflict)" w:date="2019-03-21T17:04:00Z">
        <w:r w:rsidRPr="00352488">
          <w:rPr>
            <w:lang w:val="da-DK"/>
          </w:rPr>
          <w:t xml:space="preserve"> med borgeren.</w:t>
        </w:r>
        <w:r w:rsidR="00762D57" w:rsidRPr="00352488">
          <w:rPr>
            <w:lang w:val="da-DK"/>
          </w:rPr>
          <w:t xml:space="preserve"> </w:t>
        </w:r>
        <w:proofErr w:type="spellStart"/>
        <w:r w:rsidR="005A03A1" w:rsidRPr="00352488">
          <w:rPr>
            <w:lang w:val="da-DK"/>
          </w:rPr>
          <w:t>Culumana</w:t>
        </w:r>
      </w:ins>
      <w:proofErr w:type="spellEnd"/>
      <w:r w:rsidR="007E5FE1" w:rsidRPr="00352488">
        <w:rPr>
          <w:lang w:val="da-DK"/>
        </w:rPr>
        <w:t xml:space="preserve"> </w:t>
      </w:r>
      <w:proofErr w:type="spellStart"/>
      <w:r w:rsidR="007E5FE1" w:rsidRPr="00352488">
        <w:rPr>
          <w:lang w:val="da-DK"/>
        </w:rPr>
        <w:t>Cura</w:t>
      </w:r>
      <w:proofErr w:type="spellEnd"/>
      <w:ins w:id="308" w:author="vitten (target conflict)" w:date="2019-03-21T17:04:00Z">
        <w:r w:rsidR="005A03A1" w:rsidRPr="00352488">
          <w:rPr>
            <w:lang w:val="da-DK"/>
          </w:rPr>
          <w:t xml:space="preserve"> er et system der er specialiseret i at håndtere dokumentation</w:t>
        </w:r>
        <w:r w:rsidR="00FF52C3" w:rsidRPr="00352488">
          <w:rPr>
            <w:lang w:val="da-DK"/>
          </w:rPr>
          <w:t xml:space="preserve"> </w:t>
        </w:r>
        <w:r w:rsidR="005A03A1" w:rsidRPr="00352488">
          <w:rPr>
            <w:lang w:val="da-DK"/>
          </w:rPr>
          <w:t xml:space="preserve">af </w:t>
        </w:r>
        <w:r w:rsidR="007F54DA" w:rsidRPr="00352488">
          <w:rPr>
            <w:lang w:val="da-DK"/>
          </w:rPr>
          <w:t>sundhedsdata inden for sundhedsvæsnet.</w:t>
        </w:r>
      </w:ins>
    </w:p>
    <w:p w14:paraId="561D8F22" w14:textId="4708F992" w:rsidR="009E1317" w:rsidRPr="00352488" w:rsidRDefault="00023824" w:rsidP="00DD2DA2">
      <w:pPr>
        <w:spacing w:after="0" w:line="360" w:lineRule="auto"/>
        <w:rPr>
          <w:rFonts w:ascii="Calibri" w:hAnsi="Calibri" w:cs="Calibri"/>
          <w:color w:val="000000"/>
          <w:sz w:val="20"/>
          <w:szCs w:val="20"/>
          <w:lang w:val="da-DK"/>
        </w:rPr>
      </w:pPr>
      <w:ins w:id="309" w:author="Aleksander Henriksen (target conflict)" w:date="2019-03-21T19:18:00Z">
        <w:r w:rsidRPr="00352488">
          <w:rPr>
            <w:rFonts w:ascii="Calibri" w:hAnsi="Calibri" w:cs="Calibri"/>
            <w:color w:val="000000"/>
            <w:sz w:val="20"/>
            <w:szCs w:val="20"/>
            <w:lang w:val="da-DK"/>
          </w:rPr>
          <w:br w:type="page"/>
        </w:r>
      </w:ins>
    </w:p>
    <w:p w14:paraId="3F12CDBA" w14:textId="30A9FEF0" w:rsidR="009E1317" w:rsidRPr="00352488" w:rsidRDefault="009E1317" w:rsidP="00DD2DA2">
      <w:pPr>
        <w:pStyle w:val="Overskrift1"/>
        <w:numPr>
          <w:ilvl w:val="0"/>
          <w:numId w:val="24"/>
        </w:numPr>
        <w:spacing w:before="0" w:line="360" w:lineRule="auto"/>
        <w:rPr>
          <w:lang w:val="da-DK"/>
        </w:rPr>
      </w:pPr>
      <w:bookmarkStart w:id="310" w:name="_Toc4088546"/>
      <w:bookmarkStart w:id="311" w:name="_Toc4164628"/>
      <w:r w:rsidRPr="00352488">
        <w:rPr>
          <w:lang w:val="da-DK"/>
        </w:rPr>
        <w:lastRenderedPageBreak/>
        <w:t>Overordnet krav</w:t>
      </w:r>
      <w:r w:rsidR="00352488" w:rsidRPr="00352488">
        <w:rPr>
          <w:lang w:val="da-DK"/>
        </w:rPr>
        <w:t>s</w:t>
      </w:r>
      <w:r w:rsidRPr="00352488">
        <w:rPr>
          <w:lang w:val="da-DK"/>
        </w:rPr>
        <w:t>pecifikation</w:t>
      </w:r>
      <w:bookmarkEnd w:id="310"/>
      <w:bookmarkEnd w:id="311"/>
    </w:p>
    <w:p w14:paraId="73896E03" w14:textId="217E6B61" w:rsidR="00603B28" w:rsidRPr="00352488" w:rsidRDefault="00492B81" w:rsidP="00DD2DA2">
      <w:pPr>
        <w:spacing w:after="0" w:line="360" w:lineRule="auto"/>
        <w:rPr>
          <w:rFonts w:eastAsia="Times New Roman" w:cs="Times New Roman"/>
          <w:color w:val="000000" w:themeColor="text1"/>
          <w:szCs w:val="24"/>
          <w:lang w:val="da-DK" w:eastAsia="da-DK"/>
        </w:rPr>
      </w:pPr>
      <w:ins w:id="312" w:author="vitten (target conflict)" w:date="2019-03-21T20:30:00Z">
        <w:r w:rsidRPr="00352488">
          <w:rPr>
            <w:rFonts w:eastAsia="Times New Roman" w:cs="Times New Roman"/>
            <w:color w:val="000000" w:themeColor="text1"/>
            <w:szCs w:val="24"/>
            <w:lang w:val="da-DK" w:eastAsia="da-DK"/>
          </w:rPr>
          <w:t>Sensum</w:t>
        </w:r>
      </w:ins>
      <w:ins w:id="313" w:author="Mathias (target conflict)" w:date="2019-03-21T16:48:00Z">
        <w:r w:rsidRPr="00352488">
          <w:rPr>
            <w:rFonts w:eastAsia="Times New Roman" w:cs="Times New Roman"/>
            <w:color w:val="000000" w:themeColor="text1"/>
            <w:szCs w:val="24"/>
            <w:lang w:val="da-DK" w:eastAsia="da-DK"/>
          </w:rPr>
          <w:t xml:space="preserve"> </w:t>
        </w:r>
        <w:r w:rsidR="00603B28" w:rsidRPr="00352488">
          <w:rPr>
            <w:rFonts w:eastAsia="Times New Roman" w:cs="Times New Roman"/>
            <w:color w:val="000000" w:themeColor="text1"/>
            <w:szCs w:val="24"/>
            <w:lang w:val="da-DK" w:eastAsia="da-DK"/>
          </w:rPr>
          <w:t>vil</w:t>
        </w:r>
        <w:r w:rsidRPr="00352488">
          <w:rPr>
            <w:rFonts w:eastAsia="Times New Roman" w:cs="Times New Roman"/>
            <w:color w:val="000000" w:themeColor="text1"/>
            <w:szCs w:val="24"/>
            <w:lang w:val="da-DK" w:eastAsia="da-DK"/>
          </w:rPr>
          <w:t xml:space="preserve"> </w:t>
        </w:r>
      </w:ins>
      <w:r w:rsidRPr="00352488">
        <w:rPr>
          <w:rFonts w:eastAsia="Times New Roman" w:cs="Times New Roman"/>
          <w:color w:val="000000" w:themeColor="text1"/>
          <w:szCs w:val="24"/>
          <w:lang w:val="da-DK" w:eastAsia="da-DK"/>
        </w:rPr>
        <w:t>blive beskrevet</w:t>
      </w:r>
      <w:ins w:id="314" w:author="Mathias (target conflict)" w:date="2019-03-21T16:48:00Z">
        <w:r w:rsidR="00603B28" w:rsidRPr="00352488">
          <w:rPr>
            <w:rFonts w:eastAsia="Times New Roman" w:cs="Times New Roman"/>
            <w:color w:val="000000" w:themeColor="text1"/>
            <w:szCs w:val="24"/>
            <w:lang w:val="da-DK" w:eastAsia="da-DK"/>
          </w:rPr>
          <w:t xml:space="preserve"> i kravspecifikationen, </w:t>
        </w:r>
      </w:ins>
      <w:r w:rsidRPr="00352488">
        <w:rPr>
          <w:rFonts w:eastAsia="Times New Roman" w:cs="Times New Roman"/>
          <w:color w:val="000000" w:themeColor="text1"/>
          <w:szCs w:val="24"/>
          <w:lang w:val="da-DK" w:eastAsia="da-DK"/>
        </w:rPr>
        <w:t xml:space="preserve">hvor en simulering af </w:t>
      </w:r>
      <w:ins w:id="315" w:author="Mathias (target conflict)" w:date="2019-03-21T16:48:00Z">
        <w:r w:rsidRPr="00352488">
          <w:rPr>
            <w:rFonts w:eastAsia="Times New Roman" w:cs="Times New Roman"/>
            <w:color w:val="000000" w:themeColor="text1"/>
            <w:szCs w:val="24"/>
            <w:lang w:val="da-DK" w:eastAsia="da-DK"/>
          </w:rPr>
          <w:t xml:space="preserve">et </w:t>
        </w:r>
      </w:ins>
      <w:r w:rsidRPr="00352488">
        <w:rPr>
          <w:rFonts w:eastAsia="Times New Roman" w:cs="Times New Roman"/>
          <w:color w:val="000000" w:themeColor="text1"/>
          <w:szCs w:val="24"/>
          <w:lang w:val="da-DK" w:eastAsia="da-DK"/>
        </w:rPr>
        <w:t>login</w:t>
      </w:r>
      <w:ins w:id="316" w:author="Mathias (target conflict)" w:date="2019-03-21T16:48:00Z">
        <w:r w:rsidRPr="00352488">
          <w:rPr>
            <w:rFonts w:eastAsia="Times New Roman" w:cs="Times New Roman"/>
            <w:color w:val="000000" w:themeColor="text1"/>
            <w:szCs w:val="24"/>
            <w:lang w:val="da-DK" w:eastAsia="da-DK"/>
          </w:rPr>
          <w:t xml:space="preserve"> fra Sensum </w:t>
        </w:r>
      </w:ins>
      <w:ins w:id="317" w:author="vitten (target conflict)" w:date="2019-03-21T20:30:00Z">
        <w:r w:rsidRPr="00352488">
          <w:rPr>
            <w:rFonts w:eastAsia="Times New Roman" w:cs="Times New Roman"/>
            <w:color w:val="000000" w:themeColor="text1"/>
            <w:szCs w:val="24"/>
            <w:lang w:val="da-DK" w:eastAsia="da-DK"/>
          </w:rPr>
          <w:t xml:space="preserve">vil finde sted </w:t>
        </w:r>
      </w:ins>
      <w:ins w:id="318" w:author="Mathias (target conflict)" w:date="2019-03-21T16:48:00Z">
        <w:r w:rsidR="00603B28" w:rsidRPr="00352488">
          <w:rPr>
            <w:rFonts w:eastAsia="Times New Roman" w:cs="Times New Roman"/>
            <w:color w:val="000000" w:themeColor="text1"/>
            <w:szCs w:val="24"/>
            <w:lang w:val="da-DK" w:eastAsia="da-DK"/>
          </w:rPr>
          <w:t>(</w:t>
        </w:r>
      </w:ins>
      <w:ins w:id="319" w:author="vitten (target conflict)" w:date="2019-03-21T20:30:00Z">
        <w:r w:rsidRPr="00352488">
          <w:rPr>
            <w:rFonts w:eastAsia="Times New Roman" w:cs="Times New Roman"/>
            <w:color w:val="000000" w:themeColor="text1"/>
            <w:szCs w:val="24"/>
            <w:lang w:val="da-DK" w:eastAsia="da-DK"/>
          </w:rPr>
          <w:t>l</w:t>
        </w:r>
      </w:ins>
      <w:ins w:id="320" w:author="Mathias (target conflict)" w:date="2019-03-21T16:48:00Z">
        <w:r w:rsidR="00603B28" w:rsidRPr="00352488">
          <w:rPr>
            <w:rFonts w:eastAsia="Times New Roman" w:cs="Times New Roman"/>
            <w:color w:val="000000" w:themeColor="text1"/>
            <w:szCs w:val="24"/>
            <w:lang w:val="da-DK" w:eastAsia="da-DK"/>
          </w:rPr>
          <w:t xml:space="preserve">æs </w:t>
        </w:r>
      </w:ins>
      <w:r w:rsidR="00352488">
        <w:rPr>
          <w:rFonts w:eastAsia="Times New Roman" w:cs="Times New Roman"/>
          <w:color w:val="000000" w:themeColor="text1"/>
          <w:szCs w:val="24"/>
          <w:lang w:val="da-DK" w:eastAsia="da-DK"/>
        </w:rPr>
        <w:t>5</w:t>
      </w:r>
      <w:ins w:id="321" w:author="Mathias (target conflict)" w:date="2019-03-21T16:48:00Z">
        <w:r w:rsidR="00603B28" w:rsidRPr="00352488">
          <w:rPr>
            <w:rFonts w:eastAsia="Times New Roman" w:cs="Times New Roman"/>
            <w:color w:val="000000" w:themeColor="text1"/>
            <w:szCs w:val="24"/>
            <w:lang w:val="da-DK" w:eastAsia="da-DK"/>
          </w:rPr>
          <w:t xml:space="preserve">.1). Ydermere indeholder den gruppens valg af modulet sagsudredning, hvor systemet afgrænses til sagsforløb (Læs </w:t>
        </w:r>
      </w:ins>
      <w:r w:rsidR="00352488">
        <w:rPr>
          <w:rFonts w:eastAsia="Times New Roman" w:cs="Times New Roman"/>
          <w:color w:val="000000" w:themeColor="text1"/>
          <w:szCs w:val="24"/>
          <w:lang w:val="da-DK" w:eastAsia="da-DK"/>
        </w:rPr>
        <w:t>5</w:t>
      </w:r>
      <w:ins w:id="322" w:author="Mathias (target conflict)" w:date="2019-03-21T16:48:00Z">
        <w:r w:rsidR="00603B28" w:rsidRPr="00352488">
          <w:rPr>
            <w:rFonts w:eastAsia="Times New Roman" w:cs="Times New Roman"/>
            <w:color w:val="000000" w:themeColor="text1"/>
            <w:szCs w:val="24"/>
            <w:lang w:val="da-DK" w:eastAsia="da-DK"/>
          </w:rPr>
          <w:t xml:space="preserve">.2). </w:t>
        </w:r>
      </w:ins>
    </w:p>
    <w:p w14:paraId="6EF9B87C" w14:textId="77777777" w:rsidR="00603B28" w:rsidRPr="00352488" w:rsidRDefault="00603B28" w:rsidP="00DD2DA2">
      <w:pPr>
        <w:spacing w:after="0" w:line="360" w:lineRule="auto"/>
        <w:rPr>
          <w:rFonts w:eastAsia="Times New Roman" w:cs="Times New Roman"/>
          <w:color w:val="000000" w:themeColor="text1"/>
          <w:szCs w:val="24"/>
          <w:lang w:val="da-DK" w:eastAsia="da-DK"/>
        </w:rPr>
      </w:pPr>
    </w:p>
    <w:p w14:paraId="41E70098" w14:textId="19D903FF" w:rsidR="004554D8" w:rsidRPr="00352488" w:rsidRDefault="004554D8" w:rsidP="000801EF">
      <w:pPr>
        <w:pStyle w:val="Overskrift2"/>
        <w:numPr>
          <w:ilvl w:val="1"/>
          <w:numId w:val="26"/>
        </w:numPr>
        <w:spacing w:before="0" w:line="360" w:lineRule="auto"/>
        <w:rPr>
          <w:lang w:val="da-DK" w:eastAsia="da-DK"/>
        </w:rPr>
      </w:pPr>
      <w:bookmarkStart w:id="323" w:name="_Toc4088547"/>
      <w:bookmarkStart w:id="324" w:name="_Toc4164629"/>
      <w:ins w:id="325" w:author="Mathias (target conflict)" w:date="2019-03-21T16:48:00Z">
        <w:r w:rsidRPr="00352488">
          <w:rPr>
            <w:lang w:val="da-DK" w:eastAsia="da-DK"/>
          </w:rPr>
          <w:t>Sensum (Log ind simulering) beskrivelse:</w:t>
        </w:r>
      </w:ins>
      <w:bookmarkEnd w:id="323"/>
      <w:bookmarkEnd w:id="324"/>
    </w:p>
    <w:p w14:paraId="0184D675" w14:textId="049D6C3A" w:rsidR="004554D8" w:rsidRPr="00352488" w:rsidRDefault="004554D8" w:rsidP="00DD2DA2">
      <w:pPr>
        <w:spacing w:after="0" w:line="360" w:lineRule="auto"/>
        <w:rPr>
          <w:rFonts w:eastAsia="Times New Roman" w:cs="Times New Roman"/>
          <w:bCs/>
          <w:color w:val="000000" w:themeColor="text1"/>
          <w:szCs w:val="24"/>
          <w:lang w:val="da-DK" w:eastAsia="da-DK"/>
        </w:rPr>
      </w:pPr>
      <w:ins w:id="326" w:author="Mathias (target conflict)" w:date="2019-03-21T16:48:00Z">
        <w:r w:rsidRPr="00352488">
          <w:rPr>
            <w:rFonts w:eastAsia="Times New Roman" w:cs="Times New Roman"/>
            <w:bCs/>
            <w:color w:val="000000" w:themeColor="text1"/>
            <w:szCs w:val="24"/>
            <w:lang w:val="da-DK" w:eastAsia="da-DK"/>
          </w:rPr>
          <w:t>Sensum</w:t>
        </w:r>
      </w:ins>
      <w:ins w:id="327" w:author="vitten (target conflict)" w:date="2019-03-21T20:30:00Z">
        <w:r w:rsidR="00492B81" w:rsidRPr="00352488">
          <w:rPr>
            <w:rFonts w:eastAsia="Times New Roman" w:cs="Times New Roman"/>
            <w:bCs/>
            <w:color w:val="000000" w:themeColor="text1"/>
            <w:szCs w:val="24"/>
            <w:lang w:val="da-DK" w:eastAsia="da-DK"/>
          </w:rPr>
          <w:t>-</w:t>
        </w:r>
      </w:ins>
      <w:ins w:id="328" w:author="Mathias (target conflict)" w:date="2019-03-21T16:48:00Z">
        <w:r w:rsidRPr="00352488">
          <w:rPr>
            <w:rFonts w:eastAsia="Times New Roman" w:cs="Times New Roman"/>
            <w:bCs/>
            <w:color w:val="000000" w:themeColor="text1"/>
            <w:szCs w:val="24"/>
            <w:lang w:val="da-DK" w:eastAsia="da-DK"/>
          </w:rPr>
          <w:t>simuleringen bliver anvendt til at simulere selve loginsystemet fra Sensum</w:t>
        </w:r>
        <w:r w:rsidR="00AB67FF" w:rsidRPr="00352488">
          <w:rPr>
            <w:rFonts w:eastAsia="Times New Roman" w:cs="Times New Roman"/>
            <w:bCs/>
            <w:color w:val="000000" w:themeColor="text1"/>
            <w:szCs w:val="24"/>
            <w:lang w:val="da-DK" w:eastAsia="da-DK"/>
          </w:rPr>
          <w:t>. B</w:t>
        </w:r>
        <w:r w:rsidRPr="00352488">
          <w:rPr>
            <w:rFonts w:eastAsia="Times New Roman" w:cs="Times New Roman"/>
            <w:bCs/>
            <w:color w:val="000000" w:themeColor="text1"/>
            <w:szCs w:val="24"/>
            <w:lang w:val="da-DK" w:eastAsia="da-DK"/>
          </w:rPr>
          <w:t xml:space="preserve">rugsmønstermodellen </w:t>
        </w:r>
        <w:r w:rsidR="00AB67FF" w:rsidRPr="00352488">
          <w:rPr>
            <w:rFonts w:eastAsia="Times New Roman" w:cs="Times New Roman"/>
            <w:bCs/>
            <w:color w:val="000000" w:themeColor="text1"/>
            <w:szCs w:val="24"/>
            <w:lang w:val="da-DK" w:eastAsia="da-DK"/>
          </w:rPr>
          <w:t xml:space="preserve">giver et overblik over hvordan denne simulering bliver anvendt i gruppens løsning. </w:t>
        </w:r>
        <w:r w:rsidRPr="00352488">
          <w:rPr>
            <w:rFonts w:eastAsia="Times New Roman" w:cs="Times New Roman"/>
            <w:bCs/>
            <w:color w:val="000000" w:themeColor="text1"/>
            <w:szCs w:val="24"/>
            <w:lang w:val="da-DK" w:eastAsia="da-DK"/>
          </w:rPr>
          <w:t xml:space="preserve"> </w:t>
        </w:r>
      </w:ins>
    </w:p>
    <w:p w14:paraId="02390E06" w14:textId="0B67DAD6" w:rsidR="004554D8" w:rsidRPr="00352488" w:rsidRDefault="004554D8" w:rsidP="00DD2DA2">
      <w:pPr>
        <w:spacing w:after="0" w:line="360" w:lineRule="auto"/>
        <w:rPr>
          <w:rFonts w:eastAsia="Times New Roman" w:cs="Times New Roman"/>
          <w:bCs/>
          <w:color w:val="000000" w:themeColor="text1"/>
          <w:szCs w:val="24"/>
          <w:lang w:val="da-DK" w:eastAsia="da-DK"/>
        </w:rPr>
      </w:pPr>
    </w:p>
    <w:p w14:paraId="2A42F772" w14:textId="4F3B556C" w:rsidR="00DE0A58" w:rsidRPr="00352488" w:rsidRDefault="00DE0A58" w:rsidP="000801EF">
      <w:pPr>
        <w:pStyle w:val="Overskrift2"/>
        <w:numPr>
          <w:ilvl w:val="1"/>
          <w:numId w:val="26"/>
        </w:numPr>
        <w:spacing w:before="0" w:line="360" w:lineRule="auto"/>
        <w:rPr>
          <w:lang w:val="da-DK" w:eastAsia="da-DK"/>
        </w:rPr>
      </w:pPr>
      <w:bookmarkStart w:id="329" w:name="_Toc4088548"/>
      <w:bookmarkStart w:id="330" w:name="_Toc4164630"/>
      <w:ins w:id="331" w:author="Mathias (target conflict)" w:date="2019-03-21T16:48:00Z">
        <w:r w:rsidRPr="00352488">
          <w:rPr>
            <w:lang w:val="da-DK" w:eastAsia="da-DK"/>
          </w:rPr>
          <w:t>Sagsforløb</w:t>
        </w:r>
      </w:ins>
      <w:bookmarkEnd w:id="329"/>
      <w:bookmarkEnd w:id="330"/>
    </w:p>
    <w:p w14:paraId="3088F6CB" w14:textId="1FF12C42" w:rsidR="007417DB" w:rsidRPr="00352488" w:rsidRDefault="00511ECE" w:rsidP="00DD2DA2">
      <w:pPr>
        <w:spacing w:after="0" w:line="360" w:lineRule="auto"/>
        <w:rPr>
          <w:rFonts w:eastAsia="Times New Roman" w:cs="Times New Roman"/>
          <w:bCs/>
          <w:color w:val="000000" w:themeColor="text1"/>
          <w:szCs w:val="24"/>
          <w:lang w:val="da-DK" w:eastAsia="da-DK"/>
        </w:rPr>
      </w:pPr>
      <w:ins w:id="332" w:author="Mathias (target conflict)" w:date="2019-03-21T16:48:00Z">
        <w:r w:rsidRPr="00352488">
          <w:rPr>
            <w:rFonts w:eastAsia="Times New Roman" w:cs="Times New Roman"/>
            <w:bCs/>
            <w:color w:val="000000" w:themeColor="text1"/>
            <w:szCs w:val="24"/>
            <w:lang w:val="da-DK" w:eastAsia="da-DK"/>
          </w:rPr>
          <w:t xml:space="preserve">I denne sektion </w:t>
        </w:r>
        <w:r w:rsidR="007B2B10" w:rsidRPr="00352488">
          <w:rPr>
            <w:rFonts w:eastAsia="Times New Roman" w:cs="Times New Roman"/>
            <w:bCs/>
            <w:color w:val="000000" w:themeColor="text1"/>
            <w:szCs w:val="24"/>
            <w:lang w:val="da-DK" w:eastAsia="da-DK"/>
          </w:rPr>
          <w:t xml:space="preserve">beskrives </w:t>
        </w:r>
        <w:r w:rsidR="00ED41EB" w:rsidRPr="00352488">
          <w:rPr>
            <w:rFonts w:eastAsia="Times New Roman" w:cs="Times New Roman"/>
            <w:bCs/>
            <w:color w:val="000000" w:themeColor="text1"/>
            <w:szCs w:val="24"/>
            <w:lang w:val="da-DK" w:eastAsia="da-DK"/>
          </w:rPr>
          <w:t>sagsforløbets krav</w:t>
        </w:r>
      </w:ins>
      <w:ins w:id="333" w:author="vitten (target conflict)" w:date="2019-03-21T20:30:00Z">
        <w:r w:rsidR="00492B81" w:rsidRPr="00352488">
          <w:rPr>
            <w:rFonts w:eastAsia="Times New Roman" w:cs="Times New Roman"/>
            <w:bCs/>
            <w:color w:val="000000" w:themeColor="text1"/>
            <w:szCs w:val="24"/>
            <w:lang w:val="da-DK" w:eastAsia="da-DK"/>
          </w:rPr>
          <w:t>,</w:t>
        </w:r>
      </w:ins>
      <w:ins w:id="334" w:author="Mathias (target conflict)" w:date="2019-03-21T16:48:00Z">
        <w:r w:rsidR="007B2B10" w:rsidRPr="00352488">
          <w:rPr>
            <w:rFonts w:eastAsia="Times New Roman" w:cs="Times New Roman"/>
            <w:bCs/>
            <w:color w:val="000000" w:themeColor="text1"/>
            <w:szCs w:val="24"/>
            <w:lang w:val="da-DK" w:eastAsia="da-DK"/>
          </w:rPr>
          <w:t xml:space="preserve"> </w:t>
        </w:r>
      </w:ins>
      <w:ins w:id="335" w:author="vitten (target conflict)" w:date="2019-03-21T20:30:00Z">
        <w:r w:rsidR="00492B81" w:rsidRPr="00352488">
          <w:rPr>
            <w:rFonts w:eastAsia="Times New Roman" w:cs="Times New Roman"/>
            <w:bCs/>
            <w:color w:val="000000" w:themeColor="text1"/>
            <w:szCs w:val="24"/>
            <w:lang w:val="da-DK" w:eastAsia="da-DK"/>
          </w:rPr>
          <w:t>der</w:t>
        </w:r>
      </w:ins>
      <w:ins w:id="336" w:author="Mathias (target conflict)" w:date="2019-03-21T16:48:00Z">
        <w:r w:rsidR="007B2B10" w:rsidRPr="00352488">
          <w:rPr>
            <w:rFonts w:eastAsia="Times New Roman" w:cs="Times New Roman"/>
            <w:bCs/>
            <w:color w:val="000000" w:themeColor="text1"/>
            <w:szCs w:val="24"/>
            <w:lang w:val="da-DK" w:eastAsia="da-DK"/>
          </w:rPr>
          <w:t xml:space="preserve"> er analyseret ud</w:t>
        </w:r>
        <w:r w:rsidR="00757D67" w:rsidRPr="00352488">
          <w:rPr>
            <w:rFonts w:eastAsia="Times New Roman" w:cs="Times New Roman"/>
            <w:bCs/>
            <w:color w:val="000000" w:themeColor="text1"/>
            <w:szCs w:val="24"/>
            <w:lang w:val="da-DK" w:eastAsia="da-DK"/>
          </w:rPr>
          <w:t xml:space="preserve"> </w:t>
        </w:r>
        <w:r w:rsidR="007B2B10" w:rsidRPr="00352488">
          <w:rPr>
            <w:rFonts w:eastAsia="Times New Roman" w:cs="Times New Roman"/>
            <w:bCs/>
            <w:color w:val="000000" w:themeColor="text1"/>
            <w:szCs w:val="24"/>
            <w:lang w:val="da-DK" w:eastAsia="da-DK"/>
          </w:rPr>
          <w:t xml:space="preserve">fra </w:t>
        </w:r>
        <w:r w:rsidR="00ED41EB" w:rsidRPr="00352488">
          <w:rPr>
            <w:rFonts w:eastAsia="Times New Roman" w:cs="Times New Roman"/>
            <w:bCs/>
            <w:color w:val="000000" w:themeColor="text1"/>
            <w:szCs w:val="24"/>
            <w:lang w:val="da-DK" w:eastAsia="da-DK"/>
          </w:rPr>
          <w:t xml:space="preserve">de </w:t>
        </w:r>
        <w:r w:rsidR="007B2B10" w:rsidRPr="00352488">
          <w:rPr>
            <w:rFonts w:eastAsia="Times New Roman" w:cs="Times New Roman"/>
            <w:bCs/>
            <w:color w:val="000000" w:themeColor="text1"/>
            <w:szCs w:val="24"/>
            <w:lang w:val="da-DK" w:eastAsia="da-DK"/>
          </w:rPr>
          <w:t>udarbejde</w:t>
        </w:r>
        <w:r w:rsidR="00ED41EB" w:rsidRPr="00352488">
          <w:rPr>
            <w:rFonts w:eastAsia="Times New Roman" w:cs="Times New Roman"/>
            <w:bCs/>
            <w:color w:val="000000" w:themeColor="text1"/>
            <w:szCs w:val="24"/>
            <w:lang w:val="da-DK" w:eastAsia="da-DK"/>
          </w:rPr>
          <w:t>de</w:t>
        </w:r>
        <w:r w:rsidR="007B2B10" w:rsidRPr="00352488">
          <w:rPr>
            <w:rFonts w:eastAsia="Times New Roman" w:cs="Times New Roman"/>
            <w:bCs/>
            <w:color w:val="000000" w:themeColor="text1"/>
            <w:szCs w:val="24"/>
            <w:lang w:val="da-DK" w:eastAsia="da-DK"/>
          </w:rPr>
          <w:t xml:space="preserve"> brugsmønst</w:t>
        </w:r>
      </w:ins>
      <w:r w:rsidR="00352488">
        <w:rPr>
          <w:rFonts w:eastAsia="Times New Roman" w:cs="Times New Roman"/>
          <w:bCs/>
          <w:color w:val="000000" w:themeColor="text1"/>
          <w:szCs w:val="24"/>
          <w:lang w:val="da-DK" w:eastAsia="da-DK"/>
        </w:rPr>
        <w:t>r</w:t>
      </w:r>
      <w:ins w:id="337" w:author="Mathias (target conflict)" w:date="2019-03-21T16:48:00Z">
        <w:r w:rsidR="007B2B10" w:rsidRPr="00352488">
          <w:rPr>
            <w:rFonts w:eastAsia="Times New Roman" w:cs="Times New Roman"/>
            <w:bCs/>
            <w:color w:val="000000" w:themeColor="text1"/>
            <w:szCs w:val="24"/>
            <w:lang w:val="da-DK" w:eastAsia="da-DK"/>
          </w:rPr>
          <w:t>e.</w:t>
        </w:r>
        <w:r w:rsidR="007417DB" w:rsidRPr="00352488">
          <w:rPr>
            <w:rFonts w:eastAsia="Times New Roman" w:cs="Times New Roman"/>
            <w:bCs/>
            <w:color w:val="000000" w:themeColor="text1"/>
            <w:szCs w:val="24"/>
            <w:lang w:val="da-DK" w:eastAsia="da-DK"/>
          </w:rPr>
          <w:t xml:space="preserve"> Sektionen er delt op i </w:t>
        </w:r>
      </w:ins>
      <w:r w:rsidR="00352488">
        <w:rPr>
          <w:rFonts w:eastAsia="Times New Roman" w:cs="Times New Roman"/>
          <w:bCs/>
          <w:color w:val="000000" w:themeColor="text1"/>
          <w:szCs w:val="24"/>
          <w:lang w:val="da-DK" w:eastAsia="da-DK"/>
        </w:rPr>
        <w:t>to</w:t>
      </w:r>
      <w:ins w:id="338" w:author="Mathias (target conflict)" w:date="2019-03-21T16:48:00Z">
        <w:r w:rsidR="007417DB" w:rsidRPr="00352488">
          <w:rPr>
            <w:rFonts w:eastAsia="Times New Roman" w:cs="Times New Roman"/>
            <w:bCs/>
            <w:color w:val="000000" w:themeColor="text1"/>
            <w:szCs w:val="24"/>
            <w:lang w:val="da-DK" w:eastAsia="da-DK"/>
          </w:rPr>
          <w:t xml:space="preserve"> dele</w:t>
        </w:r>
      </w:ins>
      <w:ins w:id="339" w:author="vitten (target conflict)" w:date="2019-03-21T20:30:00Z">
        <w:r w:rsidR="00492B81" w:rsidRPr="00352488">
          <w:rPr>
            <w:rFonts w:eastAsia="Times New Roman" w:cs="Times New Roman"/>
            <w:bCs/>
            <w:color w:val="000000" w:themeColor="text1"/>
            <w:szCs w:val="24"/>
            <w:lang w:val="da-DK" w:eastAsia="da-DK"/>
          </w:rPr>
          <w:t>.</w:t>
        </w:r>
      </w:ins>
    </w:p>
    <w:p w14:paraId="6A50F597" w14:textId="74BE3AC8" w:rsidR="007E0888" w:rsidRPr="00352488" w:rsidRDefault="007417DB" w:rsidP="00DD2DA2">
      <w:pPr>
        <w:spacing w:after="0" w:line="360" w:lineRule="auto"/>
        <w:rPr>
          <w:rFonts w:eastAsia="Times New Roman" w:cs="Times New Roman"/>
          <w:bCs/>
          <w:color w:val="000000" w:themeColor="text1"/>
          <w:szCs w:val="24"/>
          <w:lang w:val="da-DK" w:eastAsia="da-DK"/>
        </w:rPr>
      </w:pPr>
      <w:ins w:id="340" w:author="Mathias (target conflict)" w:date="2019-03-21T16:48:00Z">
        <w:r w:rsidRPr="00352488">
          <w:rPr>
            <w:rFonts w:eastAsia="Times New Roman" w:cs="Times New Roman"/>
            <w:bCs/>
            <w:color w:val="000000" w:themeColor="text1"/>
            <w:szCs w:val="24"/>
            <w:lang w:val="da-DK" w:eastAsia="da-DK"/>
          </w:rPr>
          <w:t>Første del af sektionen</w:t>
        </w:r>
        <w:r w:rsidR="00ED41EB" w:rsidRPr="00352488">
          <w:rPr>
            <w:rFonts w:eastAsia="Times New Roman" w:cs="Times New Roman"/>
            <w:bCs/>
            <w:color w:val="000000" w:themeColor="text1"/>
            <w:szCs w:val="24"/>
            <w:lang w:val="da-DK" w:eastAsia="da-DK"/>
          </w:rPr>
          <w:t xml:space="preserve"> indeholder:</w:t>
        </w:r>
      </w:ins>
    </w:p>
    <w:p w14:paraId="2E7079D1" w14:textId="44379F8E" w:rsidR="00ED41EB" w:rsidRPr="00352488" w:rsidRDefault="00ED41E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41" w:author="Mathias (target conflict)" w:date="2019-03-21T16:48:00Z">
        <w:r w:rsidRPr="00352488">
          <w:rPr>
            <w:rFonts w:eastAsia="Times New Roman" w:cs="Times New Roman"/>
            <w:bCs/>
            <w:color w:val="000000" w:themeColor="text1"/>
            <w:szCs w:val="24"/>
            <w:lang w:val="da-DK" w:eastAsia="da-DK"/>
          </w:rPr>
          <w:t>Aktørliste med beskrivelser</w:t>
        </w:r>
      </w:ins>
    </w:p>
    <w:p w14:paraId="24F0DD75" w14:textId="2AB8EA16" w:rsidR="00ED41EB" w:rsidRPr="00352488" w:rsidRDefault="00ED41E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42" w:author="Mathias (target conflict)" w:date="2019-03-21T16:48:00Z">
        <w:r w:rsidRPr="00352488">
          <w:rPr>
            <w:rFonts w:eastAsia="Times New Roman" w:cs="Times New Roman"/>
            <w:bCs/>
            <w:color w:val="000000" w:themeColor="text1"/>
            <w:szCs w:val="24"/>
            <w:lang w:val="da-DK" w:eastAsia="da-DK"/>
          </w:rPr>
          <w:t>Brugsmønstre med korte beskrivelse</w:t>
        </w:r>
      </w:ins>
      <w:r w:rsidR="00352488">
        <w:rPr>
          <w:rFonts w:eastAsia="Times New Roman" w:cs="Times New Roman"/>
          <w:bCs/>
          <w:color w:val="000000" w:themeColor="text1"/>
          <w:szCs w:val="24"/>
          <w:lang w:val="da-DK" w:eastAsia="da-DK"/>
        </w:rPr>
        <w:t>r</w:t>
      </w:r>
    </w:p>
    <w:p w14:paraId="6E36335E" w14:textId="12F913FA" w:rsidR="00ED41EB" w:rsidRPr="00352488" w:rsidRDefault="00ED41E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43" w:author="Mathias (target conflict)" w:date="2019-03-21T16:48:00Z">
        <w:r w:rsidRPr="00352488">
          <w:rPr>
            <w:rFonts w:eastAsia="Times New Roman" w:cs="Times New Roman"/>
            <w:bCs/>
            <w:color w:val="000000" w:themeColor="text1"/>
            <w:szCs w:val="24"/>
            <w:lang w:val="da-DK" w:eastAsia="da-DK"/>
          </w:rPr>
          <w:t>Overordnet brugsmønsterdiagram med system</w:t>
        </w:r>
        <w:r w:rsidR="007417DB" w:rsidRPr="00352488">
          <w:rPr>
            <w:rFonts w:eastAsia="Times New Roman" w:cs="Times New Roman"/>
            <w:bCs/>
            <w:color w:val="000000" w:themeColor="text1"/>
            <w:szCs w:val="24"/>
            <w:lang w:val="da-DK" w:eastAsia="da-DK"/>
          </w:rPr>
          <w:t>afgræ</w:t>
        </w:r>
      </w:ins>
      <w:ins w:id="344" w:author="vitten (target conflict)" w:date="2019-03-21T20:30:00Z">
        <w:r w:rsidR="00492B81" w:rsidRPr="00352488">
          <w:rPr>
            <w:rFonts w:eastAsia="Times New Roman" w:cs="Times New Roman"/>
            <w:bCs/>
            <w:color w:val="000000" w:themeColor="text1"/>
            <w:szCs w:val="24"/>
            <w:lang w:val="da-DK" w:eastAsia="da-DK"/>
          </w:rPr>
          <w:t>nsn</w:t>
        </w:r>
      </w:ins>
      <w:ins w:id="345" w:author="Mathias (target conflict)" w:date="2019-03-21T16:48:00Z">
        <w:r w:rsidR="007417DB" w:rsidRPr="00352488">
          <w:rPr>
            <w:rFonts w:eastAsia="Times New Roman" w:cs="Times New Roman"/>
            <w:bCs/>
            <w:color w:val="000000" w:themeColor="text1"/>
            <w:szCs w:val="24"/>
            <w:lang w:val="da-DK" w:eastAsia="da-DK"/>
          </w:rPr>
          <w:t>ing</w:t>
        </w:r>
      </w:ins>
    </w:p>
    <w:p w14:paraId="2136D158" w14:textId="67E47716" w:rsidR="00ED41EB" w:rsidRPr="00352488" w:rsidRDefault="00ED41E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46" w:author="Mathias (target conflict)" w:date="2019-03-21T16:48:00Z">
        <w:r w:rsidRPr="00352488">
          <w:rPr>
            <w:rFonts w:eastAsia="Times New Roman" w:cs="Times New Roman"/>
            <w:bCs/>
            <w:color w:val="000000" w:themeColor="text1"/>
            <w:szCs w:val="24"/>
            <w:lang w:val="da-DK" w:eastAsia="da-DK"/>
          </w:rPr>
          <w:t>Detaljeret brugsmønstre med beskrivelse</w:t>
        </w:r>
      </w:ins>
      <w:r w:rsidR="00352488">
        <w:rPr>
          <w:rFonts w:eastAsia="Times New Roman" w:cs="Times New Roman"/>
          <w:bCs/>
          <w:color w:val="000000" w:themeColor="text1"/>
          <w:szCs w:val="24"/>
          <w:lang w:val="da-DK" w:eastAsia="da-DK"/>
        </w:rPr>
        <w:t>r</w:t>
      </w:r>
    </w:p>
    <w:p w14:paraId="31BA317F" w14:textId="1257AAFC" w:rsidR="007417DB" w:rsidRPr="00352488" w:rsidRDefault="007417D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47" w:author="Mathias (target conflict)" w:date="2019-03-21T16:48:00Z">
        <w:r w:rsidRPr="00352488">
          <w:rPr>
            <w:rFonts w:eastAsia="Times New Roman" w:cs="Times New Roman"/>
            <w:bCs/>
            <w:color w:val="000000" w:themeColor="text1"/>
            <w:szCs w:val="24"/>
            <w:lang w:val="da-DK" w:eastAsia="da-DK"/>
          </w:rPr>
          <w:t>Beskrivelse af de supplerende krav</w:t>
        </w:r>
      </w:ins>
    </w:p>
    <w:p w14:paraId="7EC0F1D5" w14:textId="047502FA" w:rsidR="007417DB" w:rsidRPr="00352488" w:rsidRDefault="007417DB" w:rsidP="00DD2DA2">
      <w:pPr>
        <w:spacing w:after="0" w:line="360" w:lineRule="auto"/>
        <w:rPr>
          <w:rFonts w:eastAsia="Times New Roman" w:cs="Times New Roman"/>
          <w:bCs/>
          <w:color w:val="000000" w:themeColor="text1"/>
          <w:szCs w:val="24"/>
          <w:lang w:val="da-DK" w:eastAsia="da-DK"/>
        </w:rPr>
      </w:pPr>
      <w:ins w:id="348" w:author="Mathias (target conflict)" w:date="2019-03-21T16:48:00Z">
        <w:r w:rsidRPr="00352488">
          <w:rPr>
            <w:rFonts w:eastAsia="Times New Roman" w:cs="Times New Roman"/>
            <w:bCs/>
            <w:color w:val="000000" w:themeColor="text1"/>
            <w:szCs w:val="24"/>
            <w:lang w:val="da-DK" w:eastAsia="da-DK"/>
          </w:rPr>
          <w:t xml:space="preserve">Den </w:t>
        </w:r>
      </w:ins>
      <w:r w:rsidR="00352488">
        <w:rPr>
          <w:rFonts w:eastAsia="Times New Roman" w:cs="Times New Roman"/>
          <w:bCs/>
          <w:color w:val="000000" w:themeColor="text1"/>
          <w:szCs w:val="24"/>
          <w:lang w:val="da-DK" w:eastAsia="da-DK"/>
        </w:rPr>
        <w:t>anden</w:t>
      </w:r>
      <w:ins w:id="349" w:author="Mathias (target conflict)" w:date="2019-03-21T16:48:00Z">
        <w:r w:rsidRPr="00352488">
          <w:rPr>
            <w:rFonts w:eastAsia="Times New Roman" w:cs="Times New Roman"/>
            <w:bCs/>
            <w:color w:val="000000" w:themeColor="text1"/>
            <w:szCs w:val="24"/>
            <w:lang w:val="da-DK" w:eastAsia="da-DK"/>
          </w:rPr>
          <w:t xml:space="preserve"> del af sektionen består af:</w:t>
        </w:r>
      </w:ins>
      <w:r w:rsidR="006A7CF5">
        <w:rPr>
          <w:rFonts w:eastAsia="Times New Roman" w:cs="Times New Roman"/>
          <w:bCs/>
          <w:color w:val="000000" w:themeColor="text1"/>
          <w:szCs w:val="24"/>
          <w:lang w:val="da-DK" w:eastAsia="da-DK"/>
        </w:rPr>
        <w:t>–</w:t>
      </w:r>
    </w:p>
    <w:p w14:paraId="08B08775" w14:textId="296C0414" w:rsidR="007417DB" w:rsidRPr="00352488" w:rsidRDefault="007417DB" w:rsidP="00DD2DA2">
      <w:pPr>
        <w:pStyle w:val="Listeafsnit"/>
        <w:numPr>
          <w:ilvl w:val="0"/>
          <w:numId w:val="1"/>
        </w:numPr>
        <w:spacing w:after="0" w:line="360" w:lineRule="auto"/>
        <w:rPr>
          <w:rFonts w:eastAsia="Times New Roman" w:cs="Times New Roman"/>
          <w:bCs/>
          <w:color w:val="000000" w:themeColor="text1"/>
          <w:szCs w:val="24"/>
          <w:lang w:val="da-DK" w:eastAsia="da-DK"/>
        </w:rPr>
      </w:pPr>
      <w:ins w:id="350" w:author="Mathias (target conflict)" w:date="2019-03-21T16:48:00Z">
        <w:r w:rsidRPr="00352488">
          <w:rPr>
            <w:rFonts w:eastAsia="Times New Roman" w:cs="Times New Roman"/>
            <w:bCs/>
            <w:color w:val="000000" w:themeColor="text1"/>
            <w:szCs w:val="24"/>
            <w:lang w:val="da-DK" w:eastAsia="da-DK"/>
          </w:rPr>
          <w:t>Domænemodel med klassediagram</w:t>
        </w:r>
      </w:ins>
      <w:ins w:id="351" w:author="vitten (target conflict)" w:date="2019-03-21T20:30:00Z">
        <w:r w:rsidR="00492B81" w:rsidRPr="00352488">
          <w:rPr>
            <w:rFonts w:eastAsia="Times New Roman" w:cs="Times New Roman"/>
            <w:bCs/>
            <w:color w:val="000000" w:themeColor="text1"/>
            <w:szCs w:val="24"/>
            <w:lang w:val="da-DK" w:eastAsia="da-DK"/>
          </w:rPr>
          <w:t>; herunder</w:t>
        </w:r>
      </w:ins>
      <w:ins w:id="352" w:author="Mathias (target conflict)" w:date="2019-03-21T16:48:00Z">
        <w:r w:rsidR="00492B81" w:rsidRPr="00352488">
          <w:rPr>
            <w:rFonts w:eastAsia="Times New Roman" w:cs="Times New Roman"/>
            <w:bCs/>
            <w:color w:val="000000" w:themeColor="text1"/>
            <w:szCs w:val="24"/>
            <w:lang w:val="da-DK" w:eastAsia="da-DK"/>
          </w:rPr>
          <w:t xml:space="preserve"> </w:t>
        </w:r>
        <w:r w:rsidRPr="00352488">
          <w:rPr>
            <w:rFonts w:eastAsia="Times New Roman" w:cs="Times New Roman"/>
            <w:bCs/>
            <w:color w:val="000000" w:themeColor="text1"/>
            <w:szCs w:val="24"/>
            <w:lang w:val="da-DK" w:eastAsia="da-DK"/>
          </w:rPr>
          <w:t>beskrivelse af domænet og forretningsbegreberne (klasserne)</w:t>
        </w:r>
      </w:ins>
    </w:p>
    <w:p w14:paraId="7B092C13" w14:textId="6911EA71" w:rsidR="007417DB" w:rsidRPr="00352488" w:rsidRDefault="001E375C" w:rsidP="00DD2DA2">
      <w:pPr>
        <w:spacing w:after="0" w:line="360" w:lineRule="auto"/>
        <w:rPr>
          <w:rFonts w:eastAsia="Times New Roman" w:cs="Times New Roman"/>
          <w:bCs/>
          <w:color w:val="000000" w:themeColor="text1"/>
          <w:szCs w:val="24"/>
          <w:lang w:val="da-DK" w:eastAsia="da-DK"/>
        </w:rPr>
      </w:pPr>
      <w:r w:rsidRPr="00352488">
        <w:rPr>
          <w:rFonts w:eastAsia="Times New Roman" w:cs="Times New Roman"/>
          <w:bCs/>
          <w:color w:val="000000" w:themeColor="text1"/>
          <w:szCs w:val="24"/>
          <w:lang w:val="da-DK" w:eastAsia="da-DK"/>
        </w:rPr>
        <w:br w:type="page"/>
      </w:r>
    </w:p>
    <w:p w14:paraId="793545B2" w14:textId="52763BFE" w:rsidR="0087699A" w:rsidRPr="00352488" w:rsidRDefault="0087699A" w:rsidP="000801EF">
      <w:pPr>
        <w:pStyle w:val="Overskrift3"/>
        <w:numPr>
          <w:ilvl w:val="2"/>
          <w:numId w:val="26"/>
        </w:numPr>
        <w:spacing w:before="0" w:line="360" w:lineRule="auto"/>
        <w:rPr>
          <w:lang w:val="da-DK"/>
        </w:rPr>
      </w:pPr>
      <w:bookmarkStart w:id="353" w:name="_Toc4088549"/>
      <w:bookmarkStart w:id="354" w:name="_Toc4164631"/>
      <w:ins w:id="355" w:author="Mathias (target conflict)" w:date="2019-03-21T16:48:00Z">
        <w:r w:rsidRPr="00352488">
          <w:rPr>
            <w:lang w:val="da-DK"/>
          </w:rPr>
          <w:lastRenderedPageBreak/>
          <w:t>Aktørliste</w:t>
        </w:r>
        <w:r w:rsidR="004554D8" w:rsidRPr="00352488">
          <w:rPr>
            <w:lang w:val="da-DK"/>
          </w:rPr>
          <w:t xml:space="preserve"> med beskrivelser</w:t>
        </w:r>
      </w:ins>
      <w:bookmarkEnd w:id="353"/>
      <w:bookmarkEnd w:id="354"/>
    </w:p>
    <w:p w14:paraId="75E979CB" w14:textId="379B145F" w:rsidR="00692B72" w:rsidRPr="00352488" w:rsidRDefault="00692B72" w:rsidP="00DD2DA2">
      <w:pPr>
        <w:spacing w:after="0" w:line="360" w:lineRule="auto"/>
        <w:rPr>
          <w:rFonts w:cs="Times New Roman"/>
          <w:color w:val="000000" w:themeColor="text1"/>
          <w:lang w:val="da-DK"/>
        </w:rPr>
      </w:pPr>
      <w:ins w:id="356" w:author="Mathias (target conflict)" w:date="2019-03-21T16:48:00Z">
        <w:r w:rsidRPr="00352488">
          <w:rPr>
            <w:rFonts w:cs="Times New Roman"/>
            <w:color w:val="000000" w:themeColor="text1"/>
            <w:lang w:val="da-DK"/>
          </w:rPr>
          <w:t>Herunder ligger</w:t>
        </w:r>
        <w:r w:rsidR="00F660EA" w:rsidRPr="00352488">
          <w:rPr>
            <w:rFonts w:cs="Times New Roman"/>
            <w:color w:val="000000" w:themeColor="text1"/>
            <w:lang w:val="da-DK"/>
          </w:rPr>
          <w:t xml:space="preserve"> </w:t>
        </w:r>
        <w:r w:rsidRPr="00352488">
          <w:rPr>
            <w:rFonts w:cs="Times New Roman"/>
            <w:color w:val="000000" w:themeColor="text1"/>
            <w:lang w:val="da-DK"/>
          </w:rPr>
          <w:t>aktørlisten med beskrivelser</w:t>
        </w:r>
        <w:r w:rsidR="00F660EA" w:rsidRPr="00352488">
          <w:rPr>
            <w:rFonts w:cs="Times New Roman"/>
            <w:color w:val="000000" w:themeColor="text1"/>
            <w:lang w:val="da-DK"/>
          </w:rPr>
          <w:t xml:space="preserve"> for</w:t>
        </w:r>
        <w:r w:rsidRPr="00352488">
          <w:rPr>
            <w:rFonts w:cs="Times New Roman"/>
            <w:color w:val="000000" w:themeColor="text1"/>
            <w:lang w:val="da-DK"/>
          </w:rPr>
          <w:t xml:space="preserve"> hver aktør</w:t>
        </w:r>
        <w:r w:rsidR="00F660EA" w:rsidRPr="00352488">
          <w:rPr>
            <w:rFonts w:cs="Times New Roman"/>
            <w:color w:val="000000" w:themeColor="text1"/>
            <w:lang w:val="da-DK"/>
          </w:rPr>
          <w:t>:</w:t>
        </w:r>
      </w:ins>
    </w:p>
    <w:tbl>
      <w:tblPr>
        <w:tblStyle w:val="Tabel-Gitter"/>
        <w:tblW w:w="0" w:type="auto"/>
        <w:tblLook w:val="04A0" w:firstRow="1" w:lastRow="0" w:firstColumn="1" w:lastColumn="0" w:noHBand="0" w:noVBand="1"/>
      </w:tblPr>
      <w:tblGrid>
        <w:gridCol w:w="4675"/>
        <w:gridCol w:w="4675"/>
      </w:tblGrid>
      <w:tr w:rsidR="002A7A98" w:rsidRPr="00352488" w14:paraId="345E9DF9" w14:textId="77777777" w:rsidTr="002A7A98">
        <w:tc>
          <w:tcPr>
            <w:tcW w:w="4675" w:type="dxa"/>
          </w:tcPr>
          <w:p w14:paraId="73F3214B" w14:textId="13C443A3" w:rsidR="002A7A98" w:rsidRPr="00352488" w:rsidRDefault="002A7A98" w:rsidP="00272C7D">
            <w:pPr>
              <w:spacing w:line="276" w:lineRule="auto"/>
              <w:rPr>
                <w:rFonts w:eastAsia="Times New Roman" w:cs="Times New Roman"/>
                <w:b/>
                <w:color w:val="000000" w:themeColor="text1"/>
                <w:szCs w:val="24"/>
                <w:lang w:val="da-DK" w:eastAsia="da-DK"/>
              </w:rPr>
            </w:pPr>
            <w:ins w:id="357" w:author="Mathias (target conflict)" w:date="2019-03-21T16:48:00Z">
              <w:r w:rsidRPr="00352488">
                <w:rPr>
                  <w:rFonts w:eastAsia="Times New Roman" w:cs="Times New Roman"/>
                  <w:b/>
                  <w:color w:val="000000" w:themeColor="text1"/>
                  <w:szCs w:val="24"/>
                  <w:lang w:val="da-DK" w:eastAsia="da-DK"/>
                </w:rPr>
                <w:t>Aktør</w:t>
              </w:r>
            </w:ins>
          </w:p>
        </w:tc>
        <w:tc>
          <w:tcPr>
            <w:tcW w:w="4675" w:type="dxa"/>
          </w:tcPr>
          <w:p w14:paraId="51513B59" w14:textId="18C02DAA" w:rsidR="002A7A98" w:rsidRPr="00352488" w:rsidRDefault="002A7A98" w:rsidP="00272C7D">
            <w:pPr>
              <w:spacing w:line="276" w:lineRule="auto"/>
              <w:rPr>
                <w:rFonts w:eastAsia="Times New Roman" w:cs="Times New Roman"/>
                <w:b/>
                <w:color w:val="000000" w:themeColor="text1"/>
                <w:szCs w:val="24"/>
                <w:lang w:val="da-DK" w:eastAsia="da-DK"/>
              </w:rPr>
            </w:pPr>
            <w:ins w:id="358" w:author="Mathias (target conflict)" w:date="2019-03-21T16:48:00Z">
              <w:r w:rsidRPr="00352488">
                <w:rPr>
                  <w:rFonts w:eastAsia="Times New Roman" w:cs="Times New Roman"/>
                  <w:b/>
                  <w:color w:val="000000" w:themeColor="text1"/>
                  <w:szCs w:val="24"/>
                  <w:lang w:val="da-DK" w:eastAsia="da-DK"/>
                </w:rPr>
                <w:t>Beskrivelse</w:t>
              </w:r>
            </w:ins>
          </w:p>
        </w:tc>
      </w:tr>
      <w:tr w:rsidR="002A7A98" w:rsidRPr="00352488" w14:paraId="54DFB437" w14:textId="77777777" w:rsidTr="002A7A98">
        <w:tc>
          <w:tcPr>
            <w:tcW w:w="4675" w:type="dxa"/>
          </w:tcPr>
          <w:p w14:paraId="2CDF2EBA" w14:textId="72308E26" w:rsidR="002A7A98" w:rsidRPr="00352488" w:rsidRDefault="002A7A98" w:rsidP="00272C7D">
            <w:pPr>
              <w:spacing w:line="276" w:lineRule="auto"/>
              <w:rPr>
                <w:rFonts w:eastAsia="Times New Roman" w:cs="Times New Roman"/>
                <w:color w:val="000000" w:themeColor="text1"/>
                <w:szCs w:val="24"/>
                <w:lang w:val="da-DK" w:eastAsia="da-DK"/>
              </w:rPr>
            </w:pPr>
            <w:ins w:id="359" w:author="Mathias (target conflict)" w:date="2019-03-21T16:48:00Z">
              <w:r w:rsidRPr="00352488">
                <w:rPr>
                  <w:rFonts w:eastAsia="Times New Roman" w:cs="Times New Roman"/>
                  <w:color w:val="000000" w:themeColor="text1"/>
                  <w:szCs w:val="24"/>
                  <w:lang w:val="da-DK" w:eastAsia="da-DK"/>
                </w:rPr>
                <w:t>Sagsbehandler</w:t>
              </w:r>
            </w:ins>
          </w:p>
        </w:tc>
        <w:tc>
          <w:tcPr>
            <w:tcW w:w="4675" w:type="dxa"/>
          </w:tcPr>
          <w:p w14:paraId="29701DE1" w14:textId="32730766" w:rsidR="00170DE2" w:rsidRPr="00352488" w:rsidRDefault="00170DE2" w:rsidP="00272C7D">
            <w:pPr>
              <w:spacing w:line="276" w:lineRule="auto"/>
              <w:rPr>
                <w:rFonts w:eastAsia="Times New Roman" w:cs="Times New Roman"/>
                <w:color w:val="000000" w:themeColor="text1"/>
                <w:szCs w:val="24"/>
                <w:lang w:val="da-DK" w:eastAsia="da-DK"/>
              </w:rPr>
            </w:pPr>
            <w:ins w:id="360" w:author="Mathias (target conflict)" w:date="2019-03-21T16:48:00Z">
              <w:r w:rsidRPr="00352488">
                <w:rPr>
                  <w:rFonts w:eastAsia="Times New Roman" w:cs="Times New Roman"/>
                  <w:color w:val="000000" w:themeColor="text1"/>
                  <w:szCs w:val="24"/>
                  <w:lang w:val="da-DK" w:eastAsia="da-DK"/>
                </w:rPr>
                <w:t xml:space="preserve">Sagsbehandleren er personen der behandler en borgeres sag. </w:t>
              </w:r>
            </w:ins>
          </w:p>
          <w:p w14:paraId="4DB57365" w14:textId="03107549" w:rsidR="002A7A98" w:rsidRPr="00352488" w:rsidRDefault="002A7A98" w:rsidP="00272C7D">
            <w:pPr>
              <w:spacing w:line="276" w:lineRule="auto"/>
              <w:rPr>
                <w:rFonts w:eastAsia="Times New Roman" w:cs="Times New Roman"/>
                <w:color w:val="000000" w:themeColor="text1"/>
                <w:szCs w:val="24"/>
                <w:lang w:val="da-DK" w:eastAsia="da-DK"/>
              </w:rPr>
            </w:pPr>
            <w:ins w:id="361" w:author="Aleksander Henriksen (target conflict)" w:date="2019-03-11T21:21:00Z">
              <w:r w:rsidRPr="00352488">
                <w:rPr>
                  <w:rFonts w:eastAsia="Times New Roman" w:cs="Times New Roman"/>
                  <w:color w:val="000000" w:themeColor="text1"/>
                  <w:szCs w:val="24"/>
                  <w:lang w:val="da-DK" w:eastAsia="da-DK"/>
                </w:rPr>
                <w:t>Sagsbehandler skal kunne</w:t>
              </w:r>
            </w:ins>
            <w:ins w:id="362" w:author="Mathias (target conflict)" w:date="2019-03-21T16:48:00Z">
              <w:r w:rsidR="001840D7" w:rsidRPr="00352488">
                <w:rPr>
                  <w:rFonts w:eastAsia="Times New Roman" w:cs="Times New Roman"/>
                  <w:color w:val="000000" w:themeColor="text1"/>
                  <w:szCs w:val="24"/>
                  <w:lang w:val="da-DK" w:eastAsia="da-DK"/>
                </w:rPr>
                <w:t>:</w:t>
              </w:r>
            </w:ins>
          </w:p>
          <w:p w14:paraId="1709A9ED" w14:textId="77777777"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63" w:author="Mathias (target conflict)" w:date="2019-03-21T16:48:00Z">
              <w:r w:rsidRPr="00352488">
                <w:rPr>
                  <w:rFonts w:eastAsia="Times New Roman" w:cs="Times New Roman"/>
                  <w:color w:val="000000" w:themeColor="text1"/>
                  <w:szCs w:val="24"/>
                  <w:lang w:val="da-DK" w:eastAsia="da-DK"/>
                </w:rPr>
                <w:t>Oprette sag</w:t>
              </w:r>
            </w:ins>
          </w:p>
          <w:p w14:paraId="583106F1" w14:textId="77777777"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64" w:author="Mathias (target conflict)" w:date="2019-03-21T16:48:00Z">
              <w:r w:rsidRPr="00352488">
                <w:rPr>
                  <w:rFonts w:eastAsia="Times New Roman" w:cs="Times New Roman"/>
                  <w:color w:val="000000" w:themeColor="text1"/>
                  <w:szCs w:val="24"/>
                  <w:lang w:val="da-DK" w:eastAsia="da-DK"/>
                </w:rPr>
                <w:t>Afslutte sag</w:t>
              </w:r>
            </w:ins>
          </w:p>
          <w:p w14:paraId="68746735" w14:textId="77777777"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65" w:author="Mathias (target conflict)" w:date="2019-03-21T16:48:00Z">
              <w:r w:rsidRPr="00352488">
                <w:rPr>
                  <w:rFonts w:eastAsia="Times New Roman" w:cs="Times New Roman"/>
                  <w:color w:val="000000" w:themeColor="text1"/>
                  <w:szCs w:val="24"/>
                  <w:lang w:val="da-DK" w:eastAsia="da-DK"/>
                </w:rPr>
                <w:t>Opfølgning af sag</w:t>
              </w:r>
            </w:ins>
          </w:p>
          <w:p w14:paraId="1869E4EF" w14:textId="77777777"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66" w:author="Mathias (target conflict)" w:date="2019-03-21T16:48:00Z">
              <w:r w:rsidRPr="00352488">
                <w:rPr>
                  <w:rFonts w:eastAsia="Times New Roman" w:cs="Times New Roman"/>
                  <w:color w:val="000000" w:themeColor="text1"/>
                  <w:szCs w:val="24"/>
                  <w:lang w:val="da-DK" w:eastAsia="da-DK"/>
                </w:rPr>
                <w:t>Behandle sag</w:t>
              </w:r>
            </w:ins>
          </w:p>
          <w:p w14:paraId="0910642C" w14:textId="1BE959D4"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67" w:author="Mathias (target conflict)" w:date="2019-03-21T16:48:00Z">
              <w:r w:rsidRPr="00352488">
                <w:rPr>
                  <w:rFonts w:eastAsia="Times New Roman" w:cs="Times New Roman"/>
                  <w:color w:val="000000" w:themeColor="text1"/>
                  <w:szCs w:val="24"/>
                  <w:lang w:val="da-DK" w:eastAsia="da-DK"/>
                </w:rPr>
                <w:t>Find sag</w:t>
              </w:r>
            </w:ins>
          </w:p>
        </w:tc>
      </w:tr>
      <w:tr w:rsidR="002A7A98" w:rsidRPr="00352488" w14:paraId="3AF45112" w14:textId="77777777" w:rsidTr="002A7A98">
        <w:trPr>
          <w:trHeight w:val="1391"/>
        </w:trPr>
        <w:tc>
          <w:tcPr>
            <w:tcW w:w="4675" w:type="dxa"/>
          </w:tcPr>
          <w:p w14:paraId="25117FB8" w14:textId="3CFC9428" w:rsidR="002A7A98" w:rsidRPr="00352488" w:rsidRDefault="002A7A98" w:rsidP="00272C7D">
            <w:pPr>
              <w:spacing w:line="276" w:lineRule="auto"/>
              <w:rPr>
                <w:rFonts w:eastAsia="Times New Roman" w:cs="Times New Roman"/>
                <w:color w:val="000000" w:themeColor="text1"/>
                <w:szCs w:val="24"/>
                <w:lang w:val="da-DK" w:eastAsia="da-DK"/>
              </w:rPr>
            </w:pPr>
            <w:ins w:id="368" w:author="Mathias (target conflict)" w:date="2019-03-21T16:48:00Z">
              <w:r w:rsidRPr="00352488">
                <w:rPr>
                  <w:rFonts w:eastAsia="Times New Roman" w:cs="Times New Roman"/>
                  <w:color w:val="000000" w:themeColor="text1"/>
                  <w:szCs w:val="24"/>
                  <w:lang w:val="da-DK" w:eastAsia="da-DK"/>
                </w:rPr>
                <w:t>Afdelingsleder</w:t>
              </w:r>
            </w:ins>
          </w:p>
        </w:tc>
        <w:tc>
          <w:tcPr>
            <w:tcW w:w="4675" w:type="dxa"/>
          </w:tcPr>
          <w:p w14:paraId="769B4822" w14:textId="77777777" w:rsidR="00E66F2D" w:rsidRPr="00352488" w:rsidRDefault="002A7A98" w:rsidP="00272C7D">
            <w:pPr>
              <w:spacing w:line="276" w:lineRule="auto"/>
              <w:rPr>
                <w:rFonts w:eastAsia="Times New Roman" w:cs="Times New Roman"/>
                <w:color w:val="000000" w:themeColor="text1"/>
                <w:szCs w:val="24"/>
                <w:lang w:val="da-DK" w:eastAsia="da-DK"/>
              </w:rPr>
            </w:pPr>
            <w:ins w:id="369" w:author="Mathias (target conflict)" w:date="2019-03-21T16:48:00Z">
              <w:r w:rsidRPr="00352488">
                <w:rPr>
                  <w:rFonts w:eastAsia="Times New Roman" w:cs="Times New Roman"/>
                  <w:color w:val="000000" w:themeColor="text1"/>
                  <w:szCs w:val="24"/>
                  <w:lang w:val="da-DK" w:eastAsia="da-DK"/>
                </w:rPr>
                <w:t>Afdelingsleder kan det samme som en sagsbehandler, samt</w:t>
              </w:r>
              <w:r w:rsidR="001840D7" w:rsidRPr="00352488">
                <w:rPr>
                  <w:rFonts w:eastAsia="Times New Roman" w:cs="Times New Roman"/>
                  <w:color w:val="000000" w:themeColor="text1"/>
                  <w:szCs w:val="24"/>
                  <w:lang w:val="da-DK" w:eastAsia="da-DK"/>
                </w:rPr>
                <w:t>:</w:t>
              </w:r>
            </w:ins>
          </w:p>
          <w:p w14:paraId="41F5B726" w14:textId="77777777"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70" w:author="Mathias (target conflict)" w:date="2019-03-21T16:48:00Z">
              <w:r w:rsidRPr="00352488">
                <w:rPr>
                  <w:rFonts w:eastAsia="Times New Roman" w:cs="Times New Roman"/>
                  <w:color w:val="000000" w:themeColor="text1"/>
                  <w:szCs w:val="24"/>
                  <w:lang w:val="da-DK" w:eastAsia="da-DK"/>
                </w:rPr>
                <w:t>Tildele sag</w:t>
              </w:r>
            </w:ins>
          </w:p>
          <w:p w14:paraId="2B5D723D" w14:textId="1DF6539C" w:rsidR="001840D7"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71" w:author="Mathias (target conflict)" w:date="2019-03-21T16:48:00Z">
              <w:r w:rsidRPr="00352488">
                <w:rPr>
                  <w:rFonts w:eastAsia="Times New Roman" w:cs="Times New Roman"/>
                  <w:color w:val="000000" w:themeColor="text1"/>
                  <w:szCs w:val="24"/>
                  <w:lang w:val="da-DK" w:eastAsia="da-DK"/>
                </w:rPr>
                <w:t>Fjerne sag fra sagsbehandler</w:t>
              </w:r>
            </w:ins>
          </w:p>
        </w:tc>
      </w:tr>
      <w:tr w:rsidR="00E66F2D" w:rsidRPr="00352488" w14:paraId="6D37DECA" w14:textId="77777777" w:rsidTr="001E375C">
        <w:trPr>
          <w:trHeight w:val="1063"/>
        </w:trPr>
        <w:tc>
          <w:tcPr>
            <w:tcW w:w="4675" w:type="dxa"/>
          </w:tcPr>
          <w:p w14:paraId="19FFE64A" w14:textId="0CE868BF" w:rsidR="00E66F2D" w:rsidRPr="00352488" w:rsidRDefault="00E66F2D" w:rsidP="00272C7D">
            <w:pPr>
              <w:spacing w:line="276" w:lineRule="auto"/>
              <w:rPr>
                <w:rFonts w:eastAsia="Times New Roman" w:cs="Times New Roman"/>
                <w:color w:val="000000" w:themeColor="text1"/>
                <w:szCs w:val="24"/>
                <w:lang w:val="da-DK" w:eastAsia="da-DK"/>
              </w:rPr>
            </w:pPr>
            <w:ins w:id="372" w:author="Mathias (target conflict)" w:date="2019-03-21T16:48:00Z">
              <w:r w:rsidRPr="00352488">
                <w:rPr>
                  <w:rFonts w:eastAsia="Times New Roman" w:cs="Times New Roman"/>
                  <w:color w:val="000000" w:themeColor="text1"/>
                  <w:szCs w:val="24"/>
                  <w:lang w:val="da-DK" w:eastAsia="da-DK"/>
                </w:rPr>
                <w:t>Sekretær</w:t>
              </w:r>
            </w:ins>
          </w:p>
        </w:tc>
        <w:tc>
          <w:tcPr>
            <w:tcW w:w="4675" w:type="dxa"/>
          </w:tcPr>
          <w:p w14:paraId="2F798992" w14:textId="77777777" w:rsidR="001840D7" w:rsidRPr="00352488" w:rsidRDefault="00E66F2D" w:rsidP="00272C7D">
            <w:pPr>
              <w:spacing w:line="276" w:lineRule="auto"/>
              <w:rPr>
                <w:rFonts w:eastAsia="Times New Roman" w:cs="Times New Roman"/>
                <w:color w:val="000000" w:themeColor="text1"/>
                <w:szCs w:val="24"/>
                <w:lang w:val="da-DK" w:eastAsia="da-DK"/>
              </w:rPr>
            </w:pPr>
            <w:ins w:id="373" w:author="Mathias (target conflict)" w:date="2019-03-21T16:48:00Z">
              <w:r w:rsidRPr="00352488">
                <w:rPr>
                  <w:rFonts w:eastAsia="Times New Roman" w:cs="Times New Roman"/>
                  <w:color w:val="000000" w:themeColor="text1"/>
                  <w:szCs w:val="24"/>
                  <w:lang w:val="da-DK" w:eastAsia="da-DK"/>
                </w:rPr>
                <w:t xml:space="preserve">Sekretæren er en del af det administrative personale. </w:t>
              </w:r>
              <w:r w:rsidR="001840D7" w:rsidRPr="00352488">
                <w:rPr>
                  <w:rFonts w:eastAsia="Times New Roman" w:cs="Times New Roman"/>
                  <w:color w:val="000000" w:themeColor="text1"/>
                  <w:szCs w:val="24"/>
                  <w:lang w:val="da-DK" w:eastAsia="da-DK"/>
                </w:rPr>
                <w:t>Sekretæren skal kunne:</w:t>
              </w:r>
            </w:ins>
          </w:p>
          <w:p w14:paraId="09326420" w14:textId="49E35F48" w:rsidR="00E66F2D" w:rsidRPr="00352488" w:rsidRDefault="001840D7" w:rsidP="00272C7D">
            <w:pPr>
              <w:pStyle w:val="Listeafsnit"/>
              <w:numPr>
                <w:ilvl w:val="0"/>
                <w:numId w:val="1"/>
              </w:numPr>
              <w:spacing w:line="276" w:lineRule="auto"/>
              <w:rPr>
                <w:rFonts w:eastAsia="Times New Roman" w:cs="Times New Roman"/>
                <w:color w:val="000000" w:themeColor="text1"/>
                <w:szCs w:val="24"/>
                <w:lang w:val="da-DK" w:eastAsia="da-DK"/>
              </w:rPr>
            </w:pPr>
            <w:ins w:id="374" w:author="Mathias (target conflict)" w:date="2019-03-21T16:48:00Z">
              <w:r w:rsidRPr="00352488">
                <w:rPr>
                  <w:rFonts w:eastAsia="Times New Roman" w:cs="Times New Roman"/>
                  <w:color w:val="000000" w:themeColor="text1"/>
                  <w:szCs w:val="24"/>
                  <w:lang w:val="da-DK" w:eastAsia="da-DK"/>
                </w:rPr>
                <w:t>Oprette sag</w:t>
              </w:r>
            </w:ins>
          </w:p>
        </w:tc>
      </w:tr>
      <w:tr w:rsidR="000D756E" w:rsidRPr="00352488" w14:paraId="6BA45C32" w14:textId="77777777" w:rsidTr="002A7A98">
        <w:trPr>
          <w:trHeight w:val="1391"/>
        </w:trPr>
        <w:tc>
          <w:tcPr>
            <w:tcW w:w="4675" w:type="dxa"/>
          </w:tcPr>
          <w:p w14:paraId="69D5A38C" w14:textId="697838C7" w:rsidR="000D756E" w:rsidRPr="00352488" w:rsidRDefault="000D756E" w:rsidP="00272C7D">
            <w:pPr>
              <w:spacing w:line="276" w:lineRule="auto"/>
              <w:rPr>
                <w:rFonts w:eastAsia="Times New Roman" w:cs="Times New Roman"/>
                <w:color w:val="000000" w:themeColor="text1"/>
                <w:szCs w:val="24"/>
                <w:lang w:val="da-DK" w:eastAsia="da-DK"/>
              </w:rPr>
            </w:pPr>
            <w:ins w:id="375" w:author="Mathias (target conflict)" w:date="2019-03-21T16:48:00Z">
              <w:r w:rsidRPr="00352488">
                <w:rPr>
                  <w:rFonts w:eastAsia="Times New Roman" w:cs="Times New Roman"/>
                  <w:color w:val="000000" w:themeColor="text1"/>
                  <w:szCs w:val="24"/>
                  <w:lang w:val="da-DK" w:eastAsia="da-DK"/>
                </w:rPr>
                <w:t>Bruger</w:t>
              </w:r>
            </w:ins>
          </w:p>
        </w:tc>
        <w:tc>
          <w:tcPr>
            <w:tcW w:w="4675" w:type="dxa"/>
          </w:tcPr>
          <w:p w14:paraId="43F0100B" w14:textId="28F8EDF2" w:rsidR="001840D7" w:rsidRPr="00352488" w:rsidRDefault="000D756E" w:rsidP="00272C7D">
            <w:pPr>
              <w:spacing w:line="276" w:lineRule="auto"/>
              <w:rPr>
                <w:rFonts w:eastAsia="Times New Roman" w:cs="Times New Roman"/>
                <w:color w:val="000000" w:themeColor="text1"/>
                <w:szCs w:val="24"/>
                <w:lang w:val="da-DK" w:eastAsia="da-DK"/>
              </w:rPr>
            </w:pPr>
            <w:ins w:id="376" w:author="Mathias (target conflict)" w:date="2019-03-21T16:48:00Z">
              <w:r w:rsidRPr="00352488">
                <w:rPr>
                  <w:rFonts w:eastAsia="Times New Roman" w:cs="Times New Roman"/>
                  <w:color w:val="000000" w:themeColor="text1"/>
                  <w:szCs w:val="24"/>
                  <w:lang w:val="da-DK" w:eastAsia="da-DK"/>
                </w:rPr>
                <w:t>En bruger er en simulering af et login fra Sensum systemet, hvor en bruger bliver tildelt en rolle, f.eks. sagsbehandler, administrator, sekretær eller afdelingsleder.</w:t>
              </w:r>
            </w:ins>
          </w:p>
        </w:tc>
      </w:tr>
      <w:tr w:rsidR="00B41381" w:rsidRPr="00352488" w14:paraId="0AB3F3B6" w14:textId="77777777" w:rsidTr="001E375C">
        <w:trPr>
          <w:trHeight w:val="1000"/>
        </w:trPr>
        <w:tc>
          <w:tcPr>
            <w:tcW w:w="4675" w:type="dxa"/>
          </w:tcPr>
          <w:p w14:paraId="5085EFD5" w14:textId="6F763080" w:rsidR="00B41381" w:rsidRPr="00352488" w:rsidRDefault="00814417" w:rsidP="00272C7D">
            <w:pPr>
              <w:spacing w:line="276" w:lineRule="auto"/>
              <w:rPr>
                <w:rFonts w:eastAsia="Times New Roman" w:cs="Times New Roman"/>
                <w:color w:val="000000" w:themeColor="text1"/>
                <w:szCs w:val="24"/>
                <w:lang w:val="da-DK" w:eastAsia="da-DK"/>
              </w:rPr>
            </w:pPr>
            <w:ins w:id="377" w:author="Mathias (target conflict)" w:date="2019-03-21T16:48:00Z">
              <w:r w:rsidRPr="00352488">
                <w:rPr>
                  <w:rFonts w:eastAsia="Times New Roman" w:cs="Times New Roman"/>
                  <w:color w:val="000000" w:themeColor="text1"/>
                  <w:szCs w:val="24"/>
                  <w:lang w:val="da-DK" w:eastAsia="da-DK"/>
                </w:rPr>
                <w:t>Dagbog modul</w:t>
              </w:r>
            </w:ins>
          </w:p>
        </w:tc>
        <w:tc>
          <w:tcPr>
            <w:tcW w:w="4675" w:type="dxa"/>
          </w:tcPr>
          <w:p w14:paraId="3D4E94EC" w14:textId="309B7A87" w:rsidR="00C31084" w:rsidRPr="00352488" w:rsidRDefault="00C31084" w:rsidP="00272C7D">
            <w:pPr>
              <w:spacing w:line="276" w:lineRule="auto"/>
              <w:rPr>
                <w:rFonts w:eastAsia="Times New Roman" w:cs="Times New Roman"/>
                <w:color w:val="000000" w:themeColor="text1"/>
                <w:szCs w:val="24"/>
                <w:lang w:val="da-DK" w:eastAsia="da-DK"/>
              </w:rPr>
            </w:pPr>
            <w:ins w:id="378" w:author="Mathias (target conflict)" w:date="2019-03-21T16:48:00Z">
              <w:r w:rsidRPr="00352488">
                <w:rPr>
                  <w:rFonts w:eastAsia="Times New Roman" w:cs="Times New Roman"/>
                  <w:color w:val="000000" w:themeColor="text1"/>
                  <w:szCs w:val="24"/>
                  <w:lang w:val="da-DK" w:eastAsia="da-DK"/>
                </w:rPr>
                <w:t>Dagbog modulet modtager information under sagsafgørelsen.</w:t>
              </w:r>
            </w:ins>
          </w:p>
        </w:tc>
      </w:tr>
      <w:tr w:rsidR="00B41381" w:rsidRPr="00352488" w14:paraId="11B73ECB" w14:textId="77777777" w:rsidTr="001E375C">
        <w:trPr>
          <w:trHeight w:val="971"/>
        </w:trPr>
        <w:tc>
          <w:tcPr>
            <w:tcW w:w="4675" w:type="dxa"/>
          </w:tcPr>
          <w:p w14:paraId="0C18182F" w14:textId="4AB6BDD8" w:rsidR="00814417" w:rsidRPr="00352488" w:rsidRDefault="00814417" w:rsidP="00272C7D">
            <w:pPr>
              <w:spacing w:line="276" w:lineRule="auto"/>
              <w:rPr>
                <w:rFonts w:eastAsia="Times New Roman" w:cs="Times New Roman"/>
                <w:color w:val="000000" w:themeColor="text1"/>
                <w:szCs w:val="24"/>
                <w:lang w:val="da-DK" w:eastAsia="da-DK"/>
              </w:rPr>
            </w:pPr>
            <w:ins w:id="379" w:author="Mathias (target conflict)" w:date="2019-03-21T16:48:00Z">
              <w:r w:rsidRPr="00352488">
                <w:rPr>
                  <w:rFonts w:eastAsia="Times New Roman" w:cs="Times New Roman"/>
                  <w:color w:val="000000" w:themeColor="text1"/>
                  <w:szCs w:val="24"/>
                  <w:lang w:val="da-DK" w:eastAsia="da-DK"/>
                </w:rPr>
                <w:t>Handleplan modul</w:t>
              </w:r>
            </w:ins>
          </w:p>
        </w:tc>
        <w:tc>
          <w:tcPr>
            <w:tcW w:w="4675" w:type="dxa"/>
          </w:tcPr>
          <w:p w14:paraId="1364810B" w14:textId="7D95A803" w:rsidR="00B41381" w:rsidRPr="00352488" w:rsidRDefault="00C31084" w:rsidP="00272C7D">
            <w:pPr>
              <w:spacing w:line="276" w:lineRule="auto"/>
              <w:rPr>
                <w:rFonts w:eastAsia="Times New Roman" w:cs="Times New Roman"/>
                <w:color w:val="000000" w:themeColor="text1"/>
                <w:szCs w:val="24"/>
                <w:lang w:val="da-DK" w:eastAsia="da-DK"/>
              </w:rPr>
            </w:pPr>
            <w:ins w:id="380" w:author="Mathias (target conflict)" w:date="2019-03-21T16:48:00Z">
              <w:r w:rsidRPr="00352488">
                <w:rPr>
                  <w:rFonts w:eastAsia="Times New Roman" w:cs="Times New Roman"/>
                  <w:color w:val="000000" w:themeColor="text1"/>
                  <w:szCs w:val="24"/>
                  <w:lang w:val="da-DK" w:eastAsia="da-DK"/>
                </w:rPr>
                <w:t xml:space="preserve">Handleplan modulet modtager informationer under sagsbehandlingen og afgørelsen. </w:t>
              </w:r>
            </w:ins>
          </w:p>
        </w:tc>
      </w:tr>
      <w:tr w:rsidR="00814417" w:rsidRPr="00352488" w14:paraId="515A4586" w14:textId="77777777" w:rsidTr="001E375C">
        <w:trPr>
          <w:trHeight w:val="986"/>
        </w:trPr>
        <w:tc>
          <w:tcPr>
            <w:tcW w:w="4675" w:type="dxa"/>
          </w:tcPr>
          <w:p w14:paraId="1F57024A" w14:textId="08495F47" w:rsidR="00814417" w:rsidRPr="00352488" w:rsidRDefault="00814417" w:rsidP="00272C7D">
            <w:pPr>
              <w:spacing w:line="276" w:lineRule="auto"/>
              <w:rPr>
                <w:rFonts w:eastAsia="Times New Roman" w:cs="Times New Roman"/>
                <w:color w:val="000000" w:themeColor="text1"/>
                <w:szCs w:val="24"/>
                <w:lang w:val="da-DK" w:eastAsia="da-DK"/>
              </w:rPr>
            </w:pPr>
            <w:ins w:id="381" w:author="Mathias (target conflict)" w:date="2019-03-21T16:48:00Z">
              <w:r w:rsidRPr="00352488">
                <w:rPr>
                  <w:rFonts w:eastAsia="Times New Roman" w:cs="Times New Roman"/>
                  <w:color w:val="000000" w:themeColor="text1"/>
                  <w:szCs w:val="24"/>
                  <w:lang w:val="da-DK" w:eastAsia="da-DK"/>
                </w:rPr>
                <w:t>Sundhedssystem</w:t>
              </w:r>
            </w:ins>
          </w:p>
        </w:tc>
        <w:tc>
          <w:tcPr>
            <w:tcW w:w="4675" w:type="dxa"/>
          </w:tcPr>
          <w:p w14:paraId="67FF89E7" w14:textId="417FB9F5" w:rsidR="00814417" w:rsidRPr="00352488" w:rsidRDefault="00C31084" w:rsidP="00272C7D">
            <w:pPr>
              <w:spacing w:line="276" w:lineRule="auto"/>
              <w:rPr>
                <w:rFonts w:eastAsia="Times New Roman" w:cs="Times New Roman"/>
                <w:color w:val="000000" w:themeColor="text1"/>
                <w:szCs w:val="24"/>
                <w:lang w:val="da-DK" w:eastAsia="da-DK"/>
              </w:rPr>
            </w:pPr>
            <w:ins w:id="382" w:author="Mathias (target conflict)" w:date="2019-03-21T16:48:00Z">
              <w:r w:rsidRPr="00352488">
                <w:rPr>
                  <w:rFonts w:eastAsia="Times New Roman" w:cs="Times New Roman"/>
                  <w:color w:val="000000" w:themeColor="text1"/>
                  <w:szCs w:val="24"/>
                  <w:lang w:val="da-DK" w:eastAsia="da-DK"/>
                </w:rPr>
                <w:t>Sundhedssystem tilføjer en lægenote/læge erklæring under sagsbehandlingen</w:t>
              </w:r>
            </w:ins>
          </w:p>
        </w:tc>
      </w:tr>
      <w:tr w:rsidR="000D756E" w:rsidRPr="00352488" w14:paraId="4461335D" w14:textId="77777777" w:rsidTr="001E375C">
        <w:trPr>
          <w:trHeight w:val="1128"/>
        </w:trPr>
        <w:tc>
          <w:tcPr>
            <w:tcW w:w="4675" w:type="dxa"/>
          </w:tcPr>
          <w:p w14:paraId="0BC3A6DB" w14:textId="2D0F69AB" w:rsidR="000D756E" w:rsidRPr="00352488" w:rsidRDefault="000D756E" w:rsidP="00272C7D">
            <w:pPr>
              <w:spacing w:line="276" w:lineRule="auto"/>
              <w:rPr>
                <w:rFonts w:eastAsia="Times New Roman" w:cs="Times New Roman"/>
                <w:color w:val="000000" w:themeColor="text1"/>
                <w:szCs w:val="24"/>
                <w:lang w:val="da-DK" w:eastAsia="da-DK"/>
              </w:rPr>
            </w:pPr>
            <w:ins w:id="383" w:author="Mathias (target conflict)" w:date="2019-03-21T16:48:00Z">
              <w:r w:rsidRPr="00352488">
                <w:rPr>
                  <w:rFonts w:eastAsia="Times New Roman" w:cs="Times New Roman"/>
                  <w:color w:val="000000" w:themeColor="text1"/>
                  <w:szCs w:val="24"/>
                  <w:lang w:val="da-DK" w:eastAsia="da-DK"/>
                </w:rPr>
                <w:t>CPR</w:t>
              </w:r>
            </w:ins>
          </w:p>
        </w:tc>
        <w:tc>
          <w:tcPr>
            <w:tcW w:w="4675" w:type="dxa"/>
          </w:tcPr>
          <w:p w14:paraId="6BE4D235" w14:textId="403592D7" w:rsidR="000D756E" w:rsidRPr="00352488" w:rsidRDefault="000D756E" w:rsidP="00272C7D">
            <w:pPr>
              <w:spacing w:line="276" w:lineRule="auto"/>
              <w:rPr>
                <w:rFonts w:eastAsia="Times New Roman" w:cs="Times New Roman"/>
                <w:color w:val="000000" w:themeColor="text1"/>
                <w:szCs w:val="24"/>
                <w:lang w:val="da-DK" w:eastAsia="da-DK"/>
              </w:rPr>
            </w:pPr>
            <w:ins w:id="384" w:author="Mathias (target conflict)" w:date="2019-03-21T16:48:00Z">
              <w:r w:rsidRPr="00352488">
                <w:rPr>
                  <w:rFonts w:eastAsia="Times New Roman" w:cs="Times New Roman"/>
                  <w:color w:val="000000" w:themeColor="text1"/>
                  <w:szCs w:val="24"/>
                  <w:lang w:val="da-DK" w:eastAsia="da-DK"/>
                </w:rPr>
                <w:t xml:space="preserve">Det administrative personale, anvender CPR til at indhente personlige oplysninger. </w:t>
              </w:r>
            </w:ins>
          </w:p>
        </w:tc>
      </w:tr>
    </w:tbl>
    <w:p w14:paraId="56650D42" w14:textId="05574B88" w:rsidR="00272C7D" w:rsidRDefault="00272C7D" w:rsidP="00DD2DA2">
      <w:pPr>
        <w:spacing w:after="0" w:line="360" w:lineRule="auto"/>
        <w:rPr>
          <w:rFonts w:eastAsia="Times New Roman" w:cs="Times New Roman"/>
          <w:color w:val="000000" w:themeColor="text1"/>
          <w:szCs w:val="24"/>
          <w:lang w:val="da-DK" w:eastAsia="da-DK"/>
        </w:rPr>
      </w:pPr>
    </w:p>
    <w:p w14:paraId="1BF79D39" w14:textId="79EE216E" w:rsidR="00206BC8" w:rsidRPr="00352488" w:rsidRDefault="00272C7D" w:rsidP="00272C7D">
      <w:pPr>
        <w:rPr>
          <w:rFonts w:eastAsia="Times New Roman" w:cs="Times New Roman"/>
          <w:color w:val="000000" w:themeColor="text1"/>
          <w:szCs w:val="24"/>
          <w:lang w:val="da-DK" w:eastAsia="da-DK"/>
        </w:rPr>
      </w:pPr>
      <w:r>
        <w:rPr>
          <w:rFonts w:eastAsia="Times New Roman" w:cs="Times New Roman"/>
          <w:color w:val="000000" w:themeColor="text1"/>
          <w:szCs w:val="24"/>
          <w:lang w:val="da-DK" w:eastAsia="da-DK"/>
        </w:rPr>
        <w:br w:type="page"/>
      </w:r>
    </w:p>
    <w:p w14:paraId="0AB68CF0" w14:textId="1CE86AF3" w:rsidR="0087699A" w:rsidRPr="00352488" w:rsidRDefault="0087699A" w:rsidP="000801EF">
      <w:pPr>
        <w:pStyle w:val="Overskrift3"/>
        <w:numPr>
          <w:ilvl w:val="2"/>
          <w:numId w:val="26"/>
        </w:numPr>
        <w:spacing w:before="0" w:line="360" w:lineRule="auto"/>
        <w:rPr>
          <w:lang w:val="da-DK" w:eastAsia="da-DK"/>
        </w:rPr>
      </w:pPr>
      <w:bookmarkStart w:id="385" w:name="_Toc4088550"/>
      <w:bookmarkStart w:id="386" w:name="_Toc4164632"/>
      <w:ins w:id="387" w:author="Mathias (target conflict)" w:date="2019-03-21T16:48:00Z">
        <w:r w:rsidRPr="00352488">
          <w:rPr>
            <w:lang w:val="da-DK" w:eastAsia="da-DK"/>
          </w:rPr>
          <w:lastRenderedPageBreak/>
          <w:t>Brugsmønster</w:t>
        </w:r>
        <w:r w:rsidR="00F07C81" w:rsidRPr="00352488">
          <w:rPr>
            <w:lang w:val="da-DK" w:eastAsia="da-DK"/>
          </w:rPr>
          <w:t xml:space="preserve"> med korte beskrivelser</w:t>
        </w:r>
      </w:ins>
      <w:bookmarkEnd w:id="385"/>
      <w:bookmarkEnd w:id="386"/>
    </w:p>
    <w:p w14:paraId="275B0FC9" w14:textId="72097072" w:rsidR="00F660EA" w:rsidRPr="00352488" w:rsidRDefault="00F660EA" w:rsidP="00DD2DA2">
      <w:pPr>
        <w:spacing w:after="0" w:line="360" w:lineRule="auto"/>
        <w:rPr>
          <w:rFonts w:cs="Times New Roman"/>
          <w:color w:val="000000" w:themeColor="text1"/>
          <w:lang w:val="da-DK" w:eastAsia="da-DK"/>
        </w:rPr>
      </w:pPr>
      <w:ins w:id="388" w:author="Mathias (target conflict)" w:date="2019-03-21T16:48:00Z">
        <w:r w:rsidRPr="00352488">
          <w:rPr>
            <w:rFonts w:cs="Times New Roman"/>
            <w:color w:val="000000" w:themeColor="text1"/>
            <w:lang w:val="da-DK" w:eastAsia="da-DK"/>
          </w:rPr>
          <w:t>Herunder er der udarbejdet brugsmønstre ud fra aktørbeskrivelserne:</w:t>
        </w:r>
      </w:ins>
    </w:p>
    <w:tbl>
      <w:tblPr>
        <w:tblStyle w:val="Tabel-Gitter"/>
        <w:tblW w:w="0" w:type="auto"/>
        <w:tblLook w:val="04A0" w:firstRow="1" w:lastRow="0" w:firstColumn="1" w:lastColumn="0" w:noHBand="0" w:noVBand="1"/>
      </w:tblPr>
      <w:tblGrid>
        <w:gridCol w:w="4675"/>
        <w:gridCol w:w="4675"/>
      </w:tblGrid>
      <w:tr w:rsidR="002A7A98" w:rsidRPr="00352488" w14:paraId="7EFBDD48" w14:textId="77777777" w:rsidTr="002A7A98">
        <w:tc>
          <w:tcPr>
            <w:tcW w:w="4675" w:type="dxa"/>
          </w:tcPr>
          <w:p w14:paraId="19FC327B" w14:textId="5BEC34D4" w:rsidR="002A7A98" w:rsidRPr="00352488" w:rsidRDefault="002A7A98" w:rsidP="00272C7D">
            <w:pPr>
              <w:spacing w:line="276" w:lineRule="auto"/>
              <w:rPr>
                <w:rFonts w:eastAsia="Times New Roman" w:cs="Times New Roman"/>
                <w:b/>
                <w:color w:val="000000" w:themeColor="text1"/>
                <w:szCs w:val="24"/>
                <w:lang w:val="da-DK" w:eastAsia="da-DK"/>
              </w:rPr>
            </w:pPr>
            <w:ins w:id="389" w:author="Mathias (target conflict)" w:date="2019-03-21T16:48:00Z">
              <w:r w:rsidRPr="00352488">
                <w:rPr>
                  <w:rFonts w:eastAsia="Times New Roman" w:cs="Times New Roman"/>
                  <w:b/>
                  <w:color w:val="000000" w:themeColor="text1"/>
                  <w:szCs w:val="24"/>
                  <w:lang w:val="da-DK" w:eastAsia="da-DK"/>
                </w:rPr>
                <w:t>Navn</w:t>
              </w:r>
            </w:ins>
          </w:p>
        </w:tc>
        <w:tc>
          <w:tcPr>
            <w:tcW w:w="4675" w:type="dxa"/>
          </w:tcPr>
          <w:p w14:paraId="7B296B07" w14:textId="4395471F" w:rsidR="002A7A98" w:rsidRPr="00352488" w:rsidRDefault="002A7A98" w:rsidP="00272C7D">
            <w:pPr>
              <w:spacing w:line="276" w:lineRule="auto"/>
              <w:rPr>
                <w:rFonts w:eastAsia="Times New Roman" w:cs="Times New Roman"/>
                <w:b/>
                <w:color w:val="000000" w:themeColor="text1"/>
                <w:szCs w:val="24"/>
                <w:lang w:val="da-DK" w:eastAsia="da-DK"/>
              </w:rPr>
            </w:pPr>
            <w:ins w:id="390" w:author="Mathias (target conflict)" w:date="2019-03-21T16:48:00Z">
              <w:r w:rsidRPr="00352488">
                <w:rPr>
                  <w:rFonts w:eastAsia="Times New Roman" w:cs="Times New Roman"/>
                  <w:b/>
                  <w:color w:val="000000" w:themeColor="text1"/>
                  <w:szCs w:val="24"/>
                  <w:lang w:val="da-DK" w:eastAsia="da-DK"/>
                </w:rPr>
                <w:t>Beskrivelse</w:t>
              </w:r>
            </w:ins>
          </w:p>
        </w:tc>
      </w:tr>
      <w:tr w:rsidR="002A7A98" w:rsidRPr="00352488" w14:paraId="43BA4AD9" w14:textId="77777777" w:rsidTr="002A7A98">
        <w:tc>
          <w:tcPr>
            <w:tcW w:w="4675" w:type="dxa"/>
          </w:tcPr>
          <w:p w14:paraId="1F65092C" w14:textId="521CD286" w:rsidR="002A7A98" w:rsidRPr="00352488" w:rsidRDefault="002A7A98" w:rsidP="00272C7D">
            <w:pPr>
              <w:spacing w:line="276" w:lineRule="auto"/>
              <w:rPr>
                <w:rFonts w:eastAsia="Times New Roman" w:cs="Times New Roman"/>
                <w:color w:val="000000" w:themeColor="text1"/>
                <w:szCs w:val="24"/>
                <w:lang w:val="da-DK" w:eastAsia="da-DK"/>
              </w:rPr>
            </w:pPr>
            <w:ins w:id="391" w:author="Mathias (target conflict)" w:date="2019-03-21T16:48:00Z">
              <w:r w:rsidRPr="00352488">
                <w:rPr>
                  <w:rFonts w:eastAsia="Times New Roman" w:cs="Times New Roman"/>
                  <w:color w:val="000000" w:themeColor="text1"/>
                  <w:szCs w:val="24"/>
                  <w:lang w:val="da-DK" w:eastAsia="da-DK"/>
                </w:rPr>
                <w:t>Oprette sag</w:t>
              </w:r>
            </w:ins>
          </w:p>
        </w:tc>
        <w:tc>
          <w:tcPr>
            <w:tcW w:w="4675" w:type="dxa"/>
          </w:tcPr>
          <w:p w14:paraId="5BC948C6" w14:textId="658561BA" w:rsidR="002A7A98" w:rsidRPr="00352488" w:rsidRDefault="00206BC8" w:rsidP="00272C7D">
            <w:pPr>
              <w:spacing w:line="276" w:lineRule="auto"/>
              <w:rPr>
                <w:rFonts w:eastAsia="Times New Roman" w:cs="Times New Roman"/>
                <w:color w:val="000000" w:themeColor="text1"/>
                <w:szCs w:val="24"/>
                <w:lang w:val="da-DK" w:eastAsia="da-DK"/>
              </w:rPr>
            </w:pPr>
            <w:ins w:id="392" w:author="Mathias (target conflict)" w:date="2019-03-21T16:48:00Z">
              <w:r w:rsidRPr="00352488">
                <w:rPr>
                  <w:rFonts w:eastAsia="Times New Roman" w:cs="Times New Roman"/>
                  <w:color w:val="000000" w:themeColor="text1"/>
                  <w:szCs w:val="24"/>
                  <w:lang w:val="da-DK" w:eastAsia="da-DK"/>
                </w:rPr>
                <w:t xml:space="preserve">Der laves en sagsoprettelse. </w:t>
              </w:r>
            </w:ins>
          </w:p>
          <w:p w14:paraId="021D93C3" w14:textId="5AFAFFF3" w:rsidR="002A7A98" w:rsidRPr="00352488" w:rsidRDefault="002A7A98" w:rsidP="00272C7D">
            <w:pPr>
              <w:spacing w:line="276" w:lineRule="auto"/>
              <w:rPr>
                <w:rFonts w:eastAsia="Times New Roman" w:cs="Times New Roman"/>
                <w:color w:val="000000" w:themeColor="text1"/>
                <w:szCs w:val="24"/>
                <w:lang w:val="da-DK" w:eastAsia="da-DK"/>
              </w:rPr>
            </w:pPr>
            <w:ins w:id="393" w:author="Mathias (target conflict)" w:date="2019-03-21T16:48:00Z">
              <w:r w:rsidRPr="00352488">
                <w:rPr>
                  <w:rFonts w:eastAsia="Times New Roman" w:cs="Times New Roman"/>
                  <w:color w:val="000000" w:themeColor="text1"/>
                  <w:szCs w:val="24"/>
                  <w:lang w:val="da-DK" w:eastAsia="da-DK"/>
                </w:rPr>
                <w:t>Personlige oplysninger</w:t>
              </w:r>
              <w:r w:rsidR="00206BC8" w:rsidRPr="00352488">
                <w:rPr>
                  <w:rFonts w:eastAsia="Times New Roman" w:cs="Times New Roman"/>
                  <w:color w:val="000000" w:themeColor="text1"/>
                  <w:szCs w:val="24"/>
                  <w:lang w:val="da-DK" w:eastAsia="da-DK"/>
                </w:rPr>
                <w:t xml:space="preserve"> kan</w:t>
              </w:r>
              <w:r w:rsidRPr="00352488">
                <w:rPr>
                  <w:rFonts w:eastAsia="Times New Roman" w:cs="Times New Roman"/>
                  <w:color w:val="000000" w:themeColor="text1"/>
                  <w:szCs w:val="24"/>
                  <w:lang w:val="da-DK" w:eastAsia="da-DK"/>
                </w:rPr>
                <w:t xml:space="preserve"> indhentes fra personregisteret.</w:t>
              </w:r>
              <w:r w:rsidR="00206BC8" w:rsidRPr="00352488">
                <w:rPr>
                  <w:rFonts w:eastAsia="Times New Roman" w:cs="Times New Roman"/>
                  <w:color w:val="000000" w:themeColor="text1"/>
                  <w:szCs w:val="24"/>
                  <w:lang w:val="da-DK" w:eastAsia="da-DK"/>
                </w:rPr>
                <w:t xml:space="preserve"> </w:t>
              </w:r>
            </w:ins>
          </w:p>
        </w:tc>
      </w:tr>
      <w:tr w:rsidR="002A7A98" w:rsidRPr="00352488" w14:paraId="406E3591" w14:textId="77777777" w:rsidTr="002A7A98">
        <w:tc>
          <w:tcPr>
            <w:tcW w:w="4675" w:type="dxa"/>
          </w:tcPr>
          <w:p w14:paraId="5CD64AB6" w14:textId="04A17B6D" w:rsidR="002A7A98" w:rsidRPr="00352488" w:rsidRDefault="002A7A98" w:rsidP="00272C7D">
            <w:pPr>
              <w:spacing w:line="276" w:lineRule="auto"/>
              <w:rPr>
                <w:rFonts w:eastAsia="Times New Roman" w:cs="Times New Roman"/>
                <w:color w:val="000000" w:themeColor="text1"/>
                <w:szCs w:val="24"/>
                <w:lang w:val="da-DK" w:eastAsia="da-DK"/>
              </w:rPr>
            </w:pPr>
            <w:ins w:id="394" w:author="Mathias (target conflict)" w:date="2019-03-21T16:48:00Z">
              <w:r w:rsidRPr="00352488">
                <w:rPr>
                  <w:rFonts w:eastAsia="Times New Roman" w:cs="Times New Roman"/>
                  <w:color w:val="000000" w:themeColor="text1"/>
                  <w:szCs w:val="24"/>
                  <w:lang w:val="da-DK" w:eastAsia="da-DK"/>
                </w:rPr>
                <w:t>Indhenter oplysninger fra borger</w:t>
              </w:r>
            </w:ins>
          </w:p>
        </w:tc>
        <w:tc>
          <w:tcPr>
            <w:tcW w:w="4675" w:type="dxa"/>
          </w:tcPr>
          <w:p w14:paraId="7DB75A8E" w14:textId="77777777" w:rsidR="002A7A98" w:rsidRPr="00352488" w:rsidRDefault="002A7A98" w:rsidP="00272C7D">
            <w:pPr>
              <w:spacing w:line="276" w:lineRule="auto"/>
              <w:rPr>
                <w:rFonts w:eastAsia="Times New Roman" w:cs="Times New Roman"/>
                <w:color w:val="000000" w:themeColor="text1"/>
                <w:szCs w:val="24"/>
                <w:lang w:val="da-DK" w:eastAsia="da-DK"/>
              </w:rPr>
            </w:pPr>
            <w:ins w:id="395" w:author="Mathias (target conflict)" w:date="2019-03-21T16:48:00Z">
              <w:r w:rsidRPr="00352488">
                <w:rPr>
                  <w:rFonts w:eastAsia="Times New Roman" w:cs="Times New Roman"/>
                  <w:color w:val="000000" w:themeColor="text1"/>
                  <w:szCs w:val="24"/>
                  <w:lang w:val="da-DK" w:eastAsia="da-DK"/>
                </w:rPr>
                <w:t>Borgerne giver oplysninger om hvorfor de har henvendt sig.</w:t>
              </w:r>
            </w:ins>
          </w:p>
          <w:p w14:paraId="23FD1DD5" w14:textId="7CC197E5" w:rsidR="00CE0E87" w:rsidRPr="00352488" w:rsidRDefault="00CE0E87" w:rsidP="00272C7D">
            <w:pPr>
              <w:spacing w:line="276" w:lineRule="auto"/>
              <w:rPr>
                <w:rFonts w:eastAsia="Times New Roman" w:cs="Times New Roman"/>
                <w:color w:val="000000" w:themeColor="text1"/>
                <w:szCs w:val="24"/>
                <w:lang w:val="da-DK" w:eastAsia="da-DK"/>
              </w:rPr>
            </w:pPr>
            <w:ins w:id="396" w:author="Mathias (target conflict)" w:date="2019-03-21T16:48:00Z">
              <w:r w:rsidRPr="00352488">
                <w:rPr>
                  <w:rFonts w:eastAsia="Times New Roman" w:cs="Times New Roman"/>
                  <w:color w:val="000000" w:themeColor="text1"/>
                  <w:szCs w:val="24"/>
                  <w:lang w:val="da-DK" w:eastAsia="da-DK"/>
                </w:rPr>
                <w:t xml:space="preserve">Der vælges paragraf </w:t>
              </w:r>
              <w:r w:rsidR="00206BC8" w:rsidRPr="00352488">
                <w:rPr>
                  <w:rFonts w:eastAsia="Times New Roman" w:cs="Times New Roman"/>
                  <w:color w:val="000000" w:themeColor="text1"/>
                  <w:szCs w:val="24"/>
                  <w:lang w:val="da-DK" w:eastAsia="da-DK"/>
                </w:rPr>
                <w:t xml:space="preserve">baseret på givne oplysninger </w:t>
              </w:r>
              <w:r w:rsidRPr="00352488">
                <w:rPr>
                  <w:rFonts w:eastAsia="Times New Roman" w:cs="Times New Roman"/>
                  <w:color w:val="000000" w:themeColor="text1"/>
                  <w:szCs w:val="24"/>
                  <w:lang w:val="da-DK" w:eastAsia="da-DK"/>
                </w:rPr>
                <w:t>for videre sagsudredning</w:t>
              </w:r>
              <w:r w:rsidR="00206BC8" w:rsidRPr="00352488">
                <w:rPr>
                  <w:rFonts w:eastAsia="Times New Roman" w:cs="Times New Roman"/>
                  <w:color w:val="000000" w:themeColor="text1"/>
                  <w:szCs w:val="24"/>
                  <w:lang w:val="da-DK" w:eastAsia="da-DK"/>
                </w:rPr>
                <w:t xml:space="preserve">. </w:t>
              </w:r>
            </w:ins>
          </w:p>
        </w:tc>
      </w:tr>
      <w:tr w:rsidR="002A7A98" w:rsidRPr="00352488" w14:paraId="20856FFC" w14:textId="77777777" w:rsidTr="002A7A98">
        <w:tc>
          <w:tcPr>
            <w:tcW w:w="4675" w:type="dxa"/>
          </w:tcPr>
          <w:p w14:paraId="5F09D690" w14:textId="0C6ADDD2" w:rsidR="002A7A98" w:rsidRPr="00352488" w:rsidRDefault="002A7A98" w:rsidP="00272C7D">
            <w:pPr>
              <w:spacing w:line="276" w:lineRule="auto"/>
              <w:rPr>
                <w:rFonts w:eastAsia="Times New Roman" w:cs="Times New Roman"/>
                <w:color w:val="000000" w:themeColor="text1"/>
                <w:szCs w:val="24"/>
                <w:lang w:val="da-DK" w:eastAsia="da-DK"/>
              </w:rPr>
            </w:pPr>
            <w:ins w:id="397" w:author="Mathias (target conflict)" w:date="2019-03-21T16:48:00Z">
              <w:r w:rsidRPr="00352488">
                <w:rPr>
                  <w:rFonts w:eastAsia="Times New Roman" w:cs="Times New Roman"/>
                  <w:color w:val="000000" w:themeColor="text1"/>
                  <w:szCs w:val="24"/>
                  <w:lang w:val="da-DK" w:eastAsia="da-DK"/>
                </w:rPr>
                <w:t>Find sag</w:t>
              </w:r>
            </w:ins>
          </w:p>
        </w:tc>
        <w:tc>
          <w:tcPr>
            <w:tcW w:w="4675" w:type="dxa"/>
          </w:tcPr>
          <w:p w14:paraId="177938D1" w14:textId="0E84F5A1" w:rsidR="002A7A98" w:rsidRPr="00352488" w:rsidRDefault="00B27ABF" w:rsidP="00272C7D">
            <w:pPr>
              <w:spacing w:line="276" w:lineRule="auto"/>
              <w:rPr>
                <w:rFonts w:eastAsia="Times New Roman" w:cs="Times New Roman"/>
                <w:color w:val="000000" w:themeColor="text1"/>
                <w:szCs w:val="24"/>
                <w:lang w:val="da-DK" w:eastAsia="da-DK"/>
              </w:rPr>
            </w:pPr>
            <w:ins w:id="398" w:author="Mathias (target conflict)" w:date="2019-03-21T16:48:00Z">
              <w:r w:rsidRPr="00352488">
                <w:rPr>
                  <w:rFonts w:eastAsia="Times New Roman" w:cs="Times New Roman"/>
                  <w:color w:val="000000" w:themeColor="text1"/>
                  <w:szCs w:val="24"/>
                  <w:lang w:val="da-DK" w:eastAsia="da-DK"/>
                </w:rPr>
                <w:t xml:space="preserve">Søger på en sag baseret på CPR-nummer, sagsnummer eller fuldt navn. Der vises en liste over sager, hvor der kan vælges </w:t>
              </w:r>
              <w:r w:rsidR="00206BC8" w:rsidRPr="00352488">
                <w:rPr>
                  <w:rFonts w:eastAsia="Times New Roman" w:cs="Times New Roman"/>
                  <w:color w:val="000000" w:themeColor="text1"/>
                  <w:szCs w:val="24"/>
                  <w:lang w:val="da-DK" w:eastAsia="da-DK"/>
                </w:rPr>
                <w:t xml:space="preserve">en </w:t>
              </w:r>
              <w:r w:rsidRPr="00352488">
                <w:rPr>
                  <w:rFonts w:eastAsia="Times New Roman" w:cs="Times New Roman"/>
                  <w:color w:val="000000" w:themeColor="text1"/>
                  <w:szCs w:val="24"/>
                  <w:lang w:val="da-DK" w:eastAsia="da-DK"/>
                </w:rPr>
                <w:t>som bliver vist.</w:t>
              </w:r>
              <w:r w:rsidR="00206BC8" w:rsidRPr="00352488">
                <w:rPr>
                  <w:rFonts w:eastAsia="Times New Roman" w:cs="Times New Roman"/>
                  <w:color w:val="000000" w:themeColor="text1"/>
                  <w:szCs w:val="24"/>
                  <w:lang w:val="da-DK" w:eastAsia="da-DK"/>
                </w:rPr>
                <w:t xml:space="preserve"> </w:t>
              </w:r>
            </w:ins>
          </w:p>
        </w:tc>
      </w:tr>
      <w:tr w:rsidR="002A7A98" w:rsidRPr="00352488" w14:paraId="2B9338E6" w14:textId="77777777" w:rsidTr="002A7A98">
        <w:tc>
          <w:tcPr>
            <w:tcW w:w="4675" w:type="dxa"/>
          </w:tcPr>
          <w:p w14:paraId="3A25EA05" w14:textId="3D27FF16" w:rsidR="002A7A98" w:rsidRPr="00352488" w:rsidRDefault="002A7A98" w:rsidP="00272C7D">
            <w:pPr>
              <w:spacing w:line="276" w:lineRule="auto"/>
              <w:rPr>
                <w:rFonts w:eastAsia="Times New Roman" w:cs="Times New Roman"/>
                <w:color w:val="000000" w:themeColor="text1"/>
                <w:szCs w:val="24"/>
                <w:lang w:val="da-DK" w:eastAsia="da-DK"/>
              </w:rPr>
            </w:pPr>
            <w:ins w:id="399" w:author="Mathias (target conflict)" w:date="2019-03-21T16:48:00Z">
              <w:r w:rsidRPr="00352488">
                <w:rPr>
                  <w:rFonts w:eastAsia="Times New Roman" w:cs="Times New Roman"/>
                  <w:color w:val="000000" w:themeColor="text1"/>
                  <w:szCs w:val="24"/>
                  <w:lang w:val="da-DK" w:eastAsia="da-DK"/>
                </w:rPr>
                <w:t>Behandle sag</w:t>
              </w:r>
            </w:ins>
          </w:p>
        </w:tc>
        <w:tc>
          <w:tcPr>
            <w:tcW w:w="4675" w:type="dxa"/>
          </w:tcPr>
          <w:p w14:paraId="36EC7C6E" w14:textId="4D452562" w:rsidR="00CE0E87" w:rsidRPr="00352488" w:rsidRDefault="00CE0E87" w:rsidP="00272C7D">
            <w:pPr>
              <w:spacing w:line="276" w:lineRule="auto"/>
              <w:rPr>
                <w:rFonts w:cs="Times New Roman"/>
                <w:color w:val="000000" w:themeColor="text1"/>
                <w:lang w:val="da-DK"/>
              </w:rPr>
            </w:pPr>
            <w:ins w:id="400" w:author="Mathias (target conflict)" w:date="2019-03-21T16:48:00Z">
              <w:r w:rsidRPr="00352488">
                <w:rPr>
                  <w:rFonts w:cs="Times New Roman"/>
                  <w:color w:val="000000" w:themeColor="text1"/>
                  <w:lang w:val="da-DK"/>
                </w:rPr>
                <w:t>Sagsbehandlerne starter behandling af en sag i forhold til indhentning af oplysninger, hvorefter sagen bliver vurderet. Efterfølgende kommer en sagsafgørelse og til sidst bestilles evt. ydelser.</w:t>
              </w:r>
            </w:ins>
          </w:p>
          <w:p w14:paraId="5B8F82A1" w14:textId="5BA46861" w:rsidR="002A7A98" w:rsidRPr="00352488" w:rsidRDefault="00CE0E87" w:rsidP="00272C7D">
            <w:pPr>
              <w:spacing w:line="276" w:lineRule="auto"/>
              <w:rPr>
                <w:rFonts w:eastAsia="Times New Roman" w:cs="Times New Roman"/>
                <w:color w:val="000000" w:themeColor="text1"/>
                <w:szCs w:val="24"/>
                <w:lang w:val="da-DK" w:eastAsia="da-DK"/>
              </w:rPr>
            </w:pPr>
            <w:ins w:id="401" w:author="Mathias (target conflict)" w:date="2019-03-21T16:48:00Z">
              <w:r w:rsidRPr="00352488">
                <w:rPr>
                  <w:rFonts w:eastAsia="Times New Roman" w:cs="Times New Roman"/>
                  <w:color w:val="000000" w:themeColor="text1"/>
                  <w:szCs w:val="24"/>
                  <w:lang w:val="da-DK" w:eastAsia="da-DK"/>
                </w:rPr>
                <w:t>Der oprettes en handleplan, i andet modul indeholdende oplysninger fra pågældende sag.</w:t>
              </w:r>
            </w:ins>
          </w:p>
        </w:tc>
      </w:tr>
      <w:tr w:rsidR="004554D8" w:rsidRPr="00352488" w14:paraId="4427DF40" w14:textId="77777777" w:rsidTr="002A7A98">
        <w:tc>
          <w:tcPr>
            <w:tcW w:w="4675" w:type="dxa"/>
          </w:tcPr>
          <w:p w14:paraId="62672998" w14:textId="029328F0" w:rsidR="004554D8" w:rsidRPr="00352488" w:rsidRDefault="004554D8" w:rsidP="00272C7D">
            <w:pPr>
              <w:spacing w:line="276" w:lineRule="auto"/>
              <w:rPr>
                <w:rFonts w:eastAsia="Times New Roman" w:cs="Times New Roman"/>
                <w:color w:val="000000" w:themeColor="text1"/>
                <w:szCs w:val="24"/>
                <w:lang w:val="da-DK" w:eastAsia="da-DK"/>
              </w:rPr>
            </w:pPr>
            <w:ins w:id="402" w:author="Mathias (target conflict)" w:date="2019-03-21T16:48:00Z">
              <w:r w:rsidRPr="00352488">
                <w:rPr>
                  <w:rFonts w:eastAsia="Times New Roman" w:cs="Times New Roman"/>
                  <w:color w:val="000000" w:themeColor="text1"/>
                  <w:szCs w:val="24"/>
                  <w:lang w:val="da-DK" w:eastAsia="da-DK"/>
                </w:rPr>
                <w:t>Opfølgning af sag</w:t>
              </w:r>
            </w:ins>
          </w:p>
        </w:tc>
        <w:tc>
          <w:tcPr>
            <w:tcW w:w="4675" w:type="dxa"/>
          </w:tcPr>
          <w:p w14:paraId="2AB385FC" w14:textId="23FB6D10" w:rsidR="004554D8" w:rsidRPr="00352488" w:rsidRDefault="004554D8" w:rsidP="00272C7D">
            <w:pPr>
              <w:spacing w:line="276" w:lineRule="auto"/>
              <w:rPr>
                <w:rFonts w:cs="Times New Roman"/>
                <w:color w:val="000000" w:themeColor="text1"/>
                <w:lang w:val="da-DK"/>
              </w:rPr>
            </w:pPr>
            <w:ins w:id="403" w:author="Mathias (target conflict)" w:date="2019-03-21T16:48:00Z">
              <w:r w:rsidRPr="00352488">
                <w:rPr>
                  <w:rFonts w:cs="Times New Roman"/>
                  <w:color w:val="000000" w:themeColor="text1"/>
                  <w:lang w:val="da-DK"/>
                </w:rPr>
                <w:t xml:space="preserve">En sagsbehandler skal kunne følge op på en pågældende sag for social indsats. </w:t>
              </w:r>
            </w:ins>
          </w:p>
        </w:tc>
      </w:tr>
      <w:tr w:rsidR="002A7A98" w:rsidRPr="00352488" w14:paraId="0B59FD9D" w14:textId="77777777" w:rsidTr="002A7A98">
        <w:tc>
          <w:tcPr>
            <w:tcW w:w="4675" w:type="dxa"/>
          </w:tcPr>
          <w:p w14:paraId="49FAA44C" w14:textId="6C95E4A9" w:rsidR="002A7A98" w:rsidRPr="00352488" w:rsidRDefault="002A7A98" w:rsidP="00272C7D">
            <w:pPr>
              <w:spacing w:line="276" w:lineRule="auto"/>
              <w:rPr>
                <w:rFonts w:eastAsia="Times New Roman" w:cs="Times New Roman"/>
                <w:color w:val="000000" w:themeColor="text1"/>
                <w:szCs w:val="24"/>
                <w:lang w:val="da-DK" w:eastAsia="da-DK"/>
              </w:rPr>
            </w:pPr>
            <w:ins w:id="404" w:author="Mathias (target conflict)" w:date="2019-03-21T16:48:00Z">
              <w:r w:rsidRPr="00352488">
                <w:rPr>
                  <w:rFonts w:eastAsia="Times New Roman" w:cs="Times New Roman"/>
                  <w:color w:val="000000" w:themeColor="text1"/>
                  <w:szCs w:val="24"/>
                  <w:lang w:val="da-DK" w:eastAsia="da-DK"/>
                </w:rPr>
                <w:t>Indhenter oplysninger fra eksterne kilder</w:t>
              </w:r>
            </w:ins>
          </w:p>
        </w:tc>
        <w:tc>
          <w:tcPr>
            <w:tcW w:w="4675" w:type="dxa"/>
          </w:tcPr>
          <w:p w14:paraId="2F7DE229" w14:textId="3DD79774" w:rsidR="002A7A98" w:rsidRPr="00352488" w:rsidRDefault="00CE0E87" w:rsidP="00272C7D">
            <w:pPr>
              <w:spacing w:line="276" w:lineRule="auto"/>
              <w:rPr>
                <w:rFonts w:eastAsia="Times New Roman" w:cs="Times New Roman"/>
                <w:color w:val="000000" w:themeColor="text1"/>
                <w:szCs w:val="24"/>
                <w:lang w:val="da-DK" w:eastAsia="da-DK"/>
              </w:rPr>
            </w:pPr>
            <w:ins w:id="405" w:author="Mathias (target conflict)" w:date="2019-03-21T16:48:00Z">
              <w:r w:rsidRPr="00352488">
                <w:rPr>
                  <w:rFonts w:eastAsia="Times New Roman" w:cs="Times New Roman"/>
                  <w:color w:val="000000" w:themeColor="text1"/>
                  <w:szCs w:val="24"/>
                  <w:lang w:val="da-DK" w:eastAsia="da-DK"/>
                </w:rPr>
                <w:t>Der hentes relevante oplysninger fra sundhedssystem</w:t>
              </w:r>
              <w:r w:rsidR="00F07C81" w:rsidRPr="00352488">
                <w:rPr>
                  <w:rFonts w:eastAsia="Times New Roman" w:cs="Times New Roman"/>
                  <w:color w:val="000000" w:themeColor="text1"/>
                  <w:szCs w:val="24"/>
                  <w:lang w:val="da-DK" w:eastAsia="da-DK"/>
                </w:rPr>
                <w:t xml:space="preserve"> </w:t>
              </w:r>
              <w:r w:rsidRPr="00352488">
                <w:rPr>
                  <w:rFonts w:eastAsia="Times New Roman" w:cs="Times New Roman"/>
                  <w:color w:val="000000" w:themeColor="text1"/>
                  <w:szCs w:val="24"/>
                  <w:lang w:val="da-DK" w:eastAsia="da-DK"/>
                </w:rPr>
                <w:t>et al</w:t>
              </w:r>
              <w:r w:rsidR="00F07C81" w:rsidRPr="00352488">
                <w:rPr>
                  <w:rFonts w:eastAsia="Times New Roman" w:cs="Times New Roman"/>
                  <w:color w:val="000000" w:themeColor="text1"/>
                  <w:szCs w:val="24"/>
                  <w:lang w:val="da-DK" w:eastAsia="da-DK"/>
                </w:rPr>
                <w:t>.</w:t>
              </w:r>
              <w:r w:rsidRPr="00352488">
                <w:rPr>
                  <w:rFonts w:eastAsia="Times New Roman" w:cs="Times New Roman"/>
                  <w:color w:val="000000" w:themeColor="text1"/>
                  <w:szCs w:val="24"/>
                  <w:lang w:val="da-DK" w:eastAsia="da-DK"/>
                </w:rPr>
                <w:t xml:space="preserve"> f.eks. lægeerklæring, til videre udfyldelse af sagsudredningsdokument</w:t>
              </w:r>
              <w:r w:rsidR="00F07C81" w:rsidRPr="00352488">
                <w:rPr>
                  <w:rFonts w:eastAsia="Times New Roman" w:cs="Times New Roman"/>
                  <w:color w:val="000000" w:themeColor="text1"/>
                  <w:szCs w:val="24"/>
                  <w:lang w:val="da-DK" w:eastAsia="da-DK"/>
                </w:rPr>
                <w:t>.</w:t>
              </w:r>
            </w:ins>
          </w:p>
        </w:tc>
      </w:tr>
      <w:tr w:rsidR="002A7A98" w:rsidRPr="00352488" w14:paraId="7B4D2DDE" w14:textId="77777777" w:rsidTr="002A7A98">
        <w:tc>
          <w:tcPr>
            <w:tcW w:w="4675" w:type="dxa"/>
          </w:tcPr>
          <w:p w14:paraId="166324CA" w14:textId="3589998C" w:rsidR="002A7A98" w:rsidRPr="00352488" w:rsidRDefault="002A7A98" w:rsidP="00272C7D">
            <w:pPr>
              <w:spacing w:line="276" w:lineRule="auto"/>
              <w:rPr>
                <w:rFonts w:eastAsia="Times New Roman" w:cs="Times New Roman"/>
                <w:color w:val="000000" w:themeColor="text1"/>
                <w:szCs w:val="24"/>
                <w:lang w:val="da-DK" w:eastAsia="da-DK"/>
              </w:rPr>
            </w:pPr>
            <w:ins w:id="406" w:author="Mathias (target conflict)" w:date="2019-03-21T16:48:00Z">
              <w:r w:rsidRPr="00352488">
                <w:rPr>
                  <w:rFonts w:eastAsia="Times New Roman" w:cs="Times New Roman"/>
                  <w:color w:val="000000" w:themeColor="text1"/>
                  <w:szCs w:val="24"/>
                  <w:lang w:val="da-DK" w:eastAsia="da-DK"/>
                </w:rPr>
                <w:t>Afgøre sagsbehandling</w:t>
              </w:r>
            </w:ins>
          </w:p>
        </w:tc>
        <w:tc>
          <w:tcPr>
            <w:tcW w:w="4675" w:type="dxa"/>
          </w:tcPr>
          <w:p w14:paraId="7487080F" w14:textId="04B4093E" w:rsidR="002A7A98" w:rsidRPr="00352488" w:rsidRDefault="00CE0E87" w:rsidP="00272C7D">
            <w:pPr>
              <w:spacing w:line="276" w:lineRule="auto"/>
              <w:rPr>
                <w:rFonts w:eastAsia="Times New Roman" w:cs="Times New Roman"/>
                <w:color w:val="000000" w:themeColor="text1"/>
                <w:szCs w:val="24"/>
                <w:lang w:val="da-DK" w:eastAsia="da-DK"/>
              </w:rPr>
            </w:pPr>
            <w:ins w:id="407" w:author="Mathias (target conflict)" w:date="2019-03-21T16:48:00Z">
              <w:r w:rsidRPr="00352488">
                <w:rPr>
                  <w:rFonts w:cs="Times New Roman"/>
                  <w:color w:val="000000" w:themeColor="text1"/>
                  <w:lang w:val="da-DK"/>
                </w:rPr>
                <w:t>Sagsbehandler registrerer afgørelse af pågældende sag og skriver et brev til borger omkring afgørelsen. Hvis sagen ikke er afvist, udfyldes en bestilling af social indsats.</w:t>
              </w:r>
            </w:ins>
          </w:p>
        </w:tc>
      </w:tr>
      <w:tr w:rsidR="002A7A98" w:rsidRPr="00352488" w14:paraId="769C2E57" w14:textId="77777777" w:rsidTr="002A7A98">
        <w:trPr>
          <w:trHeight w:val="1040"/>
        </w:trPr>
        <w:tc>
          <w:tcPr>
            <w:tcW w:w="4675" w:type="dxa"/>
          </w:tcPr>
          <w:p w14:paraId="5AE598C1" w14:textId="2B7A0067" w:rsidR="002A7A98" w:rsidRPr="00352488" w:rsidRDefault="002A7A98" w:rsidP="00272C7D">
            <w:pPr>
              <w:spacing w:line="276" w:lineRule="auto"/>
              <w:rPr>
                <w:rFonts w:eastAsia="Times New Roman" w:cs="Times New Roman"/>
                <w:color w:val="000000" w:themeColor="text1"/>
                <w:szCs w:val="24"/>
                <w:lang w:val="da-DK" w:eastAsia="da-DK"/>
              </w:rPr>
            </w:pPr>
            <w:ins w:id="408" w:author="Mathias (target conflict)" w:date="2019-03-21T16:48:00Z">
              <w:r w:rsidRPr="00352488">
                <w:rPr>
                  <w:rFonts w:eastAsia="Times New Roman" w:cs="Times New Roman"/>
                  <w:color w:val="000000" w:themeColor="text1"/>
                  <w:szCs w:val="24"/>
                  <w:lang w:val="da-DK" w:eastAsia="da-DK"/>
                </w:rPr>
                <w:t>Afslutte sag</w:t>
              </w:r>
            </w:ins>
          </w:p>
        </w:tc>
        <w:tc>
          <w:tcPr>
            <w:tcW w:w="4675" w:type="dxa"/>
          </w:tcPr>
          <w:p w14:paraId="35220EBD" w14:textId="53E9EA45" w:rsidR="002A7A98" w:rsidRPr="00352488" w:rsidRDefault="002A7A98" w:rsidP="00272C7D">
            <w:pPr>
              <w:spacing w:line="276" w:lineRule="auto"/>
              <w:rPr>
                <w:rFonts w:eastAsia="Times New Roman" w:cs="Times New Roman"/>
                <w:color w:val="000000" w:themeColor="text1"/>
                <w:szCs w:val="24"/>
                <w:lang w:val="da-DK" w:eastAsia="da-DK"/>
              </w:rPr>
            </w:pPr>
            <w:ins w:id="409" w:author="Mathias (target conflict)" w:date="2019-03-21T16:48:00Z">
              <w:r w:rsidRPr="00352488">
                <w:rPr>
                  <w:rFonts w:eastAsia="Times New Roman" w:cs="Times New Roman"/>
                  <w:color w:val="000000" w:themeColor="text1"/>
                  <w:szCs w:val="24"/>
                  <w:lang w:val="da-DK" w:eastAsia="da-DK"/>
                </w:rPr>
                <w:t>Skal afslutte den valgte sag. Dette skal ikke slette den, men sikre at der ikke kan ske ændringer.</w:t>
              </w:r>
              <w:r w:rsidR="00F07C81" w:rsidRPr="00352488">
                <w:rPr>
                  <w:rFonts w:eastAsia="Times New Roman" w:cs="Times New Roman"/>
                  <w:color w:val="000000" w:themeColor="text1"/>
                  <w:szCs w:val="24"/>
                  <w:lang w:val="da-DK" w:eastAsia="da-DK"/>
                </w:rPr>
                <w:t xml:space="preserve"> </w:t>
              </w:r>
            </w:ins>
          </w:p>
        </w:tc>
      </w:tr>
      <w:tr w:rsidR="00CE0E87" w:rsidRPr="00352488" w14:paraId="7D8A1385" w14:textId="77777777" w:rsidTr="00CE0E87">
        <w:trPr>
          <w:trHeight w:val="699"/>
        </w:trPr>
        <w:tc>
          <w:tcPr>
            <w:tcW w:w="4675" w:type="dxa"/>
          </w:tcPr>
          <w:p w14:paraId="5902E3A7" w14:textId="133802D0" w:rsidR="00CE0E87" w:rsidRPr="00352488" w:rsidRDefault="00CE0E87" w:rsidP="00272C7D">
            <w:pPr>
              <w:spacing w:line="276" w:lineRule="auto"/>
              <w:rPr>
                <w:rFonts w:eastAsia="Times New Roman" w:cs="Times New Roman"/>
                <w:color w:val="000000" w:themeColor="text1"/>
                <w:szCs w:val="24"/>
                <w:lang w:val="da-DK" w:eastAsia="da-DK"/>
              </w:rPr>
            </w:pPr>
            <w:ins w:id="410" w:author="Mathias (target conflict)" w:date="2019-03-21T16:48:00Z">
              <w:r w:rsidRPr="00352488">
                <w:rPr>
                  <w:rFonts w:eastAsia="Times New Roman" w:cs="Times New Roman"/>
                  <w:color w:val="000000" w:themeColor="text1"/>
                  <w:szCs w:val="24"/>
                  <w:lang w:val="da-DK" w:eastAsia="da-DK"/>
                </w:rPr>
                <w:t>Tildele sag</w:t>
              </w:r>
            </w:ins>
          </w:p>
        </w:tc>
        <w:tc>
          <w:tcPr>
            <w:tcW w:w="4675" w:type="dxa"/>
          </w:tcPr>
          <w:p w14:paraId="5EE475DA" w14:textId="2B9ADA6A" w:rsidR="00CE0E87" w:rsidRPr="00352488" w:rsidRDefault="00CE0E87" w:rsidP="00272C7D">
            <w:pPr>
              <w:spacing w:line="276" w:lineRule="auto"/>
              <w:rPr>
                <w:rFonts w:eastAsia="Times New Roman" w:cs="Times New Roman"/>
                <w:color w:val="000000" w:themeColor="text1"/>
                <w:szCs w:val="24"/>
                <w:lang w:val="da-DK" w:eastAsia="da-DK"/>
              </w:rPr>
            </w:pPr>
            <w:ins w:id="411" w:author="Mathias (target conflict)" w:date="2019-03-21T16:48:00Z">
              <w:r w:rsidRPr="00352488">
                <w:rPr>
                  <w:rFonts w:eastAsia="Times New Roman" w:cs="Times New Roman"/>
                  <w:color w:val="000000" w:themeColor="text1"/>
                  <w:szCs w:val="24"/>
                  <w:lang w:val="da-DK" w:eastAsia="da-DK"/>
                </w:rPr>
                <w:t>Afdelingsleder tildeler en sagsbehandler en sag.</w:t>
              </w:r>
            </w:ins>
          </w:p>
        </w:tc>
      </w:tr>
      <w:tr w:rsidR="00CE0E87" w:rsidRPr="00352488" w14:paraId="07A64266" w14:textId="77777777" w:rsidTr="00CE0E87">
        <w:trPr>
          <w:trHeight w:val="699"/>
        </w:trPr>
        <w:tc>
          <w:tcPr>
            <w:tcW w:w="4675" w:type="dxa"/>
          </w:tcPr>
          <w:p w14:paraId="1076419B" w14:textId="77E9D419" w:rsidR="00CE0E87" w:rsidRPr="00352488" w:rsidRDefault="00CE0E87" w:rsidP="00272C7D">
            <w:pPr>
              <w:spacing w:line="276" w:lineRule="auto"/>
              <w:rPr>
                <w:rFonts w:eastAsia="Times New Roman" w:cs="Times New Roman"/>
                <w:color w:val="000000" w:themeColor="text1"/>
                <w:szCs w:val="24"/>
                <w:lang w:val="da-DK" w:eastAsia="da-DK"/>
              </w:rPr>
            </w:pPr>
            <w:ins w:id="412" w:author="Mathias (target conflict)" w:date="2019-03-21T16:48:00Z">
              <w:r w:rsidRPr="00352488">
                <w:rPr>
                  <w:rFonts w:eastAsia="Times New Roman" w:cs="Times New Roman"/>
                  <w:color w:val="000000" w:themeColor="text1"/>
                  <w:szCs w:val="24"/>
                  <w:lang w:val="da-DK" w:eastAsia="da-DK"/>
                </w:rPr>
                <w:t>Fjerne sag</w:t>
              </w:r>
              <w:r w:rsidR="00F07C81" w:rsidRPr="00352488">
                <w:rPr>
                  <w:rFonts w:eastAsia="Times New Roman" w:cs="Times New Roman"/>
                  <w:color w:val="000000" w:themeColor="text1"/>
                  <w:szCs w:val="24"/>
                  <w:lang w:val="da-DK" w:eastAsia="da-DK"/>
                </w:rPr>
                <w:t xml:space="preserve"> fra sagsbehandler</w:t>
              </w:r>
            </w:ins>
          </w:p>
        </w:tc>
        <w:tc>
          <w:tcPr>
            <w:tcW w:w="4675" w:type="dxa"/>
          </w:tcPr>
          <w:p w14:paraId="23BF943A" w14:textId="4FCD2CC3" w:rsidR="00CE0E87" w:rsidRPr="00352488" w:rsidRDefault="00CE0E87" w:rsidP="00272C7D">
            <w:pPr>
              <w:spacing w:line="276" w:lineRule="auto"/>
              <w:rPr>
                <w:rFonts w:eastAsia="Times New Roman" w:cs="Times New Roman"/>
                <w:color w:val="000000" w:themeColor="text1"/>
                <w:szCs w:val="24"/>
                <w:lang w:val="da-DK" w:eastAsia="da-DK"/>
              </w:rPr>
            </w:pPr>
            <w:ins w:id="413" w:author="Mathias (target conflict)" w:date="2019-03-21T16:48:00Z">
              <w:r w:rsidRPr="00352488">
                <w:rPr>
                  <w:rFonts w:eastAsia="Times New Roman" w:cs="Times New Roman"/>
                  <w:color w:val="000000" w:themeColor="text1"/>
                  <w:szCs w:val="24"/>
                  <w:lang w:val="da-DK" w:eastAsia="da-DK"/>
                </w:rPr>
                <w:t>Afdelingsleder fjerner en sag fra en sagsbehandler</w:t>
              </w:r>
              <w:r w:rsidR="00F07C81" w:rsidRPr="00352488">
                <w:rPr>
                  <w:rFonts w:eastAsia="Times New Roman" w:cs="Times New Roman"/>
                  <w:color w:val="000000" w:themeColor="text1"/>
                  <w:szCs w:val="24"/>
                  <w:lang w:val="da-DK" w:eastAsia="da-DK"/>
                </w:rPr>
                <w:t>.</w:t>
              </w:r>
            </w:ins>
          </w:p>
        </w:tc>
      </w:tr>
    </w:tbl>
    <w:p w14:paraId="206DD3E0" w14:textId="6892338E" w:rsidR="00E74CD2" w:rsidRPr="00352488" w:rsidRDefault="00E74CD2" w:rsidP="000801EF">
      <w:pPr>
        <w:pStyle w:val="Overskrift3"/>
        <w:numPr>
          <w:ilvl w:val="2"/>
          <w:numId w:val="26"/>
        </w:numPr>
        <w:spacing w:before="0" w:line="360" w:lineRule="auto"/>
        <w:rPr>
          <w:lang w:val="da-DK" w:eastAsia="da-DK"/>
        </w:rPr>
      </w:pPr>
      <w:bookmarkStart w:id="414" w:name="_Toc4088551"/>
      <w:bookmarkStart w:id="415" w:name="_Toc4164633"/>
      <w:ins w:id="416" w:author="Mathias (target conflict)" w:date="2019-03-21T16:48:00Z">
        <w:r w:rsidRPr="00352488">
          <w:rPr>
            <w:lang w:val="da-DK" w:eastAsia="da-DK"/>
          </w:rPr>
          <w:lastRenderedPageBreak/>
          <w:t>Overordnet brugsmønstermodel</w:t>
        </w:r>
      </w:ins>
      <w:bookmarkEnd w:id="414"/>
      <w:bookmarkEnd w:id="415"/>
    </w:p>
    <w:p w14:paraId="55FDC984" w14:textId="05A751B7" w:rsidR="000C31FC" w:rsidRPr="00352488" w:rsidRDefault="00E74CD2" w:rsidP="00DD2DA2">
      <w:pPr>
        <w:spacing w:after="0" w:line="360" w:lineRule="auto"/>
        <w:rPr>
          <w:rFonts w:cs="Times New Roman"/>
          <w:color w:val="000000" w:themeColor="text1"/>
          <w:lang w:val="da-DK" w:eastAsia="da-DK"/>
        </w:rPr>
      </w:pPr>
      <w:ins w:id="417" w:author="Mathias (target conflict)" w:date="2019-03-21T16:48:00Z">
        <w:r w:rsidRPr="00352488">
          <w:rPr>
            <w:rFonts w:cs="Times New Roman"/>
            <w:color w:val="000000" w:themeColor="text1"/>
            <w:lang w:val="da-DK" w:eastAsia="da-DK"/>
          </w:rPr>
          <w:t>Ud fra aktørbeskrivelserne og brug</w:t>
        </w:r>
        <w:r w:rsidR="000C31FC" w:rsidRPr="00352488">
          <w:rPr>
            <w:rFonts w:cs="Times New Roman"/>
            <w:color w:val="000000" w:themeColor="text1"/>
            <w:lang w:val="da-DK" w:eastAsia="da-DK"/>
          </w:rPr>
          <w:t>s</w:t>
        </w:r>
        <w:r w:rsidRPr="00352488">
          <w:rPr>
            <w:rFonts w:cs="Times New Roman"/>
            <w:color w:val="000000" w:themeColor="text1"/>
            <w:lang w:val="da-DK" w:eastAsia="da-DK"/>
          </w:rPr>
          <w:t>mønst</w:t>
        </w:r>
        <w:r w:rsidR="000C31FC" w:rsidRPr="00352488">
          <w:rPr>
            <w:rFonts w:cs="Times New Roman"/>
            <w:color w:val="000000" w:themeColor="text1"/>
            <w:lang w:val="da-DK" w:eastAsia="da-DK"/>
          </w:rPr>
          <w:t>er</w:t>
        </w:r>
        <w:r w:rsidRPr="00352488">
          <w:rPr>
            <w:rFonts w:cs="Times New Roman"/>
            <w:color w:val="000000" w:themeColor="text1"/>
            <w:lang w:val="da-DK" w:eastAsia="da-DK"/>
          </w:rPr>
          <w:t>beskrivelser</w:t>
        </w:r>
      </w:ins>
      <w:ins w:id="418" w:author="vitten (target conflict)" w:date="2019-03-21T20:30:00Z">
        <w:r w:rsidR="00492B81" w:rsidRPr="00352488">
          <w:rPr>
            <w:rFonts w:cs="Times New Roman"/>
            <w:color w:val="000000" w:themeColor="text1"/>
            <w:lang w:val="da-DK" w:eastAsia="da-DK"/>
          </w:rPr>
          <w:t>ne</w:t>
        </w:r>
      </w:ins>
      <w:ins w:id="419" w:author="Mathias (target conflict)" w:date="2019-03-21T16:48:00Z">
        <w:r w:rsidRPr="00352488">
          <w:rPr>
            <w:rFonts w:cs="Times New Roman"/>
            <w:color w:val="000000" w:themeColor="text1"/>
            <w:lang w:val="da-DK" w:eastAsia="da-DK"/>
          </w:rPr>
          <w:t xml:space="preserve"> er der udarbejdet e</w:t>
        </w:r>
        <w:r w:rsidR="000C31FC" w:rsidRPr="00352488">
          <w:rPr>
            <w:rFonts w:cs="Times New Roman"/>
            <w:color w:val="000000" w:themeColor="text1"/>
            <w:lang w:val="da-DK" w:eastAsia="da-DK"/>
          </w:rPr>
          <w:t>n</w:t>
        </w:r>
        <w:r w:rsidRPr="00352488">
          <w:rPr>
            <w:rFonts w:cs="Times New Roman"/>
            <w:color w:val="000000" w:themeColor="text1"/>
            <w:lang w:val="da-DK" w:eastAsia="da-DK"/>
          </w:rPr>
          <w:t xml:space="preserve"> overordnet brugsmønstermodel, der viser systemafgrænsning</w:t>
        </w:r>
        <w:r w:rsidR="00485C31" w:rsidRPr="00352488">
          <w:rPr>
            <w:rFonts w:cs="Times New Roman"/>
            <w:color w:val="000000" w:themeColor="text1"/>
            <w:lang w:val="da-DK" w:eastAsia="da-DK"/>
          </w:rPr>
          <w:t>en</w:t>
        </w:r>
        <w:r w:rsidRPr="00352488">
          <w:rPr>
            <w:rFonts w:cs="Times New Roman"/>
            <w:color w:val="000000" w:themeColor="text1"/>
            <w:lang w:val="da-DK" w:eastAsia="da-DK"/>
          </w:rPr>
          <w:t xml:space="preserve"> og alle</w:t>
        </w:r>
        <w:r w:rsidR="00485C31" w:rsidRPr="00352488">
          <w:rPr>
            <w:rFonts w:cs="Times New Roman"/>
            <w:color w:val="000000" w:themeColor="text1"/>
            <w:lang w:val="da-DK" w:eastAsia="da-DK"/>
          </w:rPr>
          <w:t xml:space="preserve"> forbindelser mellem aktør og brugsmønster</w:t>
        </w:r>
        <w:r w:rsidR="008F037C" w:rsidRPr="00352488">
          <w:rPr>
            <w:rFonts w:cs="Times New Roman"/>
            <w:color w:val="000000" w:themeColor="text1"/>
            <w:lang w:val="da-DK" w:eastAsia="da-DK"/>
          </w:rPr>
          <w:t>. Se figur 1.</w:t>
        </w:r>
      </w:ins>
    </w:p>
    <w:p w14:paraId="7FF1A377" w14:textId="223CBF36" w:rsidR="008F037C" w:rsidRPr="00352488" w:rsidRDefault="006A7CF5" w:rsidP="00DD2DA2">
      <w:pPr>
        <w:keepNext/>
        <w:spacing w:after="0" w:line="360" w:lineRule="auto"/>
        <w:rPr>
          <w:rFonts w:cs="Times New Roman"/>
          <w:color w:val="000000" w:themeColor="text1"/>
          <w:lang w:val="da-DK"/>
        </w:rPr>
      </w:pPr>
      <w:r>
        <w:rPr>
          <w:rFonts w:cs="Times New Roman"/>
          <w:noProof/>
          <w:color w:val="000000" w:themeColor="text1"/>
          <w:lang w:val="da-DK"/>
        </w:rPr>
        <mc:AlternateContent>
          <mc:Choice Requires="wps">
            <w:drawing>
              <wp:anchor distT="0" distB="0" distL="114300" distR="114300" simplePos="0" relativeHeight="251659267" behindDoc="0" locked="0" layoutInCell="1" allowOverlap="1" wp14:anchorId="0F803930" wp14:editId="5F926FC9">
                <wp:simplePos x="0" y="0"/>
                <wp:positionH relativeFrom="column">
                  <wp:posOffset>5006340</wp:posOffset>
                </wp:positionH>
                <wp:positionV relativeFrom="paragraph">
                  <wp:posOffset>1656715</wp:posOffset>
                </wp:positionV>
                <wp:extent cx="15903" cy="421419"/>
                <wp:effectExtent l="76200" t="38100" r="60325" b="17145"/>
                <wp:wrapNone/>
                <wp:docPr id="9" name="Lige pilforbindelse 9"/>
                <wp:cNvGraphicFramePr/>
                <a:graphic xmlns:a="http://schemas.openxmlformats.org/drawingml/2006/main">
                  <a:graphicData uri="http://schemas.microsoft.com/office/word/2010/wordprocessingShape">
                    <wps:wsp>
                      <wps:cNvCnPr/>
                      <wps:spPr>
                        <a:xfrm flipH="1" flipV="1">
                          <a:off x="0" y="0"/>
                          <a:ext cx="15903"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FBDBD3" id="_x0000_t32" coordsize="21600,21600" o:spt="32" o:oned="t" path="m,l21600,21600e" filled="f">
                <v:path arrowok="t" fillok="f" o:connecttype="none"/>
                <o:lock v:ext="edit" shapetype="t"/>
              </v:shapetype>
              <v:shape id="Lige pilforbindelse 9" o:spid="_x0000_s1026" type="#_x0000_t32" style="position:absolute;margin-left:394.2pt;margin-top:130.45pt;width:1.25pt;height:33.2pt;flip:x y;z-index:251659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" strokecolor="black [3200]" strokeweight=".5pt">
                <v:stroke endarrow="block" joinstyle="miter"/>
              </v:shape>
            </w:pict>
          </mc:Fallback>
        </mc:AlternateContent>
      </w:r>
      <w:ins w:id="420" w:author="Mathias (target conflict)" w:date="2019-03-21T16:48:00Z">
        <w:r w:rsidR="00485C31" w:rsidRPr="00352488">
          <w:rPr>
            <w:rFonts w:cs="Times New Roman"/>
            <w:noProof/>
            <w:color w:val="000000" w:themeColor="text1"/>
            <w:lang w:val="da-DK"/>
          </w:rPr>
          <w:drawing>
            <wp:inline distT="0" distB="0" distL="0" distR="0" wp14:anchorId="FA6BEE4E" wp14:editId="20C058CF">
              <wp:extent cx="5325466" cy="6489557"/>
              <wp:effectExtent l="0" t="0" r="8890" b="6985"/>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240" cy="6503904"/>
                      </a:xfrm>
                      <a:prstGeom prst="rect">
                        <a:avLst/>
                      </a:prstGeom>
                      <a:noFill/>
                      <a:ln>
                        <a:noFill/>
                      </a:ln>
                    </pic:spPr>
                  </pic:pic>
                </a:graphicData>
              </a:graphic>
            </wp:inline>
          </w:drawing>
        </w:r>
      </w:ins>
    </w:p>
    <w:p w14:paraId="7418FA72" w14:textId="37892B9E" w:rsidR="008F037C" w:rsidRPr="00352488" w:rsidRDefault="008F037C" w:rsidP="00DD2DA2">
      <w:pPr>
        <w:pStyle w:val="Billedtekst"/>
        <w:spacing w:after="0" w:line="360" w:lineRule="auto"/>
        <w:rPr>
          <w:rFonts w:cs="Times New Roman"/>
          <w:color w:val="000000" w:themeColor="text1"/>
          <w:lang w:val="da-DK"/>
        </w:rPr>
      </w:pPr>
      <w:ins w:id="421" w:author="Mathias (target conflict)" w:date="2019-03-21T16:48:00Z">
        <w:r w:rsidRPr="00352488">
          <w:rPr>
            <w:rFonts w:cs="Times New Roman"/>
            <w:color w:val="000000" w:themeColor="text1"/>
            <w:lang w:val="da-DK"/>
          </w:rPr>
          <w:t xml:space="preserve">Figur </w:t>
        </w:r>
      </w:ins>
      <w:r w:rsidRPr="00352488">
        <w:rPr>
          <w:rFonts w:cs="Times New Roman"/>
          <w:color w:val="000000" w:themeColor="text1"/>
          <w:lang w:val="da-DK"/>
        </w:rPr>
        <w:fldChar w:fldCharType="begin"/>
      </w:r>
      <w:r w:rsidRPr="00352488">
        <w:rPr>
          <w:rFonts w:cs="Times New Roman"/>
          <w:color w:val="000000" w:themeColor="text1"/>
          <w:lang w:val="da-DK"/>
        </w:rPr>
        <w:instrText xml:space="preserve"> SEQ Figur \* ARABIC </w:instrText>
      </w:r>
      <w:r w:rsidRPr="00352488">
        <w:rPr>
          <w:rFonts w:cs="Times New Roman"/>
          <w:color w:val="000000" w:themeColor="text1"/>
          <w:lang w:val="da-DK"/>
        </w:rPr>
        <w:fldChar w:fldCharType="separate"/>
      </w:r>
      <w:ins w:id="422" w:author="Mathias (target conflict)" w:date="2019-03-21T16:48:00Z">
        <w:r w:rsidR="0063573D" w:rsidRPr="00352488">
          <w:rPr>
            <w:rFonts w:cs="Times New Roman"/>
            <w:noProof/>
            <w:color w:val="000000" w:themeColor="text1"/>
            <w:lang w:val="da-DK"/>
          </w:rPr>
          <w:t>1</w:t>
        </w:r>
      </w:ins>
      <w:r w:rsidRPr="00352488">
        <w:rPr>
          <w:rFonts w:cs="Times New Roman"/>
          <w:color w:val="000000" w:themeColor="text1"/>
          <w:lang w:val="da-DK"/>
        </w:rPr>
        <w:fldChar w:fldCharType="end"/>
      </w:r>
      <w:ins w:id="423" w:author="Mathias (target conflict)" w:date="2019-03-21T16:48:00Z">
        <w:r w:rsidRPr="00352488">
          <w:rPr>
            <w:rFonts w:cs="Times New Roman"/>
            <w:color w:val="000000" w:themeColor="text1"/>
            <w:lang w:val="da-DK"/>
          </w:rPr>
          <w:t xml:space="preserve"> Brugsmønstermodel over sagsforløbet</w:t>
        </w:r>
      </w:ins>
    </w:p>
    <w:p w14:paraId="6695DE17" w14:textId="0747E12A" w:rsidR="00C453D2" w:rsidRDefault="00EC29E9" w:rsidP="00DD2DA2">
      <w:pPr>
        <w:spacing w:after="0" w:line="360" w:lineRule="auto"/>
        <w:rPr>
          <w:rFonts w:cs="Times New Roman"/>
          <w:color w:val="000000" w:themeColor="text1"/>
          <w:lang w:val="da-DK" w:eastAsia="da-DK"/>
        </w:rPr>
      </w:pPr>
      <w:ins w:id="424" w:author="Mathias (target conflict)" w:date="2019-03-21T16:48:00Z">
        <w:r w:rsidRPr="00352488">
          <w:rPr>
            <w:rFonts w:cs="Times New Roman"/>
            <w:color w:val="000000" w:themeColor="text1"/>
            <w:lang w:val="da-DK" w:eastAsia="da-DK"/>
          </w:rPr>
          <w:lastRenderedPageBreak/>
          <w:t xml:space="preserve">Figur 1 viser </w:t>
        </w:r>
      </w:ins>
      <w:r w:rsidR="006A7CF5">
        <w:rPr>
          <w:rFonts w:cs="Times New Roman"/>
          <w:color w:val="000000" w:themeColor="text1"/>
          <w:lang w:val="da-DK" w:eastAsia="da-DK"/>
        </w:rPr>
        <w:t>to</w:t>
      </w:r>
      <w:ins w:id="425" w:author="Mathias (target conflict)" w:date="2019-03-21T16:48:00Z">
        <w:r w:rsidR="00C453D2" w:rsidRPr="00352488">
          <w:rPr>
            <w:rFonts w:cs="Times New Roman"/>
            <w:color w:val="000000" w:themeColor="text1"/>
            <w:lang w:val="da-DK" w:eastAsia="da-DK"/>
          </w:rPr>
          <w:t xml:space="preserve"> systemafgrænsninger. En af dem er sagsforløbet, </w:t>
        </w:r>
        <w:r w:rsidR="00250932" w:rsidRPr="00352488">
          <w:rPr>
            <w:rFonts w:cs="Times New Roman"/>
            <w:color w:val="000000" w:themeColor="text1"/>
            <w:lang w:val="da-DK" w:eastAsia="da-DK"/>
          </w:rPr>
          <w:t>som består af brugsmønstrene der udgør hele sagsudredningsprocessen</w:t>
        </w:r>
        <w:r w:rsidR="007407B4" w:rsidRPr="00352488">
          <w:rPr>
            <w:rFonts w:cs="Times New Roman"/>
            <w:color w:val="000000" w:themeColor="text1"/>
            <w:lang w:val="da-DK" w:eastAsia="da-DK"/>
          </w:rPr>
          <w:t>. D</w:t>
        </w:r>
        <w:r w:rsidR="00C453D2" w:rsidRPr="00352488">
          <w:rPr>
            <w:rFonts w:cs="Times New Roman"/>
            <w:color w:val="000000" w:themeColor="text1"/>
            <w:lang w:val="da-DK" w:eastAsia="da-DK"/>
          </w:rPr>
          <w:t>en anden er Sensum</w:t>
        </w:r>
        <w:r w:rsidR="00250932" w:rsidRPr="00352488">
          <w:rPr>
            <w:rFonts w:cs="Times New Roman"/>
            <w:color w:val="000000" w:themeColor="text1"/>
            <w:lang w:val="da-DK" w:eastAsia="da-DK"/>
          </w:rPr>
          <w:t xml:space="preserve"> som</w:t>
        </w:r>
        <w:r w:rsidR="00C453D2" w:rsidRPr="00352488">
          <w:rPr>
            <w:rFonts w:cs="Times New Roman"/>
            <w:color w:val="000000" w:themeColor="text1"/>
            <w:lang w:val="da-DK" w:eastAsia="da-DK"/>
          </w:rPr>
          <w:t xml:space="preserve"> indeholder selve </w:t>
        </w:r>
        <w:r w:rsidR="001B0B01" w:rsidRPr="00352488">
          <w:rPr>
            <w:rFonts w:cs="Times New Roman"/>
            <w:color w:val="000000" w:themeColor="text1"/>
            <w:lang w:val="da-DK" w:eastAsia="da-DK"/>
          </w:rPr>
          <w:t>simulerings</w:t>
        </w:r>
        <w:r w:rsidR="00C453D2" w:rsidRPr="00352488">
          <w:rPr>
            <w:rFonts w:cs="Times New Roman"/>
            <w:color w:val="000000" w:themeColor="text1"/>
            <w:lang w:val="da-DK" w:eastAsia="da-DK"/>
          </w:rPr>
          <w:t>delen af log</w:t>
        </w:r>
      </w:ins>
      <w:ins w:id="426" w:author="vitten (target conflict)" w:date="2019-03-21T20:30:00Z">
        <w:r w:rsidR="00492B81" w:rsidRPr="00352488">
          <w:rPr>
            <w:rFonts w:cs="Times New Roman"/>
            <w:color w:val="000000" w:themeColor="text1"/>
            <w:lang w:val="da-DK" w:eastAsia="da-DK"/>
          </w:rPr>
          <w:t>in</w:t>
        </w:r>
      </w:ins>
      <w:ins w:id="427" w:author="Mathias (target conflict)" w:date="2019-03-21T16:48:00Z">
        <w:r w:rsidR="00250932" w:rsidRPr="00352488">
          <w:rPr>
            <w:rFonts w:cs="Times New Roman"/>
            <w:color w:val="000000" w:themeColor="text1"/>
            <w:lang w:val="da-DK" w:eastAsia="da-DK"/>
          </w:rPr>
          <w:t xml:space="preserve"> og administration af brugerrettigheder.</w:t>
        </w:r>
        <w:r w:rsidR="00C453D2" w:rsidRPr="00352488">
          <w:rPr>
            <w:rFonts w:cs="Times New Roman"/>
            <w:color w:val="000000" w:themeColor="text1"/>
            <w:lang w:val="da-DK" w:eastAsia="da-DK"/>
          </w:rPr>
          <w:t xml:space="preserve"> </w:t>
        </w:r>
        <w:r w:rsidR="00250932" w:rsidRPr="00352488">
          <w:rPr>
            <w:rFonts w:cs="Times New Roman"/>
            <w:color w:val="000000" w:themeColor="text1"/>
            <w:lang w:val="da-DK" w:eastAsia="da-DK"/>
          </w:rPr>
          <w:t>Dette er med t</w:t>
        </w:r>
        <w:r w:rsidR="00C453D2" w:rsidRPr="00352488">
          <w:rPr>
            <w:rFonts w:cs="Times New Roman"/>
            <w:color w:val="000000" w:themeColor="text1"/>
            <w:lang w:val="da-DK" w:eastAsia="da-DK"/>
          </w:rPr>
          <w:t xml:space="preserve">il at </w:t>
        </w:r>
        <w:r w:rsidR="00250932" w:rsidRPr="00352488">
          <w:rPr>
            <w:rFonts w:cs="Times New Roman"/>
            <w:color w:val="000000" w:themeColor="text1"/>
            <w:lang w:val="da-DK" w:eastAsia="da-DK"/>
          </w:rPr>
          <w:t>vise at en bruger skal</w:t>
        </w:r>
        <w:r w:rsidR="00C453D2" w:rsidRPr="00352488">
          <w:rPr>
            <w:rFonts w:cs="Times New Roman"/>
            <w:color w:val="000000" w:themeColor="text1"/>
            <w:lang w:val="da-DK" w:eastAsia="da-DK"/>
          </w:rPr>
          <w:t xml:space="preserve"> logge ind </w:t>
        </w:r>
        <w:r w:rsidR="00250932" w:rsidRPr="00352488">
          <w:rPr>
            <w:rFonts w:cs="Times New Roman"/>
            <w:color w:val="000000" w:themeColor="text1"/>
            <w:lang w:val="da-DK" w:eastAsia="da-DK"/>
          </w:rPr>
          <w:t xml:space="preserve">og have </w:t>
        </w:r>
        <w:r w:rsidR="00C453D2" w:rsidRPr="00352488">
          <w:rPr>
            <w:rFonts w:cs="Times New Roman"/>
            <w:color w:val="000000" w:themeColor="text1"/>
            <w:lang w:val="da-DK" w:eastAsia="da-DK"/>
          </w:rPr>
          <w:t xml:space="preserve">tildelt en rolle </w:t>
        </w:r>
        <w:r w:rsidR="00250932" w:rsidRPr="00352488">
          <w:rPr>
            <w:rFonts w:cs="Times New Roman"/>
            <w:color w:val="000000" w:themeColor="text1"/>
            <w:lang w:val="da-DK" w:eastAsia="da-DK"/>
          </w:rPr>
          <w:t xml:space="preserve">som </w:t>
        </w:r>
        <w:r w:rsidR="00C453D2" w:rsidRPr="00352488">
          <w:rPr>
            <w:rFonts w:cs="Times New Roman"/>
            <w:color w:val="000000" w:themeColor="text1"/>
            <w:lang w:val="da-DK" w:eastAsia="da-DK"/>
          </w:rPr>
          <w:t>f.eks.</w:t>
        </w:r>
        <w:r w:rsidR="009D49A6" w:rsidRPr="00352488">
          <w:rPr>
            <w:rFonts w:cs="Times New Roman"/>
            <w:color w:val="000000" w:themeColor="text1"/>
            <w:lang w:val="da-DK" w:eastAsia="da-DK"/>
          </w:rPr>
          <w:t xml:space="preserve"> </w:t>
        </w:r>
        <w:r w:rsidR="00C453D2" w:rsidRPr="00352488">
          <w:rPr>
            <w:rFonts w:cs="Times New Roman"/>
            <w:color w:val="000000" w:themeColor="text1"/>
            <w:lang w:val="da-DK" w:eastAsia="da-DK"/>
          </w:rPr>
          <w:t>sagsbehandler</w:t>
        </w:r>
        <w:r w:rsidR="00250932" w:rsidRPr="00352488">
          <w:rPr>
            <w:rFonts w:cs="Times New Roman"/>
            <w:color w:val="000000" w:themeColor="text1"/>
            <w:lang w:val="da-DK" w:eastAsia="da-DK"/>
          </w:rPr>
          <w:t xml:space="preserve"> for at kunne benytte resten af systemet</w:t>
        </w:r>
        <w:r w:rsidR="00C453D2" w:rsidRPr="00352488">
          <w:rPr>
            <w:rFonts w:cs="Times New Roman"/>
            <w:color w:val="000000" w:themeColor="text1"/>
            <w:lang w:val="da-DK" w:eastAsia="da-DK"/>
          </w:rPr>
          <w:t>.</w:t>
        </w:r>
      </w:ins>
    </w:p>
    <w:p w14:paraId="6B95B9DC" w14:textId="77777777" w:rsidR="00272C7D" w:rsidRPr="00352488" w:rsidRDefault="00272C7D" w:rsidP="00DD2DA2">
      <w:pPr>
        <w:spacing w:after="0" w:line="360" w:lineRule="auto"/>
        <w:rPr>
          <w:rFonts w:cs="Times New Roman"/>
          <w:color w:val="000000" w:themeColor="text1"/>
          <w:lang w:val="da-DK" w:eastAsia="da-DK"/>
        </w:rPr>
      </w:pPr>
    </w:p>
    <w:p w14:paraId="2799376D" w14:textId="1CB7E4E3" w:rsidR="000C31FC" w:rsidRPr="00352488" w:rsidRDefault="000C31FC" w:rsidP="000801EF">
      <w:pPr>
        <w:pStyle w:val="Overskrift3"/>
        <w:numPr>
          <w:ilvl w:val="2"/>
          <w:numId w:val="26"/>
        </w:numPr>
        <w:spacing w:before="0" w:line="360" w:lineRule="auto"/>
        <w:rPr>
          <w:lang w:val="da-DK" w:eastAsia="da-DK"/>
        </w:rPr>
      </w:pPr>
      <w:bookmarkStart w:id="428" w:name="_Toc4088552"/>
      <w:bookmarkStart w:id="429" w:name="_Toc4164634"/>
      <w:ins w:id="430" w:author="Mathias (target conflict)" w:date="2019-03-21T16:48:00Z">
        <w:r w:rsidRPr="00352488">
          <w:rPr>
            <w:lang w:val="da-DK" w:eastAsia="da-DK"/>
          </w:rPr>
          <w:t>Detaljeret brugsmønster</w:t>
        </w:r>
      </w:ins>
      <w:bookmarkEnd w:id="428"/>
      <w:bookmarkEnd w:id="429"/>
    </w:p>
    <w:p w14:paraId="0EB14F1E" w14:textId="740B9E27" w:rsidR="000646FC" w:rsidRPr="00352488" w:rsidRDefault="000C31FC" w:rsidP="00DD2DA2">
      <w:pPr>
        <w:spacing w:after="0" w:line="360" w:lineRule="auto"/>
        <w:rPr>
          <w:rFonts w:cs="Times New Roman"/>
          <w:color w:val="000000" w:themeColor="text1"/>
          <w:lang w:val="da-DK" w:eastAsia="da-DK"/>
        </w:rPr>
      </w:pPr>
      <w:ins w:id="431" w:author="Mathias (target conflict)" w:date="2019-03-21T16:48:00Z">
        <w:r w:rsidRPr="00352488">
          <w:rPr>
            <w:rFonts w:cs="Times New Roman"/>
            <w:color w:val="000000" w:themeColor="text1"/>
            <w:lang w:val="da-DK" w:eastAsia="da-DK"/>
          </w:rPr>
          <w:t xml:space="preserve">Der er blevet udvalgt </w:t>
        </w:r>
        <w:r w:rsidR="00757D67" w:rsidRPr="00352488">
          <w:rPr>
            <w:rFonts w:cs="Times New Roman"/>
            <w:color w:val="000000" w:themeColor="text1"/>
            <w:lang w:val="da-DK" w:eastAsia="da-DK"/>
          </w:rPr>
          <w:t xml:space="preserve">nogle </w:t>
        </w:r>
        <w:r w:rsidRPr="00352488">
          <w:rPr>
            <w:rFonts w:cs="Times New Roman"/>
            <w:color w:val="000000" w:themeColor="text1"/>
            <w:lang w:val="da-DK" w:eastAsia="da-DK"/>
          </w:rPr>
          <w:t xml:space="preserve">essentielle </w:t>
        </w:r>
        <w:r w:rsidR="00DD19BA" w:rsidRPr="00352488">
          <w:rPr>
            <w:rFonts w:cs="Times New Roman"/>
            <w:color w:val="000000" w:themeColor="text1"/>
            <w:lang w:val="da-DK" w:eastAsia="da-DK"/>
          </w:rPr>
          <w:t>brugsmønstre</w:t>
        </w:r>
        <w:r w:rsidRPr="00352488">
          <w:rPr>
            <w:rFonts w:cs="Times New Roman"/>
            <w:color w:val="000000" w:themeColor="text1"/>
            <w:lang w:val="da-DK" w:eastAsia="da-DK"/>
          </w:rPr>
          <w:t>, som gruppen har valgt at beskrive</w:t>
        </w:r>
        <w:r w:rsidR="00757D67" w:rsidRPr="00352488">
          <w:rPr>
            <w:rFonts w:cs="Times New Roman"/>
            <w:color w:val="000000" w:themeColor="text1"/>
            <w:lang w:val="da-DK" w:eastAsia="da-DK"/>
          </w:rPr>
          <w:t xml:space="preserve"> mere detaljeret</w:t>
        </w:r>
        <w:r w:rsidRPr="00352488">
          <w:rPr>
            <w:rFonts w:cs="Times New Roman"/>
            <w:color w:val="000000" w:themeColor="text1"/>
            <w:lang w:val="da-DK" w:eastAsia="da-DK"/>
          </w:rPr>
          <w:t xml:space="preserve">. </w:t>
        </w:r>
        <w:r w:rsidR="00DD19BA" w:rsidRPr="00352488">
          <w:rPr>
            <w:rFonts w:cs="Times New Roman"/>
            <w:color w:val="000000" w:themeColor="text1"/>
            <w:lang w:val="da-DK" w:eastAsia="da-DK"/>
          </w:rPr>
          <w:t xml:space="preserve">De udvalgte brugsmønstre har stor betydning </w:t>
        </w:r>
      </w:ins>
      <w:ins w:id="432" w:author="vitten (target conflict)" w:date="2019-03-21T20:30:00Z">
        <w:r w:rsidR="00492B81" w:rsidRPr="00352488">
          <w:rPr>
            <w:rFonts w:cs="Times New Roman"/>
            <w:color w:val="000000" w:themeColor="text1"/>
            <w:lang w:val="da-DK" w:eastAsia="da-DK"/>
          </w:rPr>
          <w:t>for</w:t>
        </w:r>
      </w:ins>
      <w:ins w:id="433" w:author="Mathias (target conflict)" w:date="2019-03-21T16:48:00Z">
        <w:r w:rsidR="00492B81" w:rsidRPr="00352488">
          <w:rPr>
            <w:rFonts w:cs="Times New Roman"/>
            <w:color w:val="000000" w:themeColor="text1"/>
            <w:lang w:val="da-DK" w:eastAsia="da-DK"/>
          </w:rPr>
          <w:t xml:space="preserve"> </w:t>
        </w:r>
        <w:r w:rsidR="00DD19BA" w:rsidRPr="00352488">
          <w:rPr>
            <w:rFonts w:cs="Times New Roman"/>
            <w:color w:val="000000" w:themeColor="text1"/>
            <w:lang w:val="da-DK" w:eastAsia="da-DK"/>
          </w:rPr>
          <w:t>hele sagsudredningsforløbet</w:t>
        </w:r>
        <w:r w:rsidR="00757D67" w:rsidRPr="00352488">
          <w:rPr>
            <w:rFonts w:cs="Times New Roman"/>
            <w:color w:val="000000" w:themeColor="text1"/>
            <w:lang w:val="da-DK" w:eastAsia="da-DK"/>
          </w:rPr>
          <w:t>.</w:t>
        </w:r>
        <w:r w:rsidR="00DD19BA" w:rsidRPr="00352488">
          <w:rPr>
            <w:rFonts w:cs="Times New Roman"/>
            <w:color w:val="000000" w:themeColor="text1"/>
            <w:lang w:val="da-DK" w:eastAsia="da-DK"/>
          </w:rPr>
          <w:t xml:space="preserve"> </w:t>
        </w:r>
      </w:ins>
    </w:p>
    <w:tbl>
      <w:tblPr>
        <w:tblStyle w:val="Tabel-Gitter"/>
        <w:tblW w:w="0" w:type="auto"/>
        <w:tblLook w:val="04A0" w:firstRow="1" w:lastRow="0" w:firstColumn="1" w:lastColumn="0" w:noHBand="0" w:noVBand="1"/>
      </w:tblPr>
      <w:tblGrid>
        <w:gridCol w:w="9350"/>
      </w:tblGrid>
      <w:tr w:rsidR="000C31FC" w:rsidRPr="00352488" w14:paraId="74B2EF80" w14:textId="77777777" w:rsidTr="000C31FC">
        <w:tc>
          <w:tcPr>
            <w:tcW w:w="9350" w:type="dxa"/>
          </w:tcPr>
          <w:p w14:paraId="5950329F" w14:textId="4B3349AD" w:rsidR="000C31FC" w:rsidRPr="00352488" w:rsidRDefault="000C31FC" w:rsidP="00272C7D">
            <w:pPr>
              <w:spacing w:line="276" w:lineRule="auto"/>
              <w:jc w:val="center"/>
              <w:rPr>
                <w:rFonts w:cs="Times New Roman"/>
                <w:color w:val="000000" w:themeColor="text1"/>
                <w:lang w:val="da-DK" w:eastAsia="da-DK"/>
              </w:rPr>
            </w:pPr>
            <w:ins w:id="434" w:author="Mathias (target conflict)" w:date="2019-03-21T16:48:00Z">
              <w:r w:rsidRPr="00352488">
                <w:rPr>
                  <w:rFonts w:cs="Times New Roman"/>
                  <w:b/>
                  <w:color w:val="000000" w:themeColor="text1"/>
                  <w:lang w:val="da-DK" w:eastAsia="da-DK"/>
                </w:rPr>
                <w:t xml:space="preserve">Brugsmønster: </w:t>
              </w:r>
              <w:r w:rsidRPr="00352488">
                <w:rPr>
                  <w:rFonts w:cs="Times New Roman"/>
                  <w:color w:val="000000" w:themeColor="text1"/>
                  <w:lang w:val="da-DK"/>
                </w:rPr>
                <w:t>Oprette sag</w:t>
              </w:r>
            </w:ins>
          </w:p>
        </w:tc>
      </w:tr>
      <w:tr w:rsidR="000C31FC" w:rsidRPr="00352488" w14:paraId="471079FC" w14:textId="77777777" w:rsidTr="000C31FC">
        <w:tc>
          <w:tcPr>
            <w:tcW w:w="9350" w:type="dxa"/>
          </w:tcPr>
          <w:p w14:paraId="0F9AF75E" w14:textId="03BAE607" w:rsidR="000C31FC" w:rsidRPr="00352488" w:rsidRDefault="000C31FC" w:rsidP="00272C7D">
            <w:pPr>
              <w:spacing w:line="276" w:lineRule="auto"/>
              <w:rPr>
                <w:rFonts w:cs="Times New Roman"/>
                <w:color w:val="000000" w:themeColor="text1"/>
                <w:lang w:val="da-DK" w:eastAsia="da-DK"/>
              </w:rPr>
            </w:pPr>
            <w:ins w:id="435" w:author="Mathias (target conflict)" w:date="2019-03-21T16:48:00Z">
              <w:r w:rsidRPr="00352488">
                <w:rPr>
                  <w:rFonts w:cs="Times New Roman"/>
                  <w:b/>
                  <w:color w:val="000000" w:themeColor="text1"/>
                  <w:lang w:val="da-DK" w:eastAsia="da-DK"/>
                </w:rPr>
                <w:t xml:space="preserve">ID: </w:t>
              </w:r>
              <w:r w:rsidRPr="00352488">
                <w:rPr>
                  <w:rFonts w:cs="Times New Roman"/>
                  <w:color w:val="000000" w:themeColor="text1"/>
                  <w:lang w:val="da-DK" w:eastAsia="da-DK"/>
                </w:rPr>
                <w:t>1</w:t>
              </w:r>
            </w:ins>
          </w:p>
        </w:tc>
      </w:tr>
      <w:tr w:rsidR="000C31FC" w:rsidRPr="00352488" w14:paraId="3C081206" w14:textId="77777777" w:rsidTr="000C31FC">
        <w:tc>
          <w:tcPr>
            <w:tcW w:w="9350" w:type="dxa"/>
          </w:tcPr>
          <w:p w14:paraId="5E249229" w14:textId="751B3431" w:rsidR="000C31FC" w:rsidRPr="00352488" w:rsidRDefault="000C31FC" w:rsidP="00272C7D">
            <w:pPr>
              <w:pStyle w:val="NormalWeb"/>
              <w:spacing w:before="0" w:beforeAutospacing="0" w:after="0" w:afterAutospacing="0" w:line="276" w:lineRule="auto"/>
              <w:rPr>
                <w:color w:val="000000" w:themeColor="text1"/>
              </w:rPr>
            </w:pPr>
            <w:ins w:id="436" w:author="Mathias (target conflict)" w:date="2019-03-21T16:48:00Z">
              <w:r w:rsidRPr="00352488">
                <w:rPr>
                  <w:b/>
                  <w:color w:val="000000" w:themeColor="text1"/>
                </w:rPr>
                <w:t xml:space="preserve">Primær aktør: </w:t>
              </w:r>
              <w:r w:rsidRPr="00352488">
                <w:rPr>
                  <w:color w:val="000000" w:themeColor="text1"/>
                  <w:sz w:val="22"/>
                  <w:szCs w:val="22"/>
                </w:rPr>
                <w:t>Sagsbehandler, afdelingsleder, administrativt personale</w:t>
              </w:r>
            </w:ins>
          </w:p>
        </w:tc>
      </w:tr>
      <w:tr w:rsidR="000C31FC" w:rsidRPr="00352488" w14:paraId="00F57EEE" w14:textId="77777777" w:rsidTr="000C31FC">
        <w:tc>
          <w:tcPr>
            <w:tcW w:w="9350" w:type="dxa"/>
          </w:tcPr>
          <w:p w14:paraId="1CA855EF" w14:textId="67307875" w:rsidR="000C31FC" w:rsidRPr="00352488" w:rsidRDefault="000C31FC" w:rsidP="00272C7D">
            <w:pPr>
              <w:pStyle w:val="NormalWeb"/>
              <w:spacing w:before="0" w:beforeAutospacing="0" w:after="0" w:afterAutospacing="0" w:line="276" w:lineRule="auto"/>
              <w:rPr>
                <w:color w:val="000000" w:themeColor="text1"/>
              </w:rPr>
            </w:pPr>
            <w:ins w:id="437" w:author="Mathias (target conflict)" w:date="2019-03-21T16:48:00Z">
              <w:r w:rsidRPr="00352488">
                <w:rPr>
                  <w:b/>
                  <w:color w:val="000000" w:themeColor="text1"/>
                </w:rPr>
                <w:t xml:space="preserve">Sekundære aktør: </w:t>
              </w:r>
              <w:r w:rsidRPr="00352488">
                <w:rPr>
                  <w:color w:val="000000" w:themeColor="text1"/>
                  <w:sz w:val="22"/>
                  <w:szCs w:val="22"/>
                </w:rPr>
                <w:t>CPR</w:t>
              </w:r>
            </w:ins>
          </w:p>
        </w:tc>
      </w:tr>
      <w:tr w:rsidR="000C31FC" w:rsidRPr="00352488" w14:paraId="29CF65F1" w14:textId="77777777" w:rsidTr="000C31FC">
        <w:tc>
          <w:tcPr>
            <w:tcW w:w="9350" w:type="dxa"/>
          </w:tcPr>
          <w:p w14:paraId="6513206A" w14:textId="17C32335" w:rsidR="000C31FC" w:rsidRPr="00352488" w:rsidRDefault="000C31FC" w:rsidP="00272C7D">
            <w:pPr>
              <w:spacing w:line="276" w:lineRule="auto"/>
              <w:rPr>
                <w:rFonts w:cs="Times New Roman"/>
                <w:b/>
                <w:color w:val="000000" w:themeColor="text1"/>
                <w:lang w:val="da-DK" w:eastAsia="da-DK"/>
              </w:rPr>
            </w:pPr>
            <w:ins w:id="438" w:author="Mathias (target conflict)" w:date="2019-03-21T16:48:00Z">
              <w:r w:rsidRPr="00352488">
                <w:rPr>
                  <w:rFonts w:cs="Times New Roman"/>
                  <w:b/>
                  <w:color w:val="000000" w:themeColor="text1"/>
                  <w:lang w:val="da-DK" w:eastAsia="da-DK"/>
                </w:rPr>
                <w:t xml:space="preserve">Kort beskrivelse: </w:t>
              </w:r>
              <w:r w:rsidRPr="00352488">
                <w:rPr>
                  <w:rFonts w:cs="Times New Roman"/>
                  <w:color w:val="000000" w:themeColor="text1"/>
                  <w:lang w:val="da-DK"/>
                </w:rPr>
                <w:t>En aktør kan oprette en sag.</w:t>
              </w:r>
            </w:ins>
          </w:p>
        </w:tc>
      </w:tr>
      <w:tr w:rsidR="000C31FC" w:rsidRPr="00352488" w14:paraId="092581F9" w14:textId="77777777" w:rsidTr="000C31FC">
        <w:tc>
          <w:tcPr>
            <w:tcW w:w="9350" w:type="dxa"/>
          </w:tcPr>
          <w:p w14:paraId="14868EEB" w14:textId="39CB18E2" w:rsidR="000C31FC" w:rsidRPr="00352488" w:rsidRDefault="000C31FC" w:rsidP="00272C7D">
            <w:pPr>
              <w:spacing w:line="276" w:lineRule="auto"/>
              <w:rPr>
                <w:rFonts w:cs="Times New Roman"/>
                <w:b/>
                <w:color w:val="000000" w:themeColor="text1"/>
                <w:lang w:val="da-DK" w:eastAsia="da-DK"/>
              </w:rPr>
            </w:pPr>
            <w:ins w:id="439" w:author="Mathias (target conflict)" w:date="2019-03-21T16:48:00Z">
              <w:r w:rsidRPr="00352488">
                <w:rPr>
                  <w:rFonts w:cs="Times New Roman"/>
                  <w:b/>
                  <w:color w:val="000000" w:themeColor="text1"/>
                  <w:lang w:val="da-DK" w:eastAsia="da-DK"/>
                </w:rPr>
                <w:t xml:space="preserve">Prækonditioner: </w:t>
              </w:r>
              <w:r w:rsidRPr="00352488">
                <w:rPr>
                  <w:rFonts w:cs="Times New Roman"/>
                  <w:color w:val="000000" w:themeColor="text1"/>
                  <w:lang w:val="da-DK"/>
                </w:rPr>
                <w:t>Aktør skal være logget ind.</w:t>
              </w:r>
            </w:ins>
          </w:p>
        </w:tc>
      </w:tr>
      <w:tr w:rsidR="000C31FC" w:rsidRPr="00352488" w14:paraId="096E209E" w14:textId="77777777" w:rsidTr="000C31FC">
        <w:tc>
          <w:tcPr>
            <w:tcW w:w="9350" w:type="dxa"/>
          </w:tcPr>
          <w:p w14:paraId="097E7B00" w14:textId="77777777" w:rsidR="000C31FC" w:rsidRPr="00352488" w:rsidRDefault="000C31FC" w:rsidP="00272C7D">
            <w:pPr>
              <w:pStyle w:val="NormalWeb"/>
              <w:spacing w:before="0" w:beforeAutospacing="0" w:after="0" w:afterAutospacing="0" w:line="276" w:lineRule="auto"/>
              <w:rPr>
                <w:b/>
                <w:color w:val="000000" w:themeColor="text1"/>
              </w:rPr>
            </w:pPr>
            <w:ins w:id="440" w:author="Mathias (target conflict)" w:date="2019-03-21T16:48:00Z">
              <w:r w:rsidRPr="00352488">
                <w:rPr>
                  <w:b/>
                  <w:color w:val="000000" w:themeColor="text1"/>
                </w:rPr>
                <w:t xml:space="preserve">Hovedhændelsesforløb: </w:t>
              </w:r>
            </w:ins>
          </w:p>
          <w:p w14:paraId="676947F0" w14:textId="723C2C5A" w:rsidR="000C31FC" w:rsidRPr="00352488" w:rsidRDefault="000C31FC" w:rsidP="00272C7D">
            <w:pPr>
              <w:pStyle w:val="NormalWeb"/>
              <w:spacing w:before="0" w:beforeAutospacing="0" w:after="0" w:afterAutospacing="0" w:line="276" w:lineRule="auto"/>
              <w:rPr>
                <w:color w:val="000000" w:themeColor="text1"/>
              </w:rPr>
            </w:pPr>
            <w:ins w:id="441" w:author="Mathias (target conflict)" w:date="2019-03-21T16:48:00Z">
              <w:r w:rsidRPr="00352488">
                <w:rPr>
                  <w:color w:val="000000" w:themeColor="text1"/>
                  <w:sz w:val="22"/>
                  <w:szCs w:val="22"/>
                </w:rPr>
                <w:t xml:space="preserve">Starter når en borger henvender sig til kommunen, </w:t>
              </w:r>
            </w:ins>
          </w:p>
          <w:p w14:paraId="4CF9B32E" w14:textId="5FE703F6" w:rsidR="000C31FC" w:rsidRPr="00352488" w:rsidRDefault="000C31FC" w:rsidP="00272C7D">
            <w:pPr>
              <w:pStyle w:val="NormalWeb"/>
              <w:numPr>
                <w:ilvl w:val="0"/>
                <w:numId w:val="9"/>
              </w:numPr>
              <w:spacing w:before="0" w:beforeAutospacing="0" w:after="0" w:afterAutospacing="0" w:line="276" w:lineRule="auto"/>
              <w:textAlignment w:val="baseline"/>
              <w:rPr>
                <w:color w:val="000000" w:themeColor="text1"/>
                <w:sz w:val="22"/>
                <w:szCs w:val="22"/>
              </w:rPr>
            </w:pPr>
            <w:ins w:id="442" w:author="Mathias (target conflict)" w:date="2019-03-21T16:48:00Z">
              <w:r w:rsidRPr="00352488">
                <w:rPr>
                  <w:color w:val="000000" w:themeColor="text1"/>
                  <w:sz w:val="22"/>
                  <w:szCs w:val="22"/>
                </w:rPr>
                <w:t>Aktør indtaster CPR nummer, borgers navn, begrundelse for henvendelse</w:t>
              </w:r>
              <w:r w:rsidR="00747F2B" w:rsidRPr="00352488">
                <w:rPr>
                  <w:color w:val="000000" w:themeColor="text1"/>
                  <w:sz w:val="22"/>
                  <w:szCs w:val="22"/>
                </w:rPr>
                <w:t>.</w:t>
              </w:r>
            </w:ins>
          </w:p>
          <w:p w14:paraId="225BC241" w14:textId="10D53F38" w:rsidR="000C31FC" w:rsidRPr="00352488" w:rsidRDefault="000C31FC" w:rsidP="00272C7D">
            <w:pPr>
              <w:pStyle w:val="NormalWeb"/>
              <w:numPr>
                <w:ilvl w:val="0"/>
                <w:numId w:val="9"/>
              </w:numPr>
              <w:spacing w:before="0" w:beforeAutospacing="0" w:after="0" w:afterAutospacing="0" w:line="276" w:lineRule="auto"/>
              <w:textAlignment w:val="baseline"/>
              <w:rPr>
                <w:color w:val="000000" w:themeColor="text1"/>
                <w:sz w:val="22"/>
                <w:szCs w:val="22"/>
              </w:rPr>
            </w:pPr>
            <w:ins w:id="443" w:author="Mathias (target conflict)" w:date="2019-03-21T16:48:00Z">
              <w:r w:rsidRPr="00352488">
                <w:rPr>
                  <w:color w:val="000000" w:themeColor="text1"/>
                  <w:sz w:val="22"/>
                  <w:szCs w:val="22"/>
                </w:rPr>
                <w:t>hvis henvendelsen omhandler anden afdeling</w:t>
              </w:r>
              <w:r w:rsidR="00747F2B" w:rsidRPr="00352488">
                <w:rPr>
                  <w:color w:val="000000" w:themeColor="text1"/>
                  <w:sz w:val="22"/>
                  <w:szCs w:val="22"/>
                </w:rPr>
                <w:t>.</w:t>
              </w:r>
            </w:ins>
          </w:p>
          <w:p w14:paraId="35380996" w14:textId="77777777" w:rsidR="000C31FC" w:rsidRPr="00352488" w:rsidRDefault="000C31FC" w:rsidP="00272C7D">
            <w:pPr>
              <w:pStyle w:val="NormalWeb"/>
              <w:numPr>
                <w:ilvl w:val="1"/>
                <w:numId w:val="9"/>
              </w:numPr>
              <w:spacing w:before="0" w:beforeAutospacing="0" w:after="0" w:afterAutospacing="0" w:line="276" w:lineRule="auto"/>
              <w:textAlignment w:val="baseline"/>
              <w:rPr>
                <w:color w:val="000000" w:themeColor="text1"/>
                <w:sz w:val="22"/>
                <w:szCs w:val="22"/>
              </w:rPr>
            </w:pPr>
            <w:ins w:id="444" w:author="Mathias (target conflict)" w:date="2019-03-21T16:48:00Z">
              <w:r w:rsidRPr="00352488">
                <w:rPr>
                  <w:color w:val="000000" w:themeColor="text1"/>
                  <w:sz w:val="22"/>
                  <w:szCs w:val="22"/>
                </w:rPr>
                <w:t>henvis borger til relevant afdeling</w:t>
              </w:r>
            </w:ins>
          </w:p>
          <w:p w14:paraId="41D48E64" w14:textId="77777777" w:rsidR="000C31FC" w:rsidRPr="00352488" w:rsidRDefault="000C31FC" w:rsidP="00272C7D">
            <w:pPr>
              <w:pStyle w:val="NormalWeb"/>
              <w:numPr>
                <w:ilvl w:val="0"/>
                <w:numId w:val="9"/>
              </w:numPr>
              <w:spacing w:before="0" w:beforeAutospacing="0" w:after="0" w:afterAutospacing="0" w:line="276" w:lineRule="auto"/>
              <w:textAlignment w:val="baseline"/>
              <w:rPr>
                <w:color w:val="000000" w:themeColor="text1"/>
                <w:sz w:val="22"/>
                <w:szCs w:val="22"/>
              </w:rPr>
            </w:pPr>
            <w:ins w:id="445" w:author="Mathias (target conflict)" w:date="2019-03-21T16:48:00Z">
              <w:r w:rsidRPr="00352488">
                <w:rPr>
                  <w:color w:val="000000" w:themeColor="text1"/>
                  <w:sz w:val="22"/>
                  <w:szCs w:val="22"/>
                </w:rPr>
                <w:t>hvis henvendelsen omhandler aktørs afdeling</w:t>
              </w:r>
            </w:ins>
          </w:p>
          <w:p w14:paraId="1267766F" w14:textId="77777777" w:rsidR="000C31FC" w:rsidRPr="00352488" w:rsidRDefault="000C31FC" w:rsidP="00272C7D">
            <w:pPr>
              <w:pStyle w:val="NormalWeb"/>
              <w:numPr>
                <w:ilvl w:val="1"/>
                <w:numId w:val="9"/>
              </w:numPr>
              <w:spacing w:before="0" w:beforeAutospacing="0" w:after="0" w:afterAutospacing="0" w:line="276" w:lineRule="auto"/>
              <w:textAlignment w:val="baseline"/>
              <w:rPr>
                <w:color w:val="000000" w:themeColor="text1"/>
                <w:sz w:val="22"/>
                <w:szCs w:val="22"/>
              </w:rPr>
            </w:pPr>
            <w:ins w:id="446" w:author="Mathias (target conflict)" w:date="2019-03-21T16:48:00Z">
              <w:r w:rsidRPr="00352488">
                <w:rPr>
                  <w:color w:val="000000" w:themeColor="text1"/>
                  <w:sz w:val="22"/>
                  <w:szCs w:val="22"/>
                </w:rPr>
                <w:t>Gemmer indtastet data.</w:t>
              </w:r>
            </w:ins>
          </w:p>
          <w:p w14:paraId="7EF7F48F" w14:textId="38C01245" w:rsidR="000C31FC" w:rsidRPr="00352488" w:rsidRDefault="000C31FC" w:rsidP="00272C7D">
            <w:pPr>
              <w:pStyle w:val="NormalWeb"/>
              <w:numPr>
                <w:ilvl w:val="1"/>
                <w:numId w:val="9"/>
              </w:numPr>
              <w:spacing w:before="0" w:beforeAutospacing="0" w:after="0" w:afterAutospacing="0" w:line="276" w:lineRule="auto"/>
              <w:textAlignment w:val="baseline"/>
              <w:rPr>
                <w:color w:val="000000" w:themeColor="text1"/>
                <w:sz w:val="22"/>
                <w:szCs w:val="22"/>
              </w:rPr>
            </w:pPr>
            <w:ins w:id="447" w:author="Mathias (target conflict)" w:date="2019-03-21T16:48:00Z">
              <w:r w:rsidRPr="00352488">
                <w:rPr>
                  <w:color w:val="000000" w:themeColor="text1"/>
                  <w:sz w:val="22"/>
                  <w:szCs w:val="22"/>
                </w:rPr>
                <w:t>Sagen oprettes.</w:t>
              </w:r>
            </w:ins>
          </w:p>
        </w:tc>
      </w:tr>
      <w:tr w:rsidR="000C31FC" w:rsidRPr="00352488" w14:paraId="71D66D64" w14:textId="77777777" w:rsidTr="000C31FC">
        <w:tc>
          <w:tcPr>
            <w:tcW w:w="9350" w:type="dxa"/>
          </w:tcPr>
          <w:p w14:paraId="60E5FAE1" w14:textId="2C854C84" w:rsidR="000C31FC" w:rsidRPr="00352488" w:rsidRDefault="000C31FC" w:rsidP="00272C7D">
            <w:pPr>
              <w:pStyle w:val="NormalWeb"/>
              <w:spacing w:before="0" w:beforeAutospacing="0" w:after="0" w:afterAutospacing="0" w:line="276" w:lineRule="auto"/>
              <w:rPr>
                <w:color w:val="000000" w:themeColor="text1"/>
              </w:rPr>
            </w:pPr>
            <w:ins w:id="448" w:author="Mathias (target conflict)" w:date="2019-03-21T16:48:00Z">
              <w:r w:rsidRPr="00352488">
                <w:rPr>
                  <w:b/>
                  <w:color w:val="000000" w:themeColor="text1"/>
                </w:rPr>
                <w:t xml:space="preserve">Postkonditioner: </w:t>
              </w:r>
              <w:r w:rsidR="00747F2B" w:rsidRPr="00352488">
                <w:rPr>
                  <w:color w:val="000000" w:themeColor="text1"/>
                </w:rPr>
                <w:t>H</w:t>
              </w:r>
              <w:r w:rsidR="00747F2B" w:rsidRPr="00352488">
                <w:rPr>
                  <w:color w:val="000000" w:themeColor="text1"/>
                  <w:sz w:val="22"/>
                  <w:szCs w:val="22"/>
                </w:rPr>
                <w:t>envendelse behandling.</w:t>
              </w:r>
            </w:ins>
          </w:p>
        </w:tc>
      </w:tr>
      <w:tr w:rsidR="000C31FC" w:rsidRPr="00352488" w14:paraId="4034B7ED" w14:textId="77777777" w:rsidTr="000C31FC">
        <w:tc>
          <w:tcPr>
            <w:tcW w:w="9350" w:type="dxa"/>
          </w:tcPr>
          <w:p w14:paraId="1C212FD5" w14:textId="0FCBFBAE" w:rsidR="000C31FC" w:rsidRPr="00352488" w:rsidRDefault="000C31FC" w:rsidP="00272C7D">
            <w:pPr>
              <w:spacing w:line="276" w:lineRule="auto"/>
              <w:rPr>
                <w:rFonts w:cs="Times New Roman"/>
                <w:b/>
                <w:color w:val="000000" w:themeColor="text1"/>
                <w:lang w:val="da-DK" w:eastAsia="da-DK"/>
              </w:rPr>
            </w:pPr>
            <w:ins w:id="449" w:author="Mathias (target conflict)" w:date="2019-03-21T16:48:00Z">
              <w:r w:rsidRPr="00352488">
                <w:rPr>
                  <w:rFonts w:cs="Times New Roman"/>
                  <w:b/>
                  <w:color w:val="000000" w:themeColor="text1"/>
                  <w:lang w:val="da-DK" w:eastAsia="da-DK"/>
                </w:rPr>
                <w:t>Alternative hændelsesforløb:</w:t>
              </w:r>
              <w:r w:rsidR="00747F2B" w:rsidRPr="00352488">
                <w:rPr>
                  <w:rFonts w:cs="Times New Roman"/>
                  <w:b/>
                  <w:color w:val="000000" w:themeColor="text1"/>
                  <w:lang w:val="da-DK" w:eastAsia="da-DK"/>
                </w:rPr>
                <w:t xml:space="preserve"> </w:t>
              </w:r>
            </w:ins>
          </w:p>
        </w:tc>
      </w:tr>
    </w:tbl>
    <w:p w14:paraId="5262684A" w14:textId="74EC9A33" w:rsidR="00272C7D" w:rsidRDefault="00272C7D" w:rsidP="00272C7D">
      <w:pPr>
        <w:rPr>
          <w:rFonts w:cs="Times New Roman"/>
          <w:color w:val="000000" w:themeColor="text1"/>
          <w:lang w:val="da-DK" w:eastAsia="da-DK"/>
        </w:rPr>
      </w:pPr>
    </w:p>
    <w:p w14:paraId="5AE74270" w14:textId="645D4B55" w:rsidR="000C31FC" w:rsidRPr="00352488" w:rsidRDefault="00272C7D" w:rsidP="00272C7D">
      <w:pPr>
        <w:rPr>
          <w:rFonts w:cs="Times New Roman"/>
          <w:color w:val="000000" w:themeColor="text1"/>
          <w:lang w:val="da-DK" w:eastAsia="da-DK"/>
        </w:rPr>
      </w:pPr>
      <w:r>
        <w:rPr>
          <w:rFonts w:cs="Times New Roman"/>
          <w:color w:val="000000" w:themeColor="text1"/>
          <w:lang w:val="da-DK" w:eastAsia="da-DK"/>
        </w:rPr>
        <w:br w:type="page"/>
      </w:r>
    </w:p>
    <w:tbl>
      <w:tblPr>
        <w:tblStyle w:val="Tabel-Gitter"/>
        <w:tblW w:w="0" w:type="auto"/>
        <w:tblLook w:val="04A0" w:firstRow="1" w:lastRow="0" w:firstColumn="1" w:lastColumn="0" w:noHBand="0" w:noVBand="1"/>
      </w:tblPr>
      <w:tblGrid>
        <w:gridCol w:w="9350"/>
      </w:tblGrid>
      <w:tr w:rsidR="000C31FC" w:rsidRPr="00352488" w14:paraId="011B5E9D" w14:textId="77777777" w:rsidTr="00C47446">
        <w:tc>
          <w:tcPr>
            <w:tcW w:w="9350" w:type="dxa"/>
          </w:tcPr>
          <w:p w14:paraId="75BD7AC2" w14:textId="6D64E281" w:rsidR="000C31FC" w:rsidRPr="00352488" w:rsidRDefault="000C31FC" w:rsidP="00272C7D">
            <w:pPr>
              <w:spacing w:line="276" w:lineRule="auto"/>
              <w:jc w:val="center"/>
              <w:rPr>
                <w:rFonts w:cs="Times New Roman"/>
                <w:b/>
                <w:color w:val="000000" w:themeColor="text1"/>
                <w:lang w:val="da-DK" w:eastAsia="da-DK"/>
              </w:rPr>
            </w:pPr>
            <w:ins w:id="450" w:author="Mathias (target conflict)" w:date="2019-03-21T16:48:00Z">
              <w:r w:rsidRPr="00352488">
                <w:rPr>
                  <w:rFonts w:cs="Times New Roman"/>
                  <w:b/>
                  <w:color w:val="000000" w:themeColor="text1"/>
                  <w:lang w:val="da-DK" w:eastAsia="da-DK"/>
                </w:rPr>
                <w:lastRenderedPageBreak/>
                <w:t xml:space="preserve">Brugsmønster: </w:t>
              </w:r>
              <w:r w:rsidR="00747F2B" w:rsidRPr="00352488">
                <w:rPr>
                  <w:rFonts w:cs="Times New Roman"/>
                  <w:color w:val="000000" w:themeColor="text1"/>
                  <w:lang w:val="da-DK"/>
                </w:rPr>
                <w:t>Behandle sag</w:t>
              </w:r>
            </w:ins>
          </w:p>
        </w:tc>
      </w:tr>
      <w:tr w:rsidR="000C31FC" w:rsidRPr="00352488" w14:paraId="0D3B4E18" w14:textId="77777777" w:rsidTr="00C47446">
        <w:tc>
          <w:tcPr>
            <w:tcW w:w="9350" w:type="dxa"/>
          </w:tcPr>
          <w:p w14:paraId="12096383" w14:textId="41AAACC9" w:rsidR="000C31FC" w:rsidRPr="00352488" w:rsidRDefault="000C31FC" w:rsidP="00272C7D">
            <w:pPr>
              <w:spacing w:line="276" w:lineRule="auto"/>
              <w:rPr>
                <w:rFonts w:cs="Times New Roman"/>
                <w:color w:val="000000" w:themeColor="text1"/>
                <w:lang w:val="da-DK" w:eastAsia="da-DK"/>
              </w:rPr>
            </w:pPr>
            <w:ins w:id="451" w:author="Mathias (target conflict)" w:date="2019-03-21T16:48:00Z">
              <w:r w:rsidRPr="00352488">
                <w:rPr>
                  <w:rFonts w:cs="Times New Roman"/>
                  <w:b/>
                  <w:color w:val="000000" w:themeColor="text1"/>
                  <w:lang w:val="da-DK" w:eastAsia="da-DK"/>
                </w:rPr>
                <w:t>ID:</w:t>
              </w:r>
              <w:r w:rsidR="00747F2B" w:rsidRPr="00352488">
                <w:rPr>
                  <w:rFonts w:cs="Times New Roman"/>
                  <w:b/>
                  <w:color w:val="000000" w:themeColor="text1"/>
                  <w:lang w:val="da-DK" w:eastAsia="da-DK"/>
                </w:rPr>
                <w:t xml:space="preserve"> </w:t>
              </w:r>
              <w:r w:rsidR="00747F2B" w:rsidRPr="00352488">
                <w:rPr>
                  <w:rFonts w:cs="Times New Roman"/>
                  <w:color w:val="000000" w:themeColor="text1"/>
                  <w:lang w:val="da-DK" w:eastAsia="da-DK"/>
                </w:rPr>
                <w:t>2</w:t>
              </w:r>
            </w:ins>
          </w:p>
        </w:tc>
      </w:tr>
      <w:tr w:rsidR="000C31FC" w:rsidRPr="00352488" w14:paraId="39613A6B" w14:textId="77777777" w:rsidTr="00C47446">
        <w:tc>
          <w:tcPr>
            <w:tcW w:w="9350" w:type="dxa"/>
          </w:tcPr>
          <w:p w14:paraId="372FA1DC" w14:textId="7EDC1C13" w:rsidR="000C31FC" w:rsidRPr="00352488" w:rsidRDefault="000C31FC" w:rsidP="00272C7D">
            <w:pPr>
              <w:pStyle w:val="NormalWeb"/>
              <w:spacing w:before="0" w:beforeAutospacing="0" w:after="0" w:afterAutospacing="0" w:line="276" w:lineRule="auto"/>
              <w:rPr>
                <w:color w:val="000000" w:themeColor="text1"/>
              </w:rPr>
            </w:pPr>
            <w:ins w:id="452" w:author="Mathias (target conflict)" w:date="2019-03-21T16:48:00Z">
              <w:r w:rsidRPr="00352488">
                <w:rPr>
                  <w:b/>
                  <w:color w:val="000000" w:themeColor="text1"/>
                </w:rPr>
                <w:t xml:space="preserve">Primær aktør: </w:t>
              </w:r>
              <w:r w:rsidR="00747F2B" w:rsidRPr="00352488">
                <w:rPr>
                  <w:color w:val="000000" w:themeColor="text1"/>
                  <w:sz w:val="22"/>
                  <w:szCs w:val="22"/>
                </w:rPr>
                <w:t>Sagsbehandler</w:t>
              </w:r>
            </w:ins>
          </w:p>
        </w:tc>
      </w:tr>
      <w:tr w:rsidR="000C31FC" w:rsidRPr="00352488" w14:paraId="592F9DBA" w14:textId="77777777" w:rsidTr="00C47446">
        <w:tc>
          <w:tcPr>
            <w:tcW w:w="9350" w:type="dxa"/>
          </w:tcPr>
          <w:p w14:paraId="620AF396" w14:textId="5001481A" w:rsidR="000C31FC" w:rsidRPr="00352488" w:rsidRDefault="000C31FC" w:rsidP="00272C7D">
            <w:pPr>
              <w:spacing w:line="276" w:lineRule="auto"/>
              <w:rPr>
                <w:rFonts w:cs="Times New Roman"/>
                <w:b/>
                <w:color w:val="000000" w:themeColor="text1"/>
                <w:lang w:val="da-DK" w:eastAsia="da-DK"/>
              </w:rPr>
            </w:pPr>
            <w:ins w:id="453" w:author="Mathias (target conflict)" w:date="2019-03-21T16:48:00Z">
              <w:r w:rsidRPr="00352488">
                <w:rPr>
                  <w:rFonts w:cs="Times New Roman"/>
                  <w:b/>
                  <w:color w:val="000000" w:themeColor="text1"/>
                  <w:lang w:val="da-DK" w:eastAsia="da-DK"/>
                </w:rPr>
                <w:t>Sekundære aktør:</w:t>
              </w:r>
              <w:r w:rsidR="00747F2B" w:rsidRPr="00352488">
                <w:rPr>
                  <w:rFonts w:cs="Times New Roman"/>
                  <w:b/>
                  <w:color w:val="000000" w:themeColor="text1"/>
                  <w:lang w:val="da-DK" w:eastAsia="da-DK"/>
                </w:rPr>
                <w:t xml:space="preserve"> </w:t>
              </w:r>
              <w:r w:rsidR="00747F2B" w:rsidRPr="00352488">
                <w:rPr>
                  <w:rFonts w:cs="Times New Roman"/>
                  <w:color w:val="000000" w:themeColor="text1"/>
                  <w:lang w:val="da-DK"/>
                </w:rPr>
                <w:t>Handleplan modul</w:t>
              </w:r>
            </w:ins>
          </w:p>
        </w:tc>
      </w:tr>
      <w:tr w:rsidR="000C31FC" w:rsidRPr="00352488" w14:paraId="581B801D" w14:textId="77777777" w:rsidTr="00C47446">
        <w:tc>
          <w:tcPr>
            <w:tcW w:w="9350" w:type="dxa"/>
          </w:tcPr>
          <w:p w14:paraId="12C2D96A" w14:textId="0CFB0BDC" w:rsidR="000C31FC" w:rsidRPr="00352488" w:rsidRDefault="000C31FC" w:rsidP="00272C7D">
            <w:pPr>
              <w:spacing w:line="276" w:lineRule="auto"/>
              <w:rPr>
                <w:rFonts w:cs="Times New Roman"/>
                <w:b/>
                <w:color w:val="000000" w:themeColor="text1"/>
                <w:lang w:val="da-DK" w:eastAsia="da-DK"/>
              </w:rPr>
            </w:pPr>
            <w:ins w:id="454" w:author="Mathias (target conflict)" w:date="2019-03-21T16:48:00Z">
              <w:r w:rsidRPr="00352488">
                <w:rPr>
                  <w:rFonts w:cs="Times New Roman"/>
                  <w:b/>
                  <w:color w:val="000000" w:themeColor="text1"/>
                  <w:lang w:val="da-DK" w:eastAsia="da-DK"/>
                </w:rPr>
                <w:t>Kort beskrivelse:</w:t>
              </w:r>
              <w:r w:rsidR="00747F2B" w:rsidRPr="00352488">
                <w:rPr>
                  <w:rFonts w:cs="Times New Roman"/>
                  <w:b/>
                  <w:color w:val="000000" w:themeColor="text1"/>
                  <w:lang w:val="da-DK" w:eastAsia="da-DK"/>
                </w:rPr>
                <w:t xml:space="preserve"> </w:t>
              </w:r>
              <w:r w:rsidR="00747F2B" w:rsidRPr="00352488">
                <w:rPr>
                  <w:rFonts w:cs="Times New Roman"/>
                  <w:color w:val="000000" w:themeColor="text1"/>
                  <w:lang w:val="da-DK"/>
                </w:rPr>
                <w:t>Sagsbehandlerne starter behandling af en sag i forhold til indhentning af oplysninger, hvorefter sagen bliver vurderet. Efterfølgende kommer en sagsafgørelse og til sidst bestilles evt. ydelser.</w:t>
              </w:r>
            </w:ins>
          </w:p>
        </w:tc>
      </w:tr>
      <w:tr w:rsidR="000C31FC" w:rsidRPr="00352488" w14:paraId="78EC3DE6" w14:textId="77777777" w:rsidTr="00C47446">
        <w:tc>
          <w:tcPr>
            <w:tcW w:w="9350" w:type="dxa"/>
          </w:tcPr>
          <w:p w14:paraId="320EB2C0" w14:textId="2026A30E" w:rsidR="000C31FC" w:rsidRPr="00352488" w:rsidRDefault="000C31FC" w:rsidP="00272C7D">
            <w:pPr>
              <w:spacing w:line="276" w:lineRule="auto"/>
              <w:rPr>
                <w:rFonts w:cs="Times New Roman"/>
                <w:b/>
                <w:color w:val="000000" w:themeColor="text1"/>
                <w:lang w:val="da-DK" w:eastAsia="da-DK"/>
              </w:rPr>
            </w:pPr>
            <w:ins w:id="455" w:author="Mathias (target conflict)" w:date="2019-03-21T16:48:00Z">
              <w:r w:rsidRPr="00352488">
                <w:rPr>
                  <w:rFonts w:cs="Times New Roman"/>
                  <w:b/>
                  <w:color w:val="000000" w:themeColor="text1"/>
                  <w:lang w:val="da-DK" w:eastAsia="da-DK"/>
                </w:rPr>
                <w:t>Prækonditioner:</w:t>
              </w:r>
              <w:r w:rsidR="00747F2B" w:rsidRPr="00352488">
                <w:rPr>
                  <w:rFonts w:cs="Times New Roman"/>
                  <w:color w:val="000000" w:themeColor="text1"/>
                  <w:lang w:val="da-DK"/>
                </w:rPr>
                <w:t xml:space="preserve"> Der skal være oprettet en sag.</w:t>
              </w:r>
            </w:ins>
          </w:p>
        </w:tc>
      </w:tr>
      <w:tr w:rsidR="000C31FC" w:rsidRPr="00352488" w14:paraId="616F48A3" w14:textId="77777777" w:rsidTr="00C47446">
        <w:tc>
          <w:tcPr>
            <w:tcW w:w="9350" w:type="dxa"/>
          </w:tcPr>
          <w:p w14:paraId="2E2A722D" w14:textId="77777777" w:rsidR="00C47446" w:rsidRPr="00352488" w:rsidRDefault="000C31FC" w:rsidP="00272C7D">
            <w:pPr>
              <w:pStyle w:val="NormalWeb"/>
              <w:spacing w:before="0" w:beforeAutospacing="0" w:after="0" w:afterAutospacing="0" w:line="276" w:lineRule="auto"/>
              <w:rPr>
                <w:b/>
                <w:color w:val="000000" w:themeColor="text1"/>
              </w:rPr>
            </w:pPr>
            <w:ins w:id="456" w:author="Mathias (target conflict)" w:date="2019-03-21T16:48:00Z">
              <w:r w:rsidRPr="00352488">
                <w:rPr>
                  <w:b/>
                  <w:color w:val="000000" w:themeColor="text1"/>
                </w:rPr>
                <w:t>Hovedhændelsesforløb:</w:t>
              </w:r>
              <w:r w:rsidR="00747F2B" w:rsidRPr="00352488">
                <w:rPr>
                  <w:b/>
                  <w:color w:val="000000" w:themeColor="text1"/>
                </w:rPr>
                <w:t xml:space="preserve"> </w:t>
              </w:r>
            </w:ins>
          </w:p>
          <w:p w14:paraId="5FB35780" w14:textId="6674E963" w:rsidR="00747F2B" w:rsidRPr="00352488" w:rsidRDefault="00747F2B" w:rsidP="00272C7D">
            <w:pPr>
              <w:pStyle w:val="NormalWeb"/>
              <w:spacing w:before="0" w:beforeAutospacing="0" w:after="0" w:afterAutospacing="0" w:line="276" w:lineRule="auto"/>
              <w:rPr>
                <w:color w:val="000000" w:themeColor="text1"/>
              </w:rPr>
            </w:pPr>
            <w:ins w:id="457" w:author="Mathias (target conflict)" w:date="2019-03-21T16:48:00Z">
              <w:r w:rsidRPr="00352488">
                <w:rPr>
                  <w:color w:val="000000" w:themeColor="text1"/>
                  <w:sz w:val="22"/>
                  <w:szCs w:val="22"/>
                </w:rPr>
                <w:t>Starter når sagsbehandler vælger “Behandle sag”.</w:t>
              </w:r>
            </w:ins>
          </w:p>
          <w:p w14:paraId="7E30AA27" w14:textId="77777777" w:rsidR="00747F2B" w:rsidRPr="00352488" w:rsidRDefault="00747F2B" w:rsidP="00272C7D">
            <w:pPr>
              <w:pStyle w:val="NormalWeb"/>
              <w:numPr>
                <w:ilvl w:val="0"/>
                <w:numId w:val="10"/>
              </w:numPr>
              <w:spacing w:before="0" w:beforeAutospacing="0" w:after="0" w:afterAutospacing="0" w:line="276" w:lineRule="auto"/>
              <w:textAlignment w:val="baseline"/>
              <w:rPr>
                <w:color w:val="000000" w:themeColor="text1"/>
                <w:sz w:val="22"/>
                <w:szCs w:val="22"/>
              </w:rPr>
            </w:pPr>
            <w:ins w:id="458" w:author="Mathias (target conflict)" w:date="2019-03-21T16:48:00Z">
              <w:r w:rsidRPr="00352488">
                <w:rPr>
                  <w:color w:val="000000" w:themeColor="text1"/>
                  <w:sz w:val="22"/>
                  <w:szCs w:val="22"/>
                </w:rPr>
                <w:t xml:space="preserve">Sagsbehandler udfylder en </w:t>
              </w:r>
            </w:ins>
            <w:ins w:id="459" w:author="vitten (source conflict)" w:date="2019-03-21T18:15:00Z">
              <w:r w:rsidR="0087696F" w:rsidRPr="00352488">
                <w:rPr>
                  <w:rStyle w:val="Hyperlink"/>
                  <w:color w:val="000000" w:themeColor="text1"/>
                  <w:sz w:val="22"/>
                  <w:szCs w:val="22"/>
                </w:rPr>
                <w:fldChar w:fldCharType="begin"/>
              </w:r>
              <w:r w:rsidR="0087696F" w:rsidRPr="00352488">
                <w:rPr>
                  <w:rStyle w:val="Hyperlink"/>
                  <w:color w:val="000000" w:themeColor="text1"/>
                  <w:sz w:val="22"/>
                  <w:szCs w:val="22"/>
                </w:rPr>
                <w:instrText xml:space="preserve"> HYPERLINK "https://cdn.discordapp.com/attachments/541951810030665728/550254843810414592/link-sagsabning-2013_1.docx" </w:instrText>
              </w:r>
              <w:r w:rsidR="0087696F" w:rsidRPr="00352488">
                <w:rPr>
                  <w:rStyle w:val="Hyperlink"/>
                  <w:color w:val="000000" w:themeColor="text1"/>
                  <w:sz w:val="22"/>
                  <w:szCs w:val="22"/>
                </w:rPr>
                <w:fldChar w:fldCharType="separate"/>
              </w:r>
            </w:ins>
            <w:ins w:id="460" w:author="Mathias (target conflict)" w:date="2019-03-21T16:48:00Z">
              <w:r w:rsidRPr="00352488">
                <w:rPr>
                  <w:rStyle w:val="Hyperlink"/>
                  <w:color w:val="000000" w:themeColor="text1"/>
                  <w:sz w:val="22"/>
                  <w:szCs w:val="22"/>
                </w:rPr>
                <w:t>sagsåbningsformular (Link)</w:t>
              </w:r>
            </w:ins>
            <w:ins w:id="461" w:author="vitten (source conflict)" w:date="2019-03-21T18:15:00Z">
              <w:r w:rsidR="0087696F" w:rsidRPr="00352488">
                <w:rPr>
                  <w:rStyle w:val="Hyperlink"/>
                  <w:color w:val="000000" w:themeColor="text1"/>
                  <w:sz w:val="22"/>
                  <w:szCs w:val="22"/>
                </w:rPr>
                <w:fldChar w:fldCharType="end"/>
              </w:r>
            </w:ins>
            <w:ins w:id="462" w:author="Mathias (target conflict)" w:date="2019-03-21T16:48:00Z">
              <w:r w:rsidRPr="00352488">
                <w:rPr>
                  <w:color w:val="000000" w:themeColor="text1"/>
                  <w:sz w:val="22"/>
                  <w:szCs w:val="22"/>
                </w:rPr>
                <w:t>.</w:t>
              </w:r>
            </w:ins>
          </w:p>
          <w:p w14:paraId="2BFCA683" w14:textId="77777777" w:rsidR="00747F2B" w:rsidRPr="00352488" w:rsidRDefault="00747F2B" w:rsidP="00272C7D">
            <w:pPr>
              <w:pStyle w:val="NormalWeb"/>
              <w:numPr>
                <w:ilvl w:val="0"/>
                <w:numId w:val="10"/>
              </w:numPr>
              <w:spacing w:before="0" w:beforeAutospacing="0" w:after="0" w:afterAutospacing="0" w:line="276" w:lineRule="auto"/>
              <w:textAlignment w:val="baseline"/>
              <w:rPr>
                <w:color w:val="000000" w:themeColor="text1"/>
                <w:sz w:val="22"/>
                <w:szCs w:val="22"/>
              </w:rPr>
            </w:pPr>
            <w:ins w:id="463" w:author="Mathias (target conflict)" w:date="2019-03-21T16:48:00Z">
              <w:r w:rsidRPr="00352488">
                <w:rPr>
                  <w:color w:val="000000" w:themeColor="text1"/>
                  <w:sz w:val="22"/>
                  <w:szCs w:val="22"/>
                </w:rPr>
                <w:t xml:space="preserve">hvis </w:t>
              </w:r>
            </w:ins>
            <w:ins w:id="464" w:author="vitten (source conflict)" w:date="2019-03-21T18:15:00Z">
              <w:r w:rsidR="0087696F" w:rsidRPr="00352488">
                <w:rPr>
                  <w:rStyle w:val="Hyperlink"/>
                  <w:color w:val="000000" w:themeColor="text1"/>
                  <w:sz w:val="22"/>
                  <w:szCs w:val="22"/>
                </w:rPr>
                <w:fldChar w:fldCharType="begin"/>
              </w:r>
              <w:r w:rsidR="0087696F" w:rsidRPr="00352488">
                <w:rPr>
                  <w:rStyle w:val="Hyperlink"/>
                  <w:color w:val="000000" w:themeColor="text1"/>
                  <w:sz w:val="22"/>
                  <w:szCs w:val="22"/>
                </w:rPr>
                <w:instrText xml:space="preserve"> HYPERLINK "https://cdn.discordapp.com/attachments/541951810030665728/550254843810414592/link-sagsabning-2013_1.docx" </w:instrText>
              </w:r>
              <w:r w:rsidR="0087696F" w:rsidRPr="00352488">
                <w:rPr>
                  <w:rStyle w:val="Hyperlink"/>
                  <w:color w:val="000000" w:themeColor="text1"/>
                  <w:sz w:val="22"/>
                  <w:szCs w:val="22"/>
                </w:rPr>
                <w:fldChar w:fldCharType="separate"/>
              </w:r>
            </w:ins>
            <w:ins w:id="465" w:author="Mathias (target conflict)" w:date="2019-03-21T16:48:00Z">
              <w:r w:rsidRPr="00352488">
                <w:rPr>
                  <w:rStyle w:val="Hyperlink"/>
                  <w:color w:val="000000" w:themeColor="text1"/>
                  <w:sz w:val="22"/>
                  <w:szCs w:val="22"/>
                </w:rPr>
                <w:t>sagsåbningsformular (Link)</w:t>
              </w:r>
            </w:ins>
            <w:ins w:id="466" w:author="vitten (source conflict)" w:date="2019-03-21T18:15:00Z">
              <w:r w:rsidR="0087696F" w:rsidRPr="00352488">
                <w:rPr>
                  <w:rStyle w:val="Hyperlink"/>
                  <w:color w:val="000000" w:themeColor="text1"/>
                  <w:sz w:val="22"/>
                  <w:szCs w:val="22"/>
                </w:rPr>
                <w:fldChar w:fldCharType="end"/>
              </w:r>
            </w:ins>
            <w:ins w:id="467" w:author="Mathias (target conflict)" w:date="2019-03-21T16:48:00Z">
              <w:r w:rsidRPr="00352488">
                <w:rPr>
                  <w:color w:val="000000" w:themeColor="text1"/>
                  <w:sz w:val="22"/>
                  <w:szCs w:val="22"/>
                </w:rPr>
                <w:t xml:space="preserve"> ikke er udfyldt.</w:t>
              </w:r>
            </w:ins>
          </w:p>
          <w:p w14:paraId="168CAB50" w14:textId="53EA9FE2" w:rsidR="00747F2B" w:rsidRPr="00352488" w:rsidRDefault="00747F2B" w:rsidP="00272C7D">
            <w:pPr>
              <w:pStyle w:val="NormalWeb"/>
              <w:numPr>
                <w:ilvl w:val="1"/>
                <w:numId w:val="10"/>
              </w:numPr>
              <w:spacing w:before="0" w:beforeAutospacing="0" w:after="0" w:afterAutospacing="0" w:line="276" w:lineRule="auto"/>
              <w:textAlignment w:val="baseline"/>
              <w:rPr>
                <w:b/>
                <w:bCs/>
                <w:i/>
                <w:iCs/>
                <w:color w:val="000000" w:themeColor="text1"/>
                <w:sz w:val="22"/>
                <w:szCs w:val="22"/>
              </w:rPr>
            </w:pPr>
            <w:ins w:id="468" w:author="Mathias (target conflict)" w:date="2019-03-21T16:48:00Z">
              <w:r w:rsidRPr="00352488">
                <w:rPr>
                  <w:b/>
                  <w:bCs/>
                  <w:i/>
                  <w:iCs/>
                  <w:color w:val="000000" w:themeColor="text1"/>
                  <w:sz w:val="22"/>
                  <w:szCs w:val="22"/>
                </w:rPr>
                <w:t xml:space="preserve">Alternativt hændelsesforløb </w:t>
              </w:r>
              <w:r w:rsidRPr="00352488">
                <w:rPr>
                  <w:color w:val="000000" w:themeColor="text1"/>
                  <w:sz w:val="22"/>
                  <w:szCs w:val="22"/>
                </w:rPr>
                <w:t>Behandle sag: Manglende information</w:t>
              </w:r>
            </w:ins>
          </w:p>
          <w:p w14:paraId="2D94C6A0" w14:textId="77777777" w:rsidR="00747F2B" w:rsidRPr="00352488" w:rsidRDefault="00747F2B" w:rsidP="00272C7D">
            <w:pPr>
              <w:pStyle w:val="NormalWeb"/>
              <w:numPr>
                <w:ilvl w:val="0"/>
                <w:numId w:val="10"/>
              </w:numPr>
              <w:spacing w:before="0" w:beforeAutospacing="0" w:after="0" w:afterAutospacing="0" w:line="276" w:lineRule="auto"/>
              <w:textAlignment w:val="baseline"/>
              <w:rPr>
                <w:color w:val="000000" w:themeColor="text1"/>
                <w:sz w:val="22"/>
                <w:szCs w:val="22"/>
              </w:rPr>
            </w:pPr>
            <w:ins w:id="469" w:author="Mathias (target conflict)" w:date="2019-03-21T16:48:00Z">
              <w:r w:rsidRPr="00352488">
                <w:rPr>
                  <w:color w:val="000000" w:themeColor="text1"/>
                  <w:sz w:val="22"/>
                  <w:szCs w:val="22"/>
                </w:rPr>
                <w:t xml:space="preserve">hvis </w:t>
              </w:r>
            </w:ins>
            <w:ins w:id="470" w:author="vitten (source conflict)" w:date="2019-03-21T18:15:00Z">
              <w:r w:rsidR="0087696F" w:rsidRPr="00352488">
                <w:rPr>
                  <w:rStyle w:val="Hyperlink"/>
                  <w:color w:val="000000" w:themeColor="text1"/>
                  <w:sz w:val="22"/>
                  <w:szCs w:val="22"/>
                </w:rPr>
                <w:fldChar w:fldCharType="begin"/>
              </w:r>
              <w:r w:rsidR="0087696F" w:rsidRPr="00352488">
                <w:rPr>
                  <w:rStyle w:val="Hyperlink"/>
                  <w:color w:val="000000" w:themeColor="text1"/>
                  <w:sz w:val="22"/>
                  <w:szCs w:val="22"/>
                </w:rPr>
                <w:instrText xml:space="preserve"> HYPERLINK "https://cdn.discordapp.com/attachments/541951810030665728/550254843810414592/link-sagsabning-2013_1.docx" </w:instrText>
              </w:r>
              <w:r w:rsidR="0087696F" w:rsidRPr="00352488">
                <w:rPr>
                  <w:rStyle w:val="Hyperlink"/>
                  <w:color w:val="000000" w:themeColor="text1"/>
                  <w:sz w:val="22"/>
                  <w:szCs w:val="22"/>
                </w:rPr>
                <w:fldChar w:fldCharType="separate"/>
              </w:r>
            </w:ins>
            <w:ins w:id="471" w:author="Mathias (target conflict)" w:date="2019-03-21T16:48:00Z">
              <w:r w:rsidRPr="00352488">
                <w:rPr>
                  <w:rStyle w:val="Hyperlink"/>
                  <w:color w:val="000000" w:themeColor="text1"/>
                  <w:sz w:val="22"/>
                  <w:szCs w:val="22"/>
                </w:rPr>
                <w:t>sagsåbningsformular (Link)</w:t>
              </w:r>
            </w:ins>
            <w:ins w:id="472" w:author="vitten (source conflict)" w:date="2019-03-21T18:15:00Z">
              <w:r w:rsidR="0087696F" w:rsidRPr="00352488">
                <w:rPr>
                  <w:rStyle w:val="Hyperlink"/>
                  <w:color w:val="000000" w:themeColor="text1"/>
                  <w:sz w:val="22"/>
                  <w:szCs w:val="22"/>
                </w:rPr>
                <w:fldChar w:fldCharType="end"/>
              </w:r>
            </w:ins>
            <w:ins w:id="473" w:author="Mathias (target conflict)" w:date="2019-03-21T16:48:00Z">
              <w:r w:rsidRPr="00352488">
                <w:rPr>
                  <w:color w:val="000000" w:themeColor="text1"/>
                  <w:sz w:val="22"/>
                  <w:szCs w:val="22"/>
                </w:rPr>
                <w:t xml:space="preserve"> er udfyldt</w:t>
              </w:r>
            </w:ins>
          </w:p>
          <w:p w14:paraId="3F94A232" w14:textId="72AF8E15" w:rsidR="00747F2B" w:rsidRPr="00352488" w:rsidRDefault="0087696F" w:rsidP="00272C7D">
            <w:pPr>
              <w:pStyle w:val="NormalWeb"/>
              <w:numPr>
                <w:ilvl w:val="1"/>
                <w:numId w:val="10"/>
              </w:numPr>
              <w:spacing w:before="0" w:beforeAutospacing="0" w:after="0" w:afterAutospacing="0" w:line="276" w:lineRule="auto"/>
              <w:textAlignment w:val="baseline"/>
              <w:rPr>
                <w:color w:val="000000" w:themeColor="text1"/>
                <w:sz w:val="22"/>
                <w:szCs w:val="22"/>
              </w:rPr>
            </w:pPr>
            <w:ins w:id="474" w:author="vitten (source conflict)" w:date="2019-03-21T18:15:00Z">
              <w:r w:rsidRPr="00352488">
                <w:rPr>
                  <w:rStyle w:val="Hyperlink"/>
                  <w:color w:val="000000" w:themeColor="text1"/>
                  <w:sz w:val="22"/>
                  <w:szCs w:val="22"/>
                </w:rPr>
                <w:fldChar w:fldCharType="begin"/>
              </w:r>
              <w:r w:rsidRPr="00352488">
                <w:rPr>
                  <w:rStyle w:val="Hyperlink"/>
                  <w:color w:val="000000" w:themeColor="text1"/>
                  <w:sz w:val="22"/>
                  <w:szCs w:val="22"/>
                </w:rPr>
                <w:instrText xml:space="preserve"> HYPERLINK "https://socialstyrelsen.dk/filer/tvaergaende/vum/link-udredning-sagsoplysning-2013.docx" </w:instrText>
              </w:r>
              <w:r w:rsidRPr="00352488">
                <w:rPr>
                  <w:rStyle w:val="Hyperlink"/>
                  <w:color w:val="000000" w:themeColor="text1"/>
                  <w:sz w:val="22"/>
                  <w:szCs w:val="22"/>
                </w:rPr>
                <w:fldChar w:fldCharType="separate"/>
              </w:r>
            </w:ins>
            <w:ins w:id="475" w:author="Mathias (target conflict)" w:date="2019-03-21T16:48:00Z">
              <w:r w:rsidR="00747F2B" w:rsidRPr="00352488">
                <w:rPr>
                  <w:rStyle w:val="Hyperlink"/>
                  <w:color w:val="000000" w:themeColor="text1"/>
                  <w:sz w:val="22"/>
                  <w:szCs w:val="22"/>
                </w:rPr>
                <w:t>Udredningsformularen (Link)</w:t>
              </w:r>
            </w:ins>
            <w:ins w:id="476" w:author="vitten (source conflict)" w:date="2019-03-21T18:15:00Z">
              <w:r w:rsidRPr="00352488">
                <w:rPr>
                  <w:rStyle w:val="Hyperlink"/>
                  <w:color w:val="000000" w:themeColor="text1"/>
                  <w:sz w:val="22"/>
                  <w:szCs w:val="22"/>
                </w:rPr>
                <w:fldChar w:fldCharType="end"/>
              </w:r>
            </w:ins>
            <w:ins w:id="477" w:author="Mathias (target conflict)" w:date="2019-03-21T16:48:00Z">
              <w:r w:rsidR="00747F2B" w:rsidRPr="00352488">
                <w:rPr>
                  <w:color w:val="000000" w:themeColor="text1"/>
                  <w:sz w:val="22"/>
                  <w:szCs w:val="22"/>
                </w:rPr>
                <w:t xml:space="preserve"> udfyldes med data fra  </w:t>
              </w:r>
            </w:ins>
            <w:ins w:id="478" w:author="vitten (source conflict)" w:date="2019-03-21T18:15:00Z">
              <w:r w:rsidRPr="00352488">
                <w:rPr>
                  <w:rStyle w:val="Hyperlink"/>
                  <w:color w:val="000000" w:themeColor="text1"/>
                  <w:sz w:val="22"/>
                  <w:szCs w:val="22"/>
                </w:rPr>
                <w:fldChar w:fldCharType="begin"/>
              </w:r>
              <w:r w:rsidRPr="00352488">
                <w:rPr>
                  <w:rStyle w:val="Hyperlink"/>
                  <w:color w:val="000000" w:themeColor="text1"/>
                  <w:sz w:val="22"/>
                  <w:szCs w:val="22"/>
                </w:rPr>
                <w:instrText xml:space="preserve"> HYPERLINK "https://cdn.discordapp.com/attachments/541951810030665728/550254843810414592/link-sagsabning-2013_1.docx" </w:instrText>
              </w:r>
              <w:r w:rsidRPr="00352488">
                <w:rPr>
                  <w:rStyle w:val="Hyperlink"/>
                  <w:color w:val="000000" w:themeColor="text1"/>
                  <w:sz w:val="22"/>
                  <w:szCs w:val="22"/>
                </w:rPr>
                <w:fldChar w:fldCharType="separate"/>
              </w:r>
            </w:ins>
            <w:ins w:id="479" w:author="Mathias (target conflict)" w:date="2019-03-21T16:48:00Z">
              <w:r w:rsidR="00747F2B" w:rsidRPr="00352488">
                <w:rPr>
                  <w:rStyle w:val="Hyperlink"/>
                  <w:color w:val="000000" w:themeColor="text1"/>
                  <w:sz w:val="22"/>
                  <w:szCs w:val="22"/>
                </w:rPr>
                <w:t>sagsåbningsformular (Link)</w:t>
              </w:r>
            </w:ins>
            <w:ins w:id="480" w:author="vitten (source conflict)" w:date="2019-03-21T18:15:00Z">
              <w:r w:rsidRPr="00352488">
                <w:rPr>
                  <w:rStyle w:val="Hyperlink"/>
                  <w:color w:val="000000" w:themeColor="text1"/>
                  <w:sz w:val="22"/>
                  <w:szCs w:val="22"/>
                </w:rPr>
                <w:fldChar w:fldCharType="end"/>
              </w:r>
            </w:ins>
            <w:ins w:id="481" w:author="Mathias (target conflict)" w:date="2019-03-21T16:48:00Z">
              <w:r w:rsidR="00747F2B" w:rsidRPr="00352488">
                <w:rPr>
                  <w:color w:val="000000" w:themeColor="text1"/>
                  <w:sz w:val="22"/>
                  <w:szCs w:val="22"/>
                </w:rPr>
                <w:t>.</w:t>
              </w:r>
            </w:ins>
          </w:p>
          <w:p w14:paraId="441F293D" w14:textId="77777777" w:rsidR="00747F2B" w:rsidRPr="00352488" w:rsidRDefault="00747F2B" w:rsidP="00272C7D">
            <w:pPr>
              <w:pStyle w:val="NormalWeb"/>
              <w:numPr>
                <w:ilvl w:val="1"/>
                <w:numId w:val="10"/>
              </w:numPr>
              <w:spacing w:before="0" w:beforeAutospacing="0" w:after="0" w:afterAutospacing="0" w:line="276" w:lineRule="auto"/>
              <w:textAlignment w:val="baseline"/>
              <w:rPr>
                <w:color w:val="000000" w:themeColor="text1"/>
                <w:sz w:val="22"/>
                <w:szCs w:val="22"/>
              </w:rPr>
            </w:pPr>
            <w:ins w:id="482" w:author="Mathias (target conflict)" w:date="2019-03-21T16:48:00Z">
              <w:r w:rsidRPr="00352488">
                <w:rPr>
                  <w:color w:val="000000" w:themeColor="text1"/>
                  <w:sz w:val="22"/>
                  <w:szCs w:val="22"/>
                </w:rPr>
                <w:t xml:space="preserve">Der bliver sendt data til handleplan modulet ift. oprettelse af en handleplan. </w:t>
              </w:r>
            </w:ins>
          </w:p>
          <w:p w14:paraId="1A0F8BB4" w14:textId="664D19B3" w:rsidR="000C31FC" w:rsidRPr="00352488" w:rsidRDefault="00747F2B" w:rsidP="00272C7D">
            <w:pPr>
              <w:pStyle w:val="NormalWeb"/>
              <w:numPr>
                <w:ilvl w:val="1"/>
                <w:numId w:val="10"/>
              </w:numPr>
              <w:spacing w:before="0" w:beforeAutospacing="0" w:after="0" w:afterAutospacing="0" w:line="276" w:lineRule="auto"/>
              <w:textAlignment w:val="baseline"/>
              <w:rPr>
                <w:color w:val="000000" w:themeColor="text1"/>
                <w:sz w:val="22"/>
                <w:szCs w:val="22"/>
              </w:rPr>
            </w:pPr>
            <w:ins w:id="483" w:author="Mathias (target conflict)" w:date="2019-03-21T16:48:00Z">
              <w:r w:rsidRPr="00352488">
                <w:rPr>
                  <w:color w:val="000000" w:themeColor="text1"/>
                  <w:sz w:val="22"/>
                  <w:szCs w:val="22"/>
                </w:rPr>
                <w:t>Der vælges mellem alternativt forløb indhent oplysninger eller sagsafgørelse.</w:t>
              </w:r>
            </w:ins>
          </w:p>
        </w:tc>
      </w:tr>
      <w:tr w:rsidR="000C31FC" w:rsidRPr="00352488" w14:paraId="63C1BA31" w14:textId="77777777" w:rsidTr="00C47446">
        <w:tc>
          <w:tcPr>
            <w:tcW w:w="9350" w:type="dxa"/>
          </w:tcPr>
          <w:p w14:paraId="054283AA" w14:textId="40D8AEB1" w:rsidR="000C31FC" w:rsidRPr="00352488" w:rsidRDefault="000C31FC" w:rsidP="00272C7D">
            <w:pPr>
              <w:spacing w:line="276" w:lineRule="auto"/>
              <w:rPr>
                <w:rFonts w:cs="Times New Roman"/>
                <w:color w:val="000000" w:themeColor="text1"/>
                <w:lang w:val="da-DK" w:eastAsia="da-DK"/>
              </w:rPr>
            </w:pPr>
            <w:ins w:id="484" w:author="Mathias (target conflict)" w:date="2019-03-21T16:48:00Z">
              <w:r w:rsidRPr="00352488">
                <w:rPr>
                  <w:rFonts w:cs="Times New Roman"/>
                  <w:b/>
                  <w:color w:val="000000" w:themeColor="text1"/>
                  <w:lang w:val="da-DK" w:eastAsia="da-DK"/>
                </w:rPr>
                <w:t xml:space="preserve">Postkonditioner: </w:t>
              </w:r>
              <w:r w:rsidR="00747F2B" w:rsidRPr="00352488">
                <w:rPr>
                  <w:rFonts w:cs="Times New Roman"/>
                  <w:color w:val="000000" w:themeColor="text1"/>
                  <w:lang w:val="da-DK" w:eastAsia="da-DK"/>
                </w:rPr>
                <w:t>None</w:t>
              </w:r>
            </w:ins>
          </w:p>
        </w:tc>
      </w:tr>
      <w:tr w:rsidR="000C31FC" w:rsidRPr="00352488" w14:paraId="12C07EA3" w14:textId="77777777" w:rsidTr="00C47446">
        <w:tc>
          <w:tcPr>
            <w:tcW w:w="9350" w:type="dxa"/>
          </w:tcPr>
          <w:p w14:paraId="1A10D4CD" w14:textId="294A900F" w:rsidR="000C31FC" w:rsidRPr="00352488" w:rsidRDefault="000C31FC" w:rsidP="00272C7D">
            <w:pPr>
              <w:spacing w:line="276" w:lineRule="auto"/>
              <w:rPr>
                <w:rFonts w:cs="Times New Roman"/>
                <w:b/>
                <w:color w:val="000000" w:themeColor="text1"/>
                <w:lang w:val="da-DK" w:eastAsia="da-DK"/>
              </w:rPr>
            </w:pPr>
            <w:ins w:id="485" w:author="Mathias (target conflict)" w:date="2019-03-21T16:48:00Z">
              <w:r w:rsidRPr="00352488">
                <w:rPr>
                  <w:rFonts w:cs="Times New Roman"/>
                  <w:b/>
                  <w:color w:val="000000" w:themeColor="text1"/>
                  <w:lang w:val="da-DK" w:eastAsia="da-DK"/>
                </w:rPr>
                <w:t>Alternative hændelsesforløb:</w:t>
              </w:r>
              <w:r w:rsidR="00747F2B" w:rsidRPr="00352488">
                <w:rPr>
                  <w:rFonts w:cs="Times New Roman"/>
                  <w:b/>
                  <w:color w:val="000000" w:themeColor="text1"/>
                  <w:lang w:val="da-DK" w:eastAsia="da-DK"/>
                </w:rPr>
                <w:t xml:space="preserve"> </w:t>
              </w:r>
              <w:r w:rsidR="00747F2B" w:rsidRPr="00352488">
                <w:rPr>
                  <w:rFonts w:cs="Times New Roman"/>
                  <w:color w:val="000000" w:themeColor="text1"/>
                  <w:lang w:val="da-DK"/>
                </w:rPr>
                <w:t>Indhente oplysninger fra eksterne kilder, Afgøre sagsbehandling, Manglende information.</w:t>
              </w:r>
            </w:ins>
          </w:p>
        </w:tc>
      </w:tr>
    </w:tbl>
    <w:p w14:paraId="54C8EC3C" w14:textId="479A370B" w:rsidR="000C31FC" w:rsidRPr="00352488" w:rsidRDefault="000C31FC" w:rsidP="00DD2DA2">
      <w:pPr>
        <w:spacing w:after="0" w:line="360" w:lineRule="auto"/>
        <w:rPr>
          <w:rFonts w:cs="Times New Roman"/>
          <w:color w:val="000000" w:themeColor="text1"/>
          <w:lang w:val="da-DK" w:eastAsia="da-DK"/>
        </w:rPr>
      </w:pPr>
    </w:p>
    <w:tbl>
      <w:tblPr>
        <w:tblStyle w:val="Tabel-Gitter"/>
        <w:tblW w:w="0" w:type="auto"/>
        <w:tblLook w:val="04A0" w:firstRow="1" w:lastRow="0" w:firstColumn="1" w:lastColumn="0" w:noHBand="0" w:noVBand="1"/>
      </w:tblPr>
      <w:tblGrid>
        <w:gridCol w:w="9350"/>
      </w:tblGrid>
      <w:tr w:rsidR="000C31FC" w:rsidRPr="00352488" w14:paraId="2F823D48" w14:textId="77777777" w:rsidTr="00C47446">
        <w:tc>
          <w:tcPr>
            <w:tcW w:w="9350" w:type="dxa"/>
          </w:tcPr>
          <w:p w14:paraId="3B1BAB2A" w14:textId="425BB11E" w:rsidR="000C31FC" w:rsidRPr="00352488" w:rsidRDefault="000C31FC" w:rsidP="00272C7D">
            <w:pPr>
              <w:spacing w:line="276" w:lineRule="auto"/>
              <w:jc w:val="center"/>
              <w:rPr>
                <w:rFonts w:cs="Times New Roman"/>
                <w:b/>
                <w:color w:val="000000" w:themeColor="text1"/>
                <w:lang w:val="da-DK" w:eastAsia="da-DK"/>
              </w:rPr>
            </w:pPr>
            <w:ins w:id="486" w:author="Mathias (target conflict)" w:date="2019-03-21T16:48:00Z">
              <w:r w:rsidRPr="00352488">
                <w:rPr>
                  <w:rFonts w:cs="Times New Roman"/>
                  <w:b/>
                  <w:color w:val="000000" w:themeColor="text1"/>
                  <w:lang w:val="da-DK" w:eastAsia="da-DK"/>
                </w:rPr>
                <w:t xml:space="preserve">Brugsmønster: </w:t>
              </w:r>
              <w:r w:rsidR="00747F2B" w:rsidRPr="00352488">
                <w:rPr>
                  <w:rFonts w:cs="Times New Roman"/>
                  <w:color w:val="000000" w:themeColor="text1"/>
                  <w:lang w:val="da-DK"/>
                </w:rPr>
                <w:t>Behandle sag: Manglende information</w:t>
              </w:r>
            </w:ins>
          </w:p>
        </w:tc>
      </w:tr>
      <w:tr w:rsidR="000C31FC" w:rsidRPr="00352488" w14:paraId="6801D573" w14:textId="77777777" w:rsidTr="00C47446">
        <w:tc>
          <w:tcPr>
            <w:tcW w:w="9350" w:type="dxa"/>
          </w:tcPr>
          <w:p w14:paraId="3275B086" w14:textId="3B9CCF4F" w:rsidR="000C31FC" w:rsidRPr="00352488" w:rsidRDefault="000C31FC" w:rsidP="00272C7D">
            <w:pPr>
              <w:spacing w:line="276" w:lineRule="auto"/>
              <w:rPr>
                <w:rFonts w:cs="Times New Roman"/>
                <w:color w:val="000000" w:themeColor="text1"/>
                <w:lang w:val="da-DK" w:eastAsia="da-DK"/>
              </w:rPr>
            </w:pPr>
            <w:ins w:id="487" w:author="Mathias (target conflict)" w:date="2019-03-21T16:48:00Z">
              <w:r w:rsidRPr="00352488">
                <w:rPr>
                  <w:rFonts w:cs="Times New Roman"/>
                  <w:b/>
                  <w:color w:val="000000" w:themeColor="text1"/>
                  <w:lang w:val="da-DK" w:eastAsia="da-DK"/>
                </w:rPr>
                <w:t>ID:</w:t>
              </w:r>
              <w:r w:rsidR="00C47446" w:rsidRPr="00352488">
                <w:rPr>
                  <w:rFonts w:cs="Times New Roman"/>
                  <w:b/>
                  <w:color w:val="000000" w:themeColor="text1"/>
                  <w:lang w:val="da-DK" w:eastAsia="da-DK"/>
                </w:rPr>
                <w:t xml:space="preserve"> </w:t>
              </w:r>
              <w:r w:rsidR="00C47446" w:rsidRPr="00352488">
                <w:rPr>
                  <w:rFonts w:cs="Times New Roman"/>
                  <w:color w:val="000000" w:themeColor="text1"/>
                  <w:lang w:val="da-DK" w:eastAsia="da-DK"/>
                </w:rPr>
                <w:t xml:space="preserve">2.1 </w:t>
              </w:r>
            </w:ins>
          </w:p>
        </w:tc>
      </w:tr>
      <w:tr w:rsidR="000C31FC" w:rsidRPr="00352488" w14:paraId="5F876787" w14:textId="77777777" w:rsidTr="00C47446">
        <w:tc>
          <w:tcPr>
            <w:tcW w:w="9350" w:type="dxa"/>
          </w:tcPr>
          <w:p w14:paraId="296695A3" w14:textId="45656F6A" w:rsidR="000C31FC" w:rsidRPr="00352488" w:rsidRDefault="000C31FC" w:rsidP="00272C7D">
            <w:pPr>
              <w:spacing w:line="276" w:lineRule="auto"/>
              <w:rPr>
                <w:rFonts w:cs="Times New Roman"/>
                <w:b/>
                <w:color w:val="000000" w:themeColor="text1"/>
                <w:lang w:val="da-DK" w:eastAsia="da-DK"/>
              </w:rPr>
            </w:pPr>
            <w:ins w:id="488" w:author="Mathias (target conflict)" w:date="2019-03-21T16:48:00Z">
              <w:r w:rsidRPr="00352488">
                <w:rPr>
                  <w:rFonts w:cs="Times New Roman"/>
                  <w:b/>
                  <w:color w:val="000000" w:themeColor="text1"/>
                  <w:lang w:val="da-DK" w:eastAsia="da-DK"/>
                </w:rPr>
                <w:t xml:space="preserve">Primær aktør: </w:t>
              </w:r>
              <w:r w:rsidR="00C47446" w:rsidRPr="00352488">
                <w:rPr>
                  <w:rFonts w:cs="Times New Roman"/>
                  <w:color w:val="000000" w:themeColor="text1"/>
                  <w:lang w:val="da-DK"/>
                </w:rPr>
                <w:t>Sagsbehandler, afdelingsleder, administrativt personale</w:t>
              </w:r>
            </w:ins>
          </w:p>
        </w:tc>
      </w:tr>
      <w:tr w:rsidR="000C31FC" w:rsidRPr="00352488" w14:paraId="337CB0A2" w14:textId="77777777" w:rsidTr="00C47446">
        <w:tc>
          <w:tcPr>
            <w:tcW w:w="9350" w:type="dxa"/>
          </w:tcPr>
          <w:p w14:paraId="689B93A9" w14:textId="1240E2A6" w:rsidR="000C31FC" w:rsidRPr="00352488" w:rsidRDefault="000C31FC" w:rsidP="00272C7D">
            <w:pPr>
              <w:spacing w:line="276" w:lineRule="auto"/>
              <w:rPr>
                <w:rFonts w:cs="Times New Roman"/>
                <w:color w:val="000000" w:themeColor="text1"/>
                <w:lang w:val="da-DK" w:eastAsia="da-DK"/>
              </w:rPr>
            </w:pPr>
            <w:ins w:id="489" w:author="Mathias (target conflict)" w:date="2019-03-21T16:48:00Z">
              <w:r w:rsidRPr="00352488">
                <w:rPr>
                  <w:rFonts w:cs="Times New Roman"/>
                  <w:b/>
                  <w:color w:val="000000" w:themeColor="text1"/>
                  <w:lang w:val="da-DK" w:eastAsia="da-DK"/>
                </w:rPr>
                <w:t>Sekundære aktør:</w:t>
              </w:r>
              <w:r w:rsidR="00C47446" w:rsidRPr="00352488">
                <w:rPr>
                  <w:rFonts w:cs="Times New Roman"/>
                  <w:b/>
                  <w:color w:val="000000" w:themeColor="text1"/>
                  <w:lang w:val="da-DK" w:eastAsia="da-DK"/>
                </w:rPr>
                <w:t xml:space="preserve"> </w:t>
              </w:r>
              <w:r w:rsidR="00C47446" w:rsidRPr="00352488">
                <w:rPr>
                  <w:rFonts w:cs="Times New Roman"/>
                  <w:color w:val="000000" w:themeColor="text1"/>
                  <w:lang w:val="da-DK" w:eastAsia="da-DK"/>
                </w:rPr>
                <w:t>None</w:t>
              </w:r>
            </w:ins>
          </w:p>
        </w:tc>
      </w:tr>
      <w:tr w:rsidR="000C31FC" w:rsidRPr="00352488" w14:paraId="4318008B" w14:textId="77777777" w:rsidTr="00C47446">
        <w:tc>
          <w:tcPr>
            <w:tcW w:w="9350" w:type="dxa"/>
          </w:tcPr>
          <w:p w14:paraId="51910274" w14:textId="7B9AFED0" w:rsidR="000C31FC" w:rsidRPr="00352488" w:rsidRDefault="000C31FC" w:rsidP="00272C7D">
            <w:pPr>
              <w:spacing w:line="276" w:lineRule="auto"/>
              <w:rPr>
                <w:rFonts w:cs="Times New Roman"/>
                <w:b/>
                <w:color w:val="000000" w:themeColor="text1"/>
                <w:lang w:val="da-DK" w:eastAsia="da-DK"/>
              </w:rPr>
            </w:pPr>
            <w:ins w:id="490" w:author="Mathias (target conflict)" w:date="2019-03-21T16:48:00Z">
              <w:r w:rsidRPr="00352488">
                <w:rPr>
                  <w:rFonts w:cs="Times New Roman"/>
                  <w:b/>
                  <w:color w:val="000000" w:themeColor="text1"/>
                  <w:lang w:val="da-DK" w:eastAsia="da-DK"/>
                </w:rPr>
                <w:t>Kort beskrivelse:</w:t>
              </w:r>
              <w:r w:rsidR="00C47446" w:rsidRPr="00352488">
                <w:rPr>
                  <w:rFonts w:cs="Times New Roman"/>
                  <w:b/>
                  <w:color w:val="000000" w:themeColor="text1"/>
                  <w:lang w:val="da-DK" w:eastAsia="da-DK"/>
                </w:rPr>
                <w:t xml:space="preserve"> </w:t>
              </w:r>
              <w:r w:rsidR="00C47446" w:rsidRPr="00352488">
                <w:rPr>
                  <w:rFonts w:cs="Times New Roman"/>
                  <w:color w:val="000000" w:themeColor="text1"/>
                  <w:lang w:val="da-DK"/>
                </w:rPr>
                <w:t xml:space="preserve">Bruges i tilfælde af at en </w:t>
              </w:r>
            </w:ins>
            <w:ins w:id="491" w:author="vitten (source conflict)" w:date="2019-03-21T18:15:00Z">
              <w:r w:rsidR="0087696F" w:rsidRPr="00352488">
                <w:rPr>
                  <w:rStyle w:val="Hyperlink"/>
                  <w:rFonts w:cs="Times New Roman"/>
                  <w:color w:val="000000" w:themeColor="text1"/>
                  <w:lang w:val="da-DK"/>
                </w:rPr>
                <w:fldChar w:fldCharType="begin"/>
              </w:r>
              <w:r w:rsidR="0087696F" w:rsidRPr="00352488">
                <w:rPr>
                  <w:rStyle w:val="Hyperlink"/>
                  <w:rFonts w:cs="Times New Roman"/>
                  <w:color w:val="000000" w:themeColor="text1"/>
                  <w:lang w:val="da-DK"/>
                </w:rPr>
                <w:instrText xml:space="preserve"> HYPERLINK "https://cdn.discordapp.com/attachments/541951810030665728/550254843810414592/link-sagsabning-2013_1.docx" </w:instrText>
              </w:r>
              <w:r w:rsidR="0087696F" w:rsidRPr="00352488">
                <w:rPr>
                  <w:rStyle w:val="Hyperlink"/>
                  <w:rFonts w:cs="Times New Roman"/>
                  <w:color w:val="000000" w:themeColor="text1"/>
                  <w:lang w:val="da-DK"/>
                </w:rPr>
                <w:fldChar w:fldCharType="separate"/>
              </w:r>
            </w:ins>
            <w:ins w:id="492" w:author="Mathias (target conflict)" w:date="2019-03-21T16:48:00Z">
              <w:r w:rsidR="00C47446" w:rsidRPr="00352488">
                <w:rPr>
                  <w:rStyle w:val="Hyperlink"/>
                  <w:rFonts w:cs="Times New Roman"/>
                  <w:color w:val="000000" w:themeColor="text1"/>
                  <w:lang w:val="da-DK"/>
                </w:rPr>
                <w:t>sagsåbningsformular (Link)</w:t>
              </w:r>
            </w:ins>
            <w:ins w:id="493" w:author="vitten (source conflict)" w:date="2019-03-21T18:15:00Z">
              <w:r w:rsidR="0087696F" w:rsidRPr="00352488">
                <w:rPr>
                  <w:rStyle w:val="Hyperlink"/>
                  <w:rFonts w:cs="Times New Roman"/>
                  <w:color w:val="000000" w:themeColor="text1"/>
                  <w:lang w:val="da-DK"/>
                </w:rPr>
                <w:fldChar w:fldCharType="end"/>
              </w:r>
            </w:ins>
            <w:ins w:id="494" w:author="Mathias (target conflict)" w:date="2019-03-21T16:48:00Z">
              <w:r w:rsidR="00C47446" w:rsidRPr="00352488">
                <w:rPr>
                  <w:rFonts w:cs="Times New Roman"/>
                  <w:color w:val="000000" w:themeColor="text1"/>
                  <w:lang w:val="da-DK"/>
                </w:rPr>
                <w:t xml:space="preserve"> ikke er tilstrækkeligt udfyldt.</w:t>
              </w:r>
            </w:ins>
          </w:p>
        </w:tc>
      </w:tr>
      <w:tr w:rsidR="000C31FC" w:rsidRPr="00352488" w14:paraId="5E4C5088" w14:textId="77777777" w:rsidTr="00C47446">
        <w:tc>
          <w:tcPr>
            <w:tcW w:w="9350" w:type="dxa"/>
          </w:tcPr>
          <w:p w14:paraId="0AD9BDA0" w14:textId="6DE540B7" w:rsidR="000C31FC" w:rsidRPr="00352488" w:rsidRDefault="000C31FC" w:rsidP="00272C7D">
            <w:pPr>
              <w:spacing w:line="276" w:lineRule="auto"/>
              <w:rPr>
                <w:rFonts w:cs="Times New Roman"/>
                <w:b/>
                <w:color w:val="000000" w:themeColor="text1"/>
                <w:lang w:val="da-DK" w:eastAsia="da-DK"/>
              </w:rPr>
            </w:pPr>
            <w:ins w:id="495" w:author="Mathias (target conflict)" w:date="2019-03-21T16:48:00Z">
              <w:r w:rsidRPr="00352488">
                <w:rPr>
                  <w:rFonts w:cs="Times New Roman"/>
                  <w:b/>
                  <w:color w:val="000000" w:themeColor="text1"/>
                  <w:lang w:val="da-DK" w:eastAsia="da-DK"/>
                </w:rPr>
                <w:t>Prækonditioner:</w:t>
              </w:r>
              <w:r w:rsidR="00C47446" w:rsidRPr="00352488">
                <w:rPr>
                  <w:rFonts w:cs="Times New Roman"/>
                  <w:b/>
                  <w:color w:val="000000" w:themeColor="text1"/>
                  <w:lang w:val="da-DK" w:eastAsia="da-DK"/>
                </w:rPr>
                <w:t xml:space="preserve"> </w:t>
              </w:r>
              <w:r w:rsidR="00C47446" w:rsidRPr="00352488">
                <w:rPr>
                  <w:rFonts w:cs="Times New Roman"/>
                  <w:color w:val="000000" w:themeColor="text1"/>
                  <w:lang w:val="da-DK"/>
                </w:rPr>
                <w:t>Der skal være startet en sag, med delvist udfyldt formular.</w:t>
              </w:r>
            </w:ins>
          </w:p>
        </w:tc>
      </w:tr>
      <w:tr w:rsidR="000C31FC" w:rsidRPr="00352488" w14:paraId="7652BCA4" w14:textId="77777777" w:rsidTr="00C47446">
        <w:tc>
          <w:tcPr>
            <w:tcW w:w="9350" w:type="dxa"/>
          </w:tcPr>
          <w:p w14:paraId="4CB52458" w14:textId="77777777" w:rsidR="00C47446" w:rsidRPr="00352488" w:rsidRDefault="00C47446" w:rsidP="00272C7D">
            <w:pPr>
              <w:pStyle w:val="NormalWeb"/>
              <w:spacing w:before="0" w:beforeAutospacing="0" w:after="0" w:afterAutospacing="0" w:line="276" w:lineRule="auto"/>
              <w:rPr>
                <w:color w:val="000000" w:themeColor="text1"/>
              </w:rPr>
            </w:pPr>
            <w:ins w:id="496" w:author="Mathias (target conflict)" w:date="2019-03-21T16:48:00Z">
              <w:r w:rsidRPr="00352488">
                <w:rPr>
                  <w:b/>
                  <w:bCs/>
                  <w:color w:val="000000" w:themeColor="text1"/>
                  <w:sz w:val="22"/>
                  <w:szCs w:val="22"/>
                </w:rPr>
                <w:t>Alternativhændelsesforløb:</w:t>
              </w:r>
            </w:ins>
          </w:p>
          <w:p w14:paraId="7D4488BE" w14:textId="77777777" w:rsidR="00C47446" w:rsidRPr="00352488" w:rsidRDefault="00C47446" w:rsidP="00272C7D">
            <w:pPr>
              <w:numPr>
                <w:ilvl w:val="0"/>
                <w:numId w:val="11"/>
              </w:numPr>
              <w:spacing w:line="276" w:lineRule="auto"/>
              <w:textAlignment w:val="baseline"/>
              <w:rPr>
                <w:rFonts w:eastAsia="Times New Roman" w:cs="Times New Roman"/>
                <w:color w:val="000000" w:themeColor="text1"/>
                <w:lang w:val="da-DK" w:eastAsia="da-DK"/>
              </w:rPr>
            </w:pPr>
            <w:ins w:id="497" w:author="Mathias (target conflict)" w:date="2019-03-21T16:48:00Z">
              <w:r w:rsidRPr="00352488">
                <w:rPr>
                  <w:rFonts w:eastAsia="Times New Roman" w:cs="Times New Roman"/>
                  <w:color w:val="000000" w:themeColor="text1"/>
                  <w:lang w:val="da-DK" w:eastAsia="da-DK"/>
                </w:rPr>
                <w:t>Starter ved mangel på information i trin 2 i behandle sag.</w:t>
              </w:r>
            </w:ins>
          </w:p>
          <w:p w14:paraId="493EED10" w14:textId="77777777" w:rsidR="00C47446" w:rsidRPr="00352488" w:rsidRDefault="00C47446" w:rsidP="00272C7D">
            <w:pPr>
              <w:numPr>
                <w:ilvl w:val="0"/>
                <w:numId w:val="11"/>
              </w:numPr>
              <w:spacing w:line="276" w:lineRule="auto"/>
              <w:textAlignment w:val="baseline"/>
              <w:rPr>
                <w:rFonts w:eastAsia="Times New Roman" w:cs="Times New Roman"/>
                <w:color w:val="000000" w:themeColor="text1"/>
                <w:lang w:val="da-DK" w:eastAsia="da-DK"/>
              </w:rPr>
            </w:pPr>
            <w:ins w:id="498" w:author="Mathias (target conflict)" w:date="2019-03-21T16:48:00Z">
              <w:r w:rsidRPr="00352488">
                <w:rPr>
                  <w:rFonts w:eastAsia="Times New Roman" w:cs="Times New Roman"/>
                  <w:color w:val="000000" w:themeColor="text1"/>
                  <w:lang w:val="da-DK" w:eastAsia="da-DK"/>
                </w:rPr>
                <w:t>Når formularen genoptages.</w:t>
              </w:r>
            </w:ins>
          </w:p>
          <w:p w14:paraId="0E196B63" w14:textId="77777777" w:rsidR="00C47446" w:rsidRPr="00352488" w:rsidRDefault="00C47446" w:rsidP="00272C7D">
            <w:pPr>
              <w:numPr>
                <w:ilvl w:val="1"/>
                <w:numId w:val="11"/>
              </w:numPr>
              <w:spacing w:line="276" w:lineRule="auto"/>
              <w:textAlignment w:val="baseline"/>
              <w:rPr>
                <w:rFonts w:eastAsia="Times New Roman" w:cs="Times New Roman"/>
                <w:color w:val="000000" w:themeColor="text1"/>
                <w:lang w:val="da-DK" w:eastAsia="da-DK"/>
              </w:rPr>
            </w:pPr>
            <w:ins w:id="499" w:author="Mathias (target conflict)" w:date="2019-03-21T16:48:00Z">
              <w:r w:rsidRPr="00352488">
                <w:rPr>
                  <w:rFonts w:eastAsia="Times New Roman" w:cs="Times New Roman"/>
                  <w:color w:val="000000" w:themeColor="text1"/>
                  <w:lang w:val="da-DK" w:eastAsia="da-DK"/>
                </w:rPr>
                <w:t xml:space="preserve">Åbnes formularen og manglende information udfyldes. </w:t>
              </w:r>
            </w:ins>
          </w:p>
          <w:p w14:paraId="00397003" w14:textId="77777777" w:rsidR="00C47446" w:rsidRPr="00352488" w:rsidRDefault="00C47446" w:rsidP="00272C7D">
            <w:pPr>
              <w:numPr>
                <w:ilvl w:val="0"/>
                <w:numId w:val="11"/>
              </w:numPr>
              <w:spacing w:line="276" w:lineRule="auto"/>
              <w:textAlignment w:val="baseline"/>
              <w:rPr>
                <w:rFonts w:eastAsia="Times New Roman" w:cs="Times New Roman"/>
                <w:color w:val="000000" w:themeColor="text1"/>
                <w:lang w:val="da-DK" w:eastAsia="da-DK"/>
              </w:rPr>
            </w:pPr>
            <w:ins w:id="500" w:author="Mathias (target conflict)" w:date="2019-03-21T16:48:00Z">
              <w:r w:rsidRPr="00352488">
                <w:rPr>
                  <w:rFonts w:eastAsia="Times New Roman" w:cs="Times New Roman"/>
                  <w:color w:val="000000" w:themeColor="text1"/>
                  <w:lang w:val="da-DK" w:eastAsia="da-DK"/>
                </w:rPr>
                <w:t>Hvis formularen er udfyldt.</w:t>
              </w:r>
            </w:ins>
          </w:p>
          <w:p w14:paraId="368ADBA9" w14:textId="77777777" w:rsidR="00C47446" w:rsidRPr="00352488" w:rsidRDefault="00C47446" w:rsidP="00272C7D">
            <w:pPr>
              <w:numPr>
                <w:ilvl w:val="1"/>
                <w:numId w:val="11"/>
              </w:numPr>
              <w:spacing w:line="276" w:lineRule="auto"/>
              <w:textAlignment w:val="baseline"/>
              <w:rPr>
                <w:rFonts w:eastAsia="Times New Roman" w:cs="Times New Roman"/>
                <w:color w:val="000000" w:themeColor="text1"/>
                <w:lang w:val="da-DK" w:eastAsia="da-DK"/>
              </w:rPr>
            </w:pPr>
            <w:ins w:id="501" w:author="Mathias (target conflict)" w:date="2019-03-21T16:48:00Z">
              <w:r w:rsidRPr="00352488">
                <w:rPr>
                  <w:rFonts w:eastAsia="Times New Roman" w:cs="Times New Roman"/>
                  <w:color w:val="000000" w:themeColor="text1"/>
                  <w:lang w:val="da-DK" w:eastAsia="da-DK"/>
                </w:rPr>
                <w:t>Gå til trin 3 i behandle sag.</w:t>
              </w:r>
            </w:ins>
          </w:p>
          <w:p w14:paraId="30BA4E18" w14:textId="08129B97" w:rsidR="00C47446" w:rsidRPr="00352488" w:rsidRDefault="00C47446" w:rsidP="00272C7D">
            <w:pPr>
              <w:spacing w:line="276" w:lineRule="auto"/>
              <w:rPr>
                <w:rFonts w:cs="Times New Roman"/>
                <w:b/>
                <w:color w:val="000000" w:themeColor="text1"/>
                <w:lang w:val="da-DK" w:eastAsia="da-DK"/>
              </w:rPr>
            </w:pPr>
          </w:p>
        </w:tc>
      </w:tr>
      <w:tr w:rsidR="000C31FC" w:rsidRPr="00352488" w14:paraId="4ADAD39C" w14:textId="77777777" w:rsidTr="00C47446">
        <w:tc>
          <w:tcPr>
            <w:tcW w:w="9350" w:type="dxa"/>
          </w:tcPr>
          <w:p w14:paraId="5F1BDC2F" w14:textId="4F559183" w:rsidR="000C31FC" w:rsidRPr="00352488" w:rsidRDefault="000C31FC" w:rsidP="00272C7D">
            <w:pPr>
              <w:spacing w:line="276" w:lineRule="auto"/>
              <w:rPr>
                <w:rFonts w:cs="Times New Roman"/>
                <w:color w:val="000000" w:themeColor="text1"/>
                <w:lang w:val="da-DK" w:eastAsia="da-DK"/>
              </w:rPr>
            </w:pPr>
            <w:ins w:id="502" w:author="Mathias (target conflict)" w:date="2019-03-21T16:48:00Z">
              <w:r w:rsidRPr="00352488">
                <w:rPr>
                  <w:rFonts w:cs="Times New Roman"/>
                  <w:b/>
                  <w:color w:val="000000" w:themeColor="text1"/>
                  <w:lang w:val="da-DK" w:eastAsia="da-DK"/>
                </w:rPr>
                <w:t xml:space="preserve">Postkonditioner: </w:t>
              </w:r>
              <w:r w:rsidR="00C47446" w:rsidRPr="00352488">
                <w:rPr>
                  <w:rFonts w:cs="Times New Roman"/>
                  <w:color w:val="000000" w:themeColor="text1"/>
                  <w:lang w:val="da-DK" w:eastAsia="da-DK"/>
                </w:rPr>
                <w:t xml:space="preserve">None </w:t>
              </w:r>
            </w:ins>
          </w:p>
        </w:tc>
      </w:tr>
    </w:tbl>
    <w:p w14:paraId="37E54D06" w14:textId="6415D4C7" w:rsidR="00272C7D" w:rsidRDefault="00272C7D" w:rsidP="00DD2DA2">
      <w:pPr>
        <w:spacing w:after="0" w:line="360" w:lineRule="auto"/>
        <w:rPr>
          <w:rFonts w:cs="Times New Roman"/>
          <w:color w:val="000000" w:themeColor="text1"/>
          <w:lang w:val="da-DK" w:eastAsia="da-DK"/>
        </w:rPr>
      </w:pPr>
    </w:p>
    <w:p w14:paraId="66AF09BF" w14:textId="30683B81" w:rsidR="000C31FC" w:rsidRPr="00352488" w:rsidRDefault="00272C7D" w:rsidP="00272C7D">
      <w:pPr>
        <w:rPr>
          <w:rFonts w:cs="Times New Roman"/>
          <w:color w:val="000000" w:themeColor="text1"/>
          <w:lang w:val="da-DK" w:eastAsia="da-DK"/>
        </w:rPr>
      </w:pPr>
      <w:r>
        <w:rPr>
          <w:rFonts w:cs="Times New Roman"/>
          <w:color w:val="000000" w:themeColor="text1"/>
          <w:lang w:val="da-DK" w:eastAsia="da-DK"/>
        </w:rPr>
        <w:br w:type="page"/>
      </w:r>
    </w:p>
    <w:tbl>
      <w:tblPr>
        <w:tblStyle w:val="Tabel-Gitter"/>
        <w:tblW w:w="0" w:type="auto"/>
        <w:tblLook w:val="04A0" w:firstRow="1" w:lastRow="0" w:firstColumn="1" w:lastColumn="0" w:noHBand="0" w:noVBand="1"/>
      </w:tblPr>
      <w:tblGrid>
        <w:gridCol w:w="9350"/>
      </w:tblGrid>
      <w:tr w:rsidR="000C31FC" w:rsidRPr="00352488" w14:paraId="156C94A9" w14:textId="77777777" w:rsidTr="00C47446">
        <w:tc>
          <w:tcPr>
            <w:tcW w:w="9350" w:type="dxa"/>
          </w:tcPr>
          <w:p w14:paraId="72C89E44" w14:textId="47776881" w:rsidR="000C31FC" w:rsidRPr="00352488" w:rsidRDefault="000C31FC" w:rsidP="00272C7D">
            <w:pPr>
              <w:spacing w:line="276" w:lineRule="auto"/>
              <w:jc w:val="center"/>
              <w:rPr>
                <w:rFonts w:cs="Times New Roman"/>
                <w:b/>
                <w:color w:val="000000" w:themeColor="text1"/>
                <w:lang w:val="da-DK" w:eastAsia="da-DK"/>
              </w:rPr>
            </w:pPr>
            <w:ins w:id="503" w:author="Mathias (target conflict)" w:date="2019-03-21T16:48:00Z">
              <w:r w:rsidRPr="00352488">
                <w:rPr>
                  <w:rFonts w:cs="Times New Roman"/>
                  <w:b/>
                  <w:color w:val="000000" w:themeColor="text1"/>
                  <w:lang w:val="da-DK" w:eastAsia="da-DK"/>
                </w:rPr>
                <w:lastRenderedPageBreak/>
                <w:t xml:space="preserve">Brugsmønster: </w:t>
              </w:r>
              <w:r w:rsidR="009E1754" w:rsidRPr="00352488">
                <w:rPr>
                  <w:rFonts w:cs="Times New Roman"/>
                  <w:color w:val="000000" w:themeColor="text1"/>
                  <w:lang w:val="da-DK"/>
                </w:rPr>
                <w:t>Behandle sag: Indhente oplysninger fra eksterne kilder</w:t>
              </w:r>
            </w:ins>
          </w:p>
        </w:tc>
      </w:tr>
      <w:tr w:rsidR="000C31FC" w:rsidRPr="00352488" w14:paraId="065AC82F" w14:textId="77777777" w:rsidTr="00C47446">
        <w:tc>
          <w:tcPr>
            <w:tcW w:w="9350" w:type="dxa"/>
          </w:tcPr>
          <w:p w14:paraId="018FD7E9" w14:textId="4A392483" w:rsidR="000C31FC" w:rsidRPr="00352488" w:rsidRDefault="000C31FC" w:rsidP="00272C7D">
            <w:pPr>
              <w:spacing w:line="276" w:lineRule="auto"/>
              <w:rPr>
                <w:rFonts w:cs="Times New Roman"/>
                <w:color w:val="000000" w:themeColor="text1"/>
                <w:lang w:val="da-DK" w:eastAsia="da-DK"/>
              </w:rPr>
            </w:pPr>
            <w:ins w:id="504" w:author="Mathias (target conflict)" w:date="2019-03-21T16:48:00Z">
              <w:r w:rsidRPr="00352488">
                <w:rPr>
                  <w:rFonts w:cs="Times New Roman"/>
                  <w:b/>
                  <w:color w:val="000000" w:themeColor="text1"/>
                  <w:lang w:val="da-DK" w:eastAsia="da-DK"/>
                </w:rPr>
                <w:t>ID:</w:t>
              </w:r>
              <w:r w:rsidR="009E1754" w:rsidRPr="00352488">
                <w:rPr>
                  <w:rFonts w:cs="Times New Roman"/>
                  <w:b/>
                  <w:color w:val="000000" w:themeColor="text1"/>
                  <w:lang w:val="da-DK" w:eastAsia="da-DK"/>
                </w:rPr>
                <w:t xml:space="preserve"> </w:t>
              </w:r>
              <w:r w:rsidR="009E1754" w:rsidRPr="00352488">
                <w:rPr>
                  <w:rFonts w:cs="Times New Roman"/>
                  <w:color w:val="000000" w:themeColor="text1"/>
                  <w:lang w:val="da-DK" w:eastAsia="da-DK"/>
                </w:rPr>
                <w:t>2.3</w:t>
              </w:r>
            </w:ins>
          </w:p>
        </w:tc>
      </w:tr>
      <w:tr w:rsidR="000C31FC" w:rsidRPr="00352488" w14:paraId="1C25F8BC" w14:textId="77777777" w:rsidTr="00C47446">
        <w:tc>
          <w:tcPr>
            <w:tcW w:w="9350" w:type="dxa"/>
          </w:tcPr>
          <w:p w14:paraId="63BE71F0" w14:textId="7AA88328" w:rsidR="000C31FC" w:rsidRPr="00352488" w:rsidRDefault="000C31FC" w:rsidP="00272C7D">
            <w:pPr>
              <w:pStyle w:val="NormalWeb"/>
              <w:spacing w:before="0" w:beforeAutospacing="0" w:after="0" w:afterAutospacing="0" w:line="276" w:lineRule="auto"/>
              <w:rPr>
                <w:color w:val="000000" w:themeColor="text1"/>
              </w:rPr>
            </w:pPr>
            <w:ins w:id="505" w:author="Mathias (target conflict)" w:date="2019-03-21T16:48:00Z">
              <w:r w:rsidRPr="00352488">
                <w:rPr>
                  <w:b/>
                  <w:color w:val="000000" w:themeColor="text1"/>
                </w:rPr>
                <w:t xml:space="preserve">Primær aktør: </w:t>
              </w:r>
              <w:r w:rsidR="009E1754" w:rsidRPr="00352488">
                <w:rPr>
                  <w:color w:val="000000" w:themeColor="text1"/>
                  <w:sz w:val="22"/>
                  <w:szCs w:val="22"/>
                </w:rPr>
                <w:t>Sagsbehandler</w:t>
              </w:r>
            </w:ins>
          </w:p>
        </w:tc>
      </w:tr>
      <w:tr w:rsidR="000C31FC" w:rsidRPr="00352488" w14:paraId="38DF00BC" w14:textId="77777777" w:rsidTr="00C47446">
        <w:tc>
          <w:tcPr>
            <w:tcW w:w="9350" w:type="dxa"/>
          </w:tcPr>
          <w:p w14:paraId="77C41823" w14:textId="55AD3CC4" w:rsidR="000C31FC" w:rsidRPr="00352488" w:rsidRDefault="000C31FC" w:rsidP="00272C7D">
            <w:pPr>
              <w:spacing w:line="276" w:lineRule="auto"/>
              <w:rPr>
                <w:rFonts w:cs="Times New Roman"/>
                <w:b/>
                <w:color w:val="000000" w:themeColor="text1"/>
                <w:lang w:val="da-DK" w:eastAsia="da-DK"/>
              </w:rPr>
            </w:pPr>
            <w:ins w:id="506" w:author="Mathias (target conflict)" w:date="2019-03-21T16:48:00Z">
              <w:r w:rsidRPr="00352488">
                <w:rPr>
                  <w:rFonts w:cs="Times New Roman"/>
                  <w:b/>
                  <w:color w:val="000000" w:themeColor="text1"/>
                  <w:lang w:val="da-DK" w:eastAsia="da-DK"/>
                </w:rPr>
                <w:t>Sekundære aktør:</w:t>
              </w:r>
              <w:r w:rsidR="009E1754" w:rsidRPr="00352488">
                <w:rPr>
                  <w:rFonts w:cs="Times New Roman"/>
                  <w:color w:val="000000" w:themeColor="text1"/>
                  <w:lang w:val="da-DK"/>
                </w:rPr>
                <w:t xml:space="preserve"> Sundhedssystem</w:t>
              </w:r>
            </w:ins>
          </w:p>
        </w:tc>
      </w:tr>
      <w:tr w:rsidR="000C31FC" w:rsidRPr="00352488" w14:paraId="5792D9CD" w14:textId="77777777" w:rsidTr="00C47446">
        <w:tc>
          <w:tcPr>
            <w:tcW w:w="9350" w:type="dxa"/>
          </w:tcPr>
          <w:p w14:paraId="5E2BF640" w14:textId="6CCACA13" w:rsidR="000C31FC" w:rsidRPr="00352488" w:rsidRDefault="000C31FC" w:rsidP="00272C7D">
            <w:pPr>
              <w:spacing w:line="276" w:lineRule="auto"/>
              <w:rPr>
                <w:rFonts w:cs="Times New Roman"/>
                <w:b/>
                <w:color w:val="000000" w:themeColor="text1"/>
                <w:lang w:val="da-DK" w:eastAsia="da-DK"/>
              </w:rPr>
            </w:pPr>
            <w:ins w:id="507" w:author="Mathias (target conflict)" w:date="2019-03-21T16:48:00Z">
              <w:r w:rsidRPr="00352488">
                <w:rPr>
                  <w:rFonts w:cs="Times New Roman"/>
                  <w:b/>
                  <w:color w:val="000000" w:themeColor="text1"/>
                  <w:lang w:val="da-DK" w:eastAsia="da-DK"/>
                </w:rPr>
                <w:t>Kort beskrivelse:</w:t>
              </w:r>
              <w:r w:rsidR="009E1754" w:rsidRPr="00352488">
                <w:rPr>
                  <w:rFonts w:cs="Times New Roman"/>
                  <w:b/>
                  <w:color w:val="000000" w:themeColor="text1"/>
                  <w:lang w:val="da-DK" w:eastAsia="da-DK"/>
                </w:rPr>
                <w:t xml:space="preserve"> </w:t>
              </w:r>
              <w:r w:rsidR="009E1754" w:rsidRPr="00352488">
                <w:rPr>
                  <w:rFonts w:cs="Times New Roman"/>
                  <w:color w:val="000000" w:themeColor="text1"/>
                  <w:lang w:val="da-DK"/>
                </w:rPr>
                <w:t>Indhenter oplysninger fra eksterne systemer</w:t>
              </w:r>
              <w:r w:rsidR="00882B5B" w:rsidRPr="00352488">
                <w:rPr>
                  <w:rFonts w:cs="Times New Roman"/>
                  <w:color w:val="000000" w:themeColor="text1"/>
                  <w:lang w:val="da-DK"/>
                </w:rPr>
                <w:t>.</w:t>
              </w:r>
            </w:ins>
          </w:p>
        </w:tc>
      </w:tr>
      <w:tr w:rsidR="000C31FC" w:rsidRPr="00352488" w14:paraId="097B474D" w14:textId="77777777" w:rsidTr="00C47446">
        <w:tc>
          <w:tcPr>
            <w:tcW w:w="9350" w:type="dxa"/>
          </w:tcPr>
          <w:p w14:paraId="37BA8489" w14:textId="3AB71AF6" w:rsidR="000C31FC" w:rsidRPr="00352488" w:rsidRDefault="000C31FC" w:rsidP="00272C7D">
            <w:pPr>
              <w:spacing w:line="276" w:lineRule="auto"/>
              <w:rPr>
                <w:rFonts w:cs="Times New Roman"/>
                <w:b/>
                <w:color w:val="000000" w:themeColor="text1"/>
                <w:lang w:val="da-DK" w:eastAsia="da-DK"/>
              </w:rPr>
            </w:pPr>
            <w:ins w:id="508" w:author="Mathias (target conflict)" w:date="2019-03-21T16:48:00Z">
              <w:r w:rsidRPr="00352488">
                <w:rPr>
                  <w:rFonts w:cs="Times New Roman"/>
                  <w:b/>
                  <w:color w:val="000000" w:themeColor="text1"/>
                  <w:lang w:val="da-DK" w:eastAsia="da-DK"/>
                </w:rPr>
                <w:t>Prækonditioner:</w:t>
              </w:r>
              <w:r w:rsidR="009E1754" w:rsidRPr="00352488">
                <w:rPr>
                  <w:rFonts w:cs="Times New Roman"/>
                  <w:b/>
                  <w:color w:val="000000" w:themeColor="text1"/>
                  <w:lang w:val="da-DK" w:eastAsia="da-DK"/>
                </w:rPr>
                <w:t xml:space="preserve"> </w:t>
              </w:r>
              <w:r w:rsidR="009E1754" w:rsidRPr="00352488">
                <w:rPr>
                  <w:rFonts w:cs="Times New Roman"/>
                  <w:color w:val="000000" w:themeColor="text1"/>
                  <w:lang w:val="da-DK"/>
                </w:rPr>
                <w:t xml:space="preserve">Der skal være en </w:t>
              </w:r>
            </w:ins>
            <w:ins w:id="509" w:author="vitten (source conflict)" w:date="2019-03-21T18:15:00Z">
              <w:r w:rsidR="0087696F" w:rsidRPr="00352488">
                <w:rPr>
                  <w:rStyle w:val="Hyperlink"/>
                  <w:rFonts w:cs="Times New Roman"/>
                  <w:color w:val="000000" w:themeColor="text1"/>
                  <w:lang w:val="da-DK"/>
                </w:rPr>
                <w:fldChar w:fldCharType="begin"/>
              </w:r>
              <w:r w:rsidR="0087696F" w:rsidRPr="00352488">
                <w:rPr>
                  <w:rStyle w:val="Hyperlink"/>
                  <w:rFonts w:cs="Times New Roman"/>
                  <w:color w:val="000000" w:themeColor="text1"/>
                  <w:lang w:val="da-DK"/>
                </w:rPr>
                <w:instrText xml:space="preserve"> HYPERLINK "https://socialstyrelsen.dk/filer/tvaergaende/vum/link-udredning-sagsoplysning-2013.docx" </w:instrText>
              </w:r>
              <w:r w:rsidR="0087696F" w:rsidRPr="00352488">
                <w:rPr>
                  <w:rStyle w:val="Hyperlink"/>
                  <w:rFonts w:cs="Times New Roman"/>
                  <w:color w:val="000000" w:themeColor="text1"/>
                  <w:lang w:val="da-DK"/>
                </w:rPr>
                <w:fldChar w:fldCharType="separate"/>
              </w:r>
            </w:ins>
            <w:ins w:id="510" w:author="Mathias (target conflict)" w:date="2019-03-21T16:48:00Z">
              <w:r w:rsidR="009E1754" w:rsidRPr="00352488">
                <w:rPr>
                  <w:rStyle w:val="Hyperlink"/>
                  <w:rFonts w:cs="Times New Roman"/>
                  <w:color w:val="000000" w:themeColor="text1"/>
                  <w:lang w:val="da-DK"/>
                </w:rPr>
                <w:t>udredningsformularen (Link)</w:t>
              </w:r>
            </w:ins>
            <w:ins w:id="511" w:author="vitten (source conflict)" w:date="2019-03-21T18:15:00Z">
              <w:r w:rsidR="0087696F" w:rsidRPr="00352488">
                <w:rPr>
                  <w:rStyle w:val="Hyperlink"/>
                  <w:rFonts w:cs="Times New Roman"/>
                  <w:color w:val="000000" w:themeColor="text1"/>
                  <w:lang w:val="da-DK"/>
                </w:rPr>
                <w:fldChar w:fldCharType="end"/>
              </w:r>
            </w:ins>
            <w:ins w:id="512" w:author="Mathias (target conflict)" w:date="2019-03-21T16:48:00Z">
              <w:r w:rsidR="009E1754" w:rsidRPr="00352488">
                <w:rPr>
                  <w:rFonts w:cs="Times New Roman"/>
                  <w:color w:val="000000" w:themeColor="text1"/>
                  <w:lang w:val="da-DK"/>
                </w:rPr>
                <w:t xml:space="preserve"> der er påbegyndt</w:t>
              </w:r>
              <w:r w:rsidR="00882B5B" w:rsidRPr="00352488">
                <w:rPr>
                  <w:rFonts w:cs="Times New Roman"/>
                  <w:color w:val="000000" w:themeColor="text1"/>
                  <w:lang w:val="da-DK"/>
                </w:rPr>
                <w:t>.</w:t>
              </w:r>
            </w:ins>
          </w:p>
        </w:tc>
      </w:tr>
      <w:tr w:rsidR="000C31FC" w:rsidRPr="00352488" w14:paraId="7AB9EF3D" w14:textId="77777777" w:rsidTr="00C47446">
        <w:tc>
          <w:tcPr>
            <w:tcW w:w="9350" w:type="dxa"/>
          </w:tcPr>
          <w:p w14:paraId="081C2795" w14:textId="33BE8C80" w:rsidR="000C31FC" w:rsidRPr="00352488" w:rsidRDefault="009E1754" w:rsidP="00272C7D">
            <w:pPr>
              <w:pStyle w:val="NormalWeb"/>
              <w:spacing w:before="0" w:beforeAutospacing="0" w:after="0" w:afterAutospacing="0" w:line="276" w:lineRule="auto"/>
              <w:rPr>
                <w:b/>
                <w:bCs/>
                <w:color w:val="000000" w:themeColor="text1"/>
                <w:sz w:val="22"/>
                <w:szCs w:val="22"/>
              </w:rPr>
            </w:pPr>
            <w:ins w:id="513" w:author="Mathias (target conflict)" w:date="2019-03-21T16:48:00Z">
              <w:r w:rsidRPr="00352488">
                <w:rPr>
                  <w:b/>
                  <w:bCs/>
                  <w:color w:val="000000" w:themeColor="text1"/>
                  <w:sz w:val="22"/>
                  <w:szCs w:val="22"/>
                </w:rPr>
                <w:t>Alternativhændelsesforløb:</w:t>
              </w:r>
            </w:ins>
          </w:p>
          <w:p w14:paraId="0F3513AC" w14:textId="77777777" w:rsidR="009E1754" w:rsidRPr="00352488" w:rsidRDefault="009E1754" w:rsidP="00272C7D">
            <w:pPr>
              <w:pStyle w:val="NormalWeb"/>
              <w:numPr>
                <w:ilvl w:val="0"/>
                <w:numId w:val="12"/>
              </w:numPr>
              <w:spacing w:before="0" w:beforeAutospacing="0" w:after="0" w:afterAutospacing="0" w:line="276" w:lineRule="auto"/>
              <w:textAlignment w:val="baseline"/>
              <w:rPr>
                <w:color w:val="000000" w:themeColor="text1"/>
                <w:sz w:val="22"/>
                <w:szCs w:val="22"/>
              </w:rPr>
            </w:pPr>
            <w:ins w:id="514" w:author="Mathias (target conflict)" w:date="2019-03-21T16:48:00Z">
              <w:r w:rsidRPr="00352488">
                <w:rPr>
                  <w:color w:val="000000" w:themeColor="text1"/>
                  <w:sz w:val="22"/>
                  <w:szCs w:val="22"/>
                </w:rPr>
                <w:t xml:space="preserve">Indtastning af oplysninger i relevante felter fra eksterne kilder i </w:t>
              </w:r>
            </w:ins>
            <w:ins w:id="515" w:author="vitten (source conflict)" w:date="2019-03-21T18:15:00Z">
              <w:r w:rsidR="0087696F" w:rsidRPr="00352488">
                <w:rPr>
                  <w:rStyle w:val="Hyperlink"/>
                  <w:color w:val="000000" w:themeColor="text1"/>
                  <w:sz w:val="22"/>
                  <w:szCs w:val="22"/>
                </w:rPr>
                <w:fldChar w:fldCharType="begin"/>
              </w:r>
              <w:r w:rsidR="0087696F" w:rsidRPr="00352488">
                <w:rPr>
                  <w:rStyle w:val="Hyperlink"/>
                  <w:color w:val="000000" w:themeColor="text1"/>
                  <w:sz w:val="22"/>
                  <w:szCs w:val="22"/>
                </w:rPr>
                <w:instrText xml:space="preserve"> HYPERLINK "https://socialstyrelsen.dk/filer/tvaergaende/vum/link-udredning-sagsoplysning-2013.docx" </w:instrText>
              </w:r>
              <w:r w:rsidR="0087696F" w:rsidRPr="00352488">
                <w:rPr>
                  <w:rStyle w:val="Hyperlink"/>
                  <w:color w:val="000000" w:themeColor="text1"/>
                  <w:sz w:val="22"/>
                  <w:szCs w:val="22"/>
                </w:rPr>
                <w:fldChar w:fldCharType="separate"/>
              </w:r>
            </w:ins>
            <w:ins w:id="516" w:author="Mathias (target conflict)" w:date="2019-03-21T16:48:00Z">
              <w:r w:rsidRPr="00352488">
                <w:rPr>
                  <w:rStyle w:val="Hyperlink"/>
                  <w:color w:val="000000" w:themeColor="text1"/>
                  <w:sz w:val="22"/>
                  <w:szCs w:val="22"/>
                </w:rPr>
                <w:t>udredningsformularen (Link)</w:t>
              </w:r>
            </w:ins>
            <w:ins w:id="517" w:author="vitten (source conflict)" w:date="2019-03-21T18:15:00Z">
              <w:r w:rsidR="0087696F" w:rsidRPr="00352488">
                <w:rPr>
                  <w:rStyle w:val="Hyperlink"/>
                  <w:color w:val="000000" w:themeColor="text1"/>
                  <w:sz w:val="22"/>
                  <w:szCs w:val="22"/>
                </w:rPr>
                <w:fldChar w:fldCharType="end"/>
              </w:r>
            </w:ins>
            <w:ins w:id="518" w:author="Mathias (target conflict)" w:date="2019-03-21T16:48:00Z">
              <w:r w:rsidRPr="00352488">
                <w:rPr>
                  <w:color w:val="000000" w:themeColor="text1"/>
                  <w:sz w:val="22"/>
                  <w:szCs w:val="22"/>
                </w:rPr>
                <w:t>.</w:t>
              </w:r>
            </w:ins>
          </w:p>
          <w:p w14:paraId="02406084" w14:textId="77777777" w:rsidR="009E1754" w:rsidRPr="00352488" w:rsidRDefault="009E1754" w:rsidP="00272C7D">
            <w:pPr>
              <w:pStyle w:val="NormalWeb"/>
              <w:numPr>
                <w:ilvl w:val="0"/>
                <w:numId w:val="12"/>
              </w:numPr>
              <w:spacing w:before="0" w:beforeAutospacing="0" w:after="0" w:afterAutospacing="0" w:line="276" w:lineRule="auto"/>
              <w:textAlignment w:val="baseline"/>
              <w:rPr>
                <w:color w:val="000000" w:themeColor="text1"/>
                <w:sz w:val="22"/>
                <w:szCs w:val="22"/>
              </w:rPr>
            </w:pPr>
            <w:ins w:id="519" w:author="Mathias (target conflict)" w:date="2019-03-21T16:48:00Z">
              <w:r w:rsidRPr="00352488">
                <w:rPr>
                  <w:color w:val="000000" w:themeColor="text1"/>
                  <w:sz w:val="22"/>
                  <w:szCs w:val="22"/>
                </w:rPr>
                <w:t>Formularen gemmes.</w:t>
              </w:r>
            </w:ins>
          </w:p>
          <w:p w14:paraId="596B0C0B" w14:textId="6ECAB684" w:rsidR="009E1754" w:rsidRPr="00352488" w:rsidRDefault="009E1754" w:rsidP="00272C7D">
            <w:pPr>
              <w:pStyle w:val="NormalWeb"/>
              <w:numPr>
                <w:ilvl w:val="0"/>
                <w:numId w:val="12"/>
              </w:numPr>
              <w:spacing w:before="0" w:beforeAutospacing="0" w:after="0" w:afterAutospacing="0" w:line="276" w:lineRule="auto"/>
              <w:textAlignment w:val="baseline"/>
              <w:rPr>
                <w:color w:val="000000" w:themeColor="text1"/>
              </w:rPr>
            </w:pPr>
            <w:ins w:id="520" w:author="Mathias (target conflict)" w:date="2019-03-21T16:48:00Z">
              <w:r w:rsidRPr="00352488">
                <w:rPr>
                  <w:color w:val="000000" w:themeColor="text1"/>
                  <w:sz w:val="22"/>
                  <w:szCs w:val="22"/>
                </w:rPr>
                <w:t>Sagen lukkes.</w:t>
              </w:r>
            </w:ins>
          </w:p>
        </w:tc>
      </w:tr>
      <w:tr w:rsidR="000C31FC" w:rsidRPr="00352488" w14:paraId="2CF647A8" w14:textId="77777777" w:rsidTr="00C47446">
        <w:tc>
          <w:tcPr>
            <w:tcW w:w="9350" w:type="dxa"/>
          </w:tcPr>
          <w:p w14:paraId="4A1BF0EB" w14:textId="51DA2BF1" w:rsidR="000C31FC" w:rsidRPr="00352488" w:rsidRDefault="000C31FC" w:rsidP="00272C7D">
            <w:pPr>
              <w:spacing w:line="276" w:lineRule="auto"/>
              <w:rPr>
                <w:rFonts w:cs="Times New Roman"/>
                <w:b/>
                <w:color w:val="000000" w:themeColor="text1"/>
                <w:lang w:val="da-DK" w:eastAsia="da-DK"/>
              </w:rPr>
            </w:pPr>
            <w:ins w:id="521" w:author="Mathias (target conflict)" w:date="2019-03-21T16:48:00Z">
              <w:r w:rsidRPr="00352488">
                <w:rPr>
                  <w:rFonts w:cs="Times New Roman"/>
                  <w:b/>
                  <w:color w:val="000000" w:themeColor="text1"/>
                  <w:lang w:val="da-DK" w:eastAsia="da-DK"/>
                </w:rPr>
                <w:t xml:space="preserve">Postkonditioner: </w:t>
              </w:r>
              <w:r w:rsidR="009E1754" w:rsidRPr="00352488">
                <w:rPr>
                  <w:rFonts w:cs="Times New Roman"/>
                  <w:color w:val="000000" w:themeColor="text1"/>
                  <w:lang w:val="da-DK"/>
                </w:rPr>
                <w:t>Formularen opdateret.</w:t>
              </w:r>
            </w:ins>
          </w:p>
        </w:tc>
      </w:tr>
    </w:tbl>
    <w:p w14:paraId="4292E282" w14:textId="6DDB0004" w:rsidR="000C31FC" w:rsidRPr="00352488" w:rsidRDefault="000C31FC" w:rsidP="00DD2DA2">
      <w:pPr>
        <w:spacing w:after="0" w:line="360" w:lineRule="auto"/>
        <w:rPr>
          <w:rFonts w:cs="Times New Roman"/>
          <w:color w:val="000000" w:themeColor="text1"/>
          <w:lang w:val="da-DK" w:eastAsia="da-DK"/>
        </w:rPr>
      </w:pPr>
    </w:p>
    <w:tbl>
      <w:tblPr>
        <w:tblStyle w:val="Tabel-Gitter"/>
        <w:tblW w:w="0" w:type="auto"/>
        <w:tblLook w:val="04A0" w:firstRow="1" w:lastRow="0" w:firstColumn="1" w:lastColumn="0" w:noHBand="0" w:noVBand="1"/>
      </w:tblPr>
      <w:tblGrid>
        <w:gridCol w:w="9350"/>
      </w:tblGrid>
      <w:tr w:rsidR="000C31FC" w:rsidRPr="00352488" w14:paraId="6A33E3D2" w14:textId="77777777" w:rsidTr="00C47446">
        <w:tc>
          <w:tcPr>
            <w:tcW w:w="9350" w:type="dxa"/>
          </w:tcPr>
          <w:p w14:paraId="1E8EDFFE" w14:textId="5A989B3A" w:rsidR="000C31FC" w:rsidRPr="00352488" w:rsidRDefault="000C31FC" w:rsidP="00272C7D">
            <w:pPr>
              <w:spacing w:line="276" w:lineRule="auto"/>
              <w:jc w:val="center"/>
              <w:rPr>
                <w:rFonts w:cs="Times New Roman"/>
                <w:b/>
                <w:color w:val="000000" w:themeColor="text1"/>
                <w:lang w:val="da-DK" w:eastAsia="da-DK"/>
              </w:rPr>
            </w:pPr>
            <w:ins w:id="522" w:author="Mathias (target conflict)" w:date="2019-03-21T16:48:00Z">
              <w:r w:rsidRPr="00352488">
                <w:rPr>
                  <w:rFonts w:cs="Times New Roman"/>
                  <w:b/>
                  <w:color w:val="000000" w:themeColor="text1"/>
                  <w:lang w:val="da-DK" w:eastAsia="da-DK"/>
                </w:rPr>
                <w:t xml:space="preserve">Brugsmønster: </w:t>
              </w:r>
              <w:r w:rsidR="00882B5B" w:rsidRPr="00352488">
                <w:rPr>
                  <w:rFonts w:cs="Times New Roman"/>
                  <w:color w:val="000000" w:themeColor="text1"/>
                  <w:lang w:val="da-DK"/>
                </w:rPr>
                <w:t>Behandle sag:</w:t>
              </w:r>
              <w:r w:rsidR="00882B5B" w:rsidRPr="00352488">
                <w:rPr>
                  <w:rFonts w:cs="Times New Roman"/>
                  <w:b/>
                  <w:bCs/>
                  <w:color w:val="000000" w:themeColor="text1"/>
                  <w:lang w:val="da-DK"/>
                </w:rPr>
                <w:t xml:space="preserve"> </w:t>
              </w:r>
              <w:r w:rsidR="00882B5B" w:rsidRPr="00352488">
                <w:rPr>
                  <w:rFonts w:cs="Times New Roman"/>
                  <w:color w:val="000000" w:themeColor="text1"/>
                  <w:lang w:val="da-DK"/>
                </w:rPr>
                <w:t>Afgøre sagsbehandling</w:t>
              </w:r>
            </w:ins>
          </w:p>
        </w:tc>
      </w:tr>
      <w:tr w:rsidR="000C31FC" w:rsidRPr="00352488" w14:paraId="1E2FD734" w14:textId="77777777" w:rsidTr="00C47446">
        <w:tc>
          <w:tcPr>
            <w:tcW w:w="9350" w:type="dxa"/>
          </w:tcPr>
          <w:p w14:paraId="63B7D33E" w14:textId="3C0EEB3C" w:rsidR="000C31FC" w:rsidRPr="00352488" w:rsidRDefault="000C31FC" w:rsidP="00272C7D">
            <w:pPr>
              <w:spacing w:line="276" w:lineRule="auto"/>
              <w:rPr>
                <w:rFonts w:cs="Times New Roman"/>
                <w:color w:val="000000" w:themeColor="text1"/>
                <w:lang w:val="da-DK" w:eastAsia="da-DK"/>
              </w:rPr>
            </w:pPr>
            <w:ins w:id="523" w:author="Mathias (target conflict)" w:date="2019-03-21T16:48:00Z">
              <w:r w:rsidRPr="00352488">
                <w:rPr>
                  <w:rFonts w:cs="Times New Roman"/>
                  <w:b/>
                  <w:color w:val="000000" w:themeColor="text1"/>
                  <w:lang w:val="da-DK" w:eastAsia="da-DK"/>
                </w:rPr>
                <w:t>ID:</w:t>
              </w:r>
              <w:r w:rsidR="00882B5B" w:rsidRPr="00352488">
                <w:rPr>
                  <w:rFonts w:cs="Times New Roman"/>
                  <w:b/>
                  <w:color w:val="000000" w:themeColor="text1"/>
                  <w:lang w:val="da-DK" w:eastAsia="da-DK"/>
                </w:rPr>
                <w:t xml:space="preserve"> </w:t>
              </w:r>
              <w:r w:rsidR="00882B5B" w:rsidRPr="00352488">
                <w:rPr>
                  <w:rFonts w:cs="Times New Roman"/>
                  <w:color w:val="000000" w:themeColor="text1"/>
                  <w:lang w:val="da-DK" w:eastAsia="da-DK"/>
                </w:rPr>
                <w:t>2.4</w:t>
              </w:r>
            </w:ins>
          </w:p>
        </w:tc>
      </w:tr>
      <w:tr w:rsidR="000C31FC" w:rsidRPr="00352488" w14:paraId="6D573C9E" w14:textId="77777777" w:rsidTr="00C47446">
        <w:tc>
          <w:tcPr>
            <w:tcW w:w="9350" w:type="dxa"/>
          </w:tcPr>
          <w:p w14:paraId="2C5FAC06" w14:textId="34904497" w:rsidR="000C31FC" w:rsidRPr="00352488" w:rsidRDefault="000C31FC" w:rsidP="00272C7D">
            <w:pPr>
              <w:spacing w:line="276" w:lineRule="auto"/>
              <w:rPr>
                <w:rFonts w:cs="Times New Roman"/>
                <w:b/>
                <w:color w:val="000000" w:themeColor="text1"/>
                <w:lang w:val="da-DK" w:eastAsia="da-DK"/>
              </w:rPr>
            </w:pPr>
            <w:ins w:id="524" w:author="Mathias (target conflict)" w:date="2019-03-21T16:48:00Z">
              <w:r w:rsidRPr="00352488">
                <w:rPr>
                  <w:rFonts w:cs="Times New Roman"/>
                  <w:b/>
                  <w:color w:val="000000" w:themeColor="text1"/>
                  <w:lang w:val="da-DK" w:eastAsia="da-DK"/>
                </w:rPr>
                <w:t xml:space="preserve">Primær aktør: </w:t>
              </w:r>
              <w:r w:rsidR="00882B5B" w:rsidRPr="00352488">
                <w:rPr>
                  <w:rFonts w:cs="Times New Roman"/>
                  <w:color w:val="000000" w:themeColor="text1"/>
                  <w:lang w:val="da-DK"/>
                </w:rPr>
                <w:t>Sagsbehandler</w:t>
              </w:r>
            </w:ins>
          </w:p>
        </w:tc>
      </w:tr>
      <w:tr w:rsidR="000C31FC" w:rsidRPr="00352488" w14:paraId="6990AD13" w14:textId="77777777" w:rsidTr="00C47446">
        <w:tc>
          <w:tcPr>
            <w:tcW w:w="9350" w:type="dxa"/>
          </w:tcPr>
          <w:p w14:paraId="46BD5C74" w14:textId="0D5EDC27" w:rsidR="000C31FC" w:rsidRPr="00352488" w:rsidRDefault="000C31FC" w:rsidP="00272C7D">
            <w:pPr>
              <w:spacing w:line="276" w:lineRule="auto"/>
              <w:rPr>
                <w:rFonts w:cs="Times New Roman"/>
                <w:b/>
                <w:color w:val="000000" w:themeColor="text1"/>
                <w:lang w:val="da-DK" w:eastAsia="da-DK"/>
              </w:rPr>
            </w:pPr>
            <w:ins w:id="525" w:author="Mathias (target conflict)" w:date="2019-03-21T16:48:00Z">
              <w:r w:rsidRPr="00352488">
                <w:rPr>
                  <w:rFonts w:cs="Times New Roman"/>
                  <w:b/>
                  <w:color w:val="000000" w:themeColor="text1"/>
                  <w:lang w:val="da-DK" w:eastAsia="da-DK"/>
                </w:rPr>
                <w:t>Sekundære aktør:</w:t>
              </w:r>
              <w:r w:rsidR="00882B5B" w:rsidRPr="00352488">
                <w:rPr>
                  <w:rFonts w:cs="Times New Roman"/>
                  <w:b/>
                  <w:color w:val="000000" w:themeColor="text1"/>
                  <w:lang w:val="da-DK" w:eastAsia="da-DK"/>
                </w:rPr>
                <w:t xml:space="preserve"> </w:t>
              </w:r>
              <w:r w:rsidR="00882B5B" w:rsidRPr="00352488">
                <w:rPr>
                  <w:rFonts w:cs="Times New Roman"/>
                  <w:color w:val="000000" w:themeColor="text1"/>
                  <w:lang w:val="da-DK"/>
                </w:rPr>
                <w:t>Handleplan modul, Dagbog modul</w:t>
              </w:r>
            </w:ins>
          </w:p>
        </w:tc>
      </w:tr>
      <w:tr w:rsidR="000C31FC" w:rsidRPr="00352488" w14:paraId="0A65E084" w14:textId="77777777" w:rsidTr="00C47446">
        <w:tc>
          <w:tcPr>
            <w:tcW w:w="9350" w:type="dxa"/>
          </w:tcPr>
          <w:p w14:paraId="6E4C910F" w14:textId="693D91DB" w:rsidR="000C31FC" w:rsidRPr="00352488" w:rsidRDefault="000C31FC" w:rsidP="00272C7D">
            <w:pPr>
              <w:spacing w:line="276" w:lineRule="auto"/>
              <w:rPr>
                <w:rFonts w:cs="Times New Roman"/>
                <w:b/>
                <w:color w:val="000000" w:themeColor="text1"/>
                <w:lang w:val="da-DK" w:eastAsia="da-DK"/>
              </w:rPr>
            </w:pPr>
            <w:ins w:id="526" w:author="Mathias (target conflict)" w:date="2019-03-21T16:48:00Z">
              <w:r w:rsidRPr="00352488">
                <w:rPr>
                  <w:rFonts w:cs="Times New Roman"/>
                  <w:b/>
                  <w:color w:val="000000" w:themeColor="text1"/>
                  <w:lang w:val="da-DK" w:eastAsia="da-DK"/>
                </w:rPr>
                <w:t>Kort beskrivelse:</w:t>
              </w:r>
              <w:r w:rsidR="00882B5B" w:rsidRPr="00352488">
                <w:rPr>
                  <w:rFonts w:cs="Times New Roman"/>
                  <w:b/>
                  <w:color w:val="000000" w:themeColor="text1"/>
                  <w:lang w:val="da-DK" w:eastAsia="da-DK"/>
                </w:rPr>
                <w:t xml:space="preserve"> </w:t>
              </w:r>
              <w:r w:rsidR="00882B5B" w:rsidRPr="00352488">
                <w:rPr>
                  <w:rFonts w:cs="Times New Roman"/>
                  <w:color w:val="000000" w:themeColor="text1"/>
                  <w:lang w:val="da-DK"/>
                </w:rPr>
                <w:t>Sagsbehandler registrerer afgørelse af pågældende sag og skriver et brev til borger omkring afgørelsen. Hvis sagen ikke er afvist, udfyldes en bestilling af social indsats.</w:t>
              </w:r>
            </w:ins>
          </w:p>
        </w:tc>
      </w:tr>
      <w:tr w:rsidR="000C31FC" w:rsidRPr="00352488" w14:paraId="4A9F8494" w14:textId="77777777" w:rsidTr="00C47446">
        <w:tc>
          <w:tcPr>
            <w:tcW w:w="9350" w:type="dxa"/>
          </w:tcPr>
          <w:p w14:paraId="0162E95F" w14:textId="60D19F58" w:rsidR="000C31FC" w:rsidRPr="00352488" w:rsidRDefault="000C31FC" w:rsidP="00272C7D">
            <w:pPr>
              <w:spacing w:line="276" w:lineRule="auto"/>
              <w:rPr>
                <w:rFonts w:cs="Times New Roman"/>
                <w:b/>
                <w:color w:val="000000" w:themeColor="text1"/>
                <w:lang w:val="da-DK" w:eastAsia="da-DK"/>
              </w:rPr>
            </w:pPr>
            <w:ins w:id="527" w:author="Mathias (target conflict)" w:date="2019-03-21T16:48:00Z">
              <w:r w:rsidRPr="00352488">
                <w:rPr>
                  <w:rFonts w:cs="Times New Roman"/>
                  <w:b/>
                  <w:color w:val="000000" w:themeColor="text1"/>
                  <w:lang w:val="da-DK" w:eastAsia="da-DK"/>
                </w:rPr>
                <w:t>Prækonditioner:</w:t>
              </w:r>
              <w:r w:rsidR="00882B5B" w:rsidRPr="00352488">
                <w:rPr>
                  <w:rFonts w:cs="Times New Roman"/>
                  <w:b/>
                  <w:color w:val="000000" w:themeColor="text1"/>
                  <w:lang w:val="da-DK" w:eastAsia="da-DK"/>
                </w:rPr>
                <w:t xml:space="preserve"> </w:t>
              </w:r>
              <w:r w:rsidR="00882B5B" w:rsidRPr="00352488">
                <w:rPr>
                  <w:rFonts w:cs="Times New Roman"/>
                  <w:color w:val="000000" w:themeColor="text1"/>
                  <w:lang w:val="da-DK"/>
                </w:rPr>
                <w:t>Der er indhentet oplysninger fra eksterne kilder.</w:t>
              </w:r>
            </w:ins>
          </w:p>
        </w:tc>
      </w:tr>
      <w:tr w:rsidR="000C31FC" w:rsidRPr="00352488" w14:paraId="01A5C5EE" w14:textId="77777777" w:rsidTr="00C47446">
        <w:tc>
          <w:tcPr>
            <w:tcW w:w="9350" w:type="dxa"/>
          </w:tcPr>
          <w:p w14:paraId="20628BA2" w14:textId="77777777" w:rsidR="00882B5B" w:rsidRPr="00352488" w:rsidRDefault="00882B5B" w:rsidP="00272C7D">
            <w:pPr>
              <w:pStyle w:val="NormalWeb"/>
              <w:spacing w:before="0" w:beforeAutospacing="0" w:after="0" w:afterAutospacing="0" w:line="276" w:lineRule="auto"/>
              <w:rPr>
                <w:b/>
                <w:bCs/>
                <w:color w:val="000000" w:themeColor="text1"/>
                <w:sz w:val="22"/>
                <w:szCs w:val="22"/>
              </w:rPr>
            </w:pPr>
            <w:ins w:id="528" w:author="Mathias (target conflict)" w:date="2019-03-21T16:48:00Z">
              <w:r w:rsidRPr="00352488">
                <w:rPr>
                  <w:b/>
                  <w:bCs/>
                  <w:color w:val="000000" w:themeColor="text1"/>
                  <w:sz w:val="22"/>
                  <w:szCs w:val="22"/>
                </w:rPr>
                <w:t>Alternativhændelsesforløb:</w:t>
              </w:r>
            </w:ins>
          </w:p>
          <w:p w14:paraId="070B469E" w14:textId="77777777" w:rsidR="00882B5B" w:rsidRPr="00352488" w:rsidRDefault="00882B5B" w:rsidP="00272C7D">
            <w:pPr>
              <w:pStyle w:val="NormalWeb"/>
              <w:numPr>
                <w:ilvl w:val="0"/>
                <w:numId w:val="13"/>
              </w:numPr>
              <w:spacing w:before="0" w:beforeAutospacing="0" w:after="0" w:afterAutospacing="0" w:line="276" w:lineRule="auto"/>
              <w:textAlignment w:val="baseline"/>
              <w:rPr>
                <w:color w:val="000000" w:themeColor="text1"/>
                <w:sz w:val="22"/>
                <w:szCs w:val="22"/>
              </w:rPr>
            </w:pPr>
            <w:ins w:id="529" w:author="Mathias (target conflict)" w:date="2019-03-21T16:48:00Z">
              <w:r w:rsidRPr="00352488">
                <w:rPr>
                  <w:color w:val="000000" w:themeColor="text1"/>
                  <w:sz w:val="22"/>
                  <w:szCs w:val="22"/>
                </w:rPr>
                <w:t>Hvis sagen ikke afvises.</w:t>
              </w:r>
            </w:ins>
          </w:p>
          <w:p w14:paraId="56A0DAC9" w14:textId="29E8A7D8" w:rsidR="00882B5B" w:rsidRPr="00352488" w:rsidRDefault="00882B5B" w:rsidP="00272C7D">
            <w:pPr>
              <w:pStyle w:val="NormalWeb"/>
              <w:numPr>
                <w:ilvl w:val="1"/>
                <w:numId w:val="13"/>
              </w:numPr>
              <w:spacing w:before="0" w:beforeAutospacing="0" w:after="0" w:afterAutospacing="0" w:line="276" w:lineRule="auto"/>
              <w:textAlignment w:val="baseline"/>
              <w:rPr>
                <w:color w:val="000000" w:themeColor="text1"/>
                <w:sz w:val="22"/>
                <w:szCs w:val="22"/>
              </w:rPr>
            </w:pPr>
            <w:ins w:id="530" w:author="Mathias (target conflict)" w:date="2019-03-21T16:48:00Z">
              <w:r w:rsidRPr="00352488">
                <w:rPr>
                  <w:color w:val="000000" w:themeColor="text1"/>
                  <w:sz w:val="22"/>
                  <w:szCs w:val="22"/>
                </w:rPr>
                <w:t xml:space="preserve">Udfylder </w:t>
              </w:r>
            </w:ins>
            <w:ins w:id="531" w:author="vitten (source conflict)" w:date="2019-03-21T18:15:00Z">
              <w:r w:rsidR="0087696F" w:rsidRPr="00352488">
                <w:rPr>
                  <w:rStyle w:val="Hyperlink"/>
                  <w:color w:val="000000" w:themeColor="text1"/>
                  <w:sz w:val="22"/>
                  <w:szCs w:val="22"/>
                </w:rPr>
                <w:fldChar w:fldCharType="begin"/>
              </w:r>
              <w:r w:rsidR="0087696F" w:rsidRPr="00352488">
                <w:rPr>
                  <w:rStyle w:val="Hyperlink"/>
                  <w:color w:val="000000" w:themeColor="text1"/>
                  <w:sz w:val="22"/>
                  <w:szCs w:val="22"/>
                </w:rPr>
                <w:instrText xml:space="preserve"> HYPERLINK "https://socialstyrelsen.dk/filer/tvaergaende/vum/link-bestilling-2013.docx" </w:instrText>
              </w:r>
              <w:r w:rsidR="0087696F" w:rsidRPr="00352488">
                <w:rPr>
                  <w:rStyle w:val="Hyperlink"/>
                  <w:color w:val="000000" w:themeColor="text1"/>
                  <w:sz w:val="22"/>
                  <w:szCs w:val="22"/>
                </w:rPr>
                <w:fldChar w:fldCharType="separate"/>
              </w:r>
            </w:ins>
            <w:ins w:id="532" w:author="Mathias (target conflict)" w:date="2019-03-21T16:48:00Z">
              <w:r w:rsidRPr="00352488">
                <w:rPr>
                  <w:rStyle w:val="Hyperlink"/>
                  <w:color w:val="000000" w:themeColor="text1"/>
                  <w:sz w:val="22"/>
                  <w:szCs w:val="22"/>
                </w:rPr>
                <w:t>formularen for bestilling af social indsats (Link)</w:t>
              </w:r>
            </w:ins>
            <w:ins w:id="533" w:author="vitten (source conflict)" w:date="2019-03-21T18:15:00Z">
              <w:r w:rsidR="0087696F" w:rsidRPr="00352488">
                <w:rPr>
                  <w:rStyle w:val="Hyperlink"/>
                  <w:color w:val="000000" w:themeColor="text1"/>
                  <w:sz w:val="22"/>
                  <w:szCs w:val="22"/>
                </w:rPr>
                <w:fldChar w:fldCharType="end"/>
              </w:r>
            </w:ins>
            <w:ins w:id="534" w:author="Mathias (target conflict)" w:date="2019-03-21T16:48:00Z">
              <w:r w:rsidRPr="00352488">
                <w:rPr>
                  <w:color w:val="000000" w:themeColor="text1"/>
                  <w:sz w:val="22"/>
                  <w:szCs w:val="22"/>
                </w:rPr>
                <w:t>.</w:t>
              </w:r>
            </w:ins>
          </w:p>
          <w:p w14:paraId="73F6447B" w14:textId="77777777" w:rsidR="00882B5B" w:rsidRPr="00352488" w:rsidRDefault="00882B5B" w:rsidP="00272C7D">
            <w:pPr>
              <w:pStyle w:val="NormalWeb"/>
              <w:numPr>
                <w:ilvl w:val="1"/>
                <w:numId w:val="13"/>
              </w:numPr>
              <w:spacing w:before="0" w:beforeAutospacing="0" w:after="0" w:afterAutospacing="0" w:line="276" w:lineRule="auto"/>
              <w:textAlignment w:val="baseline"/>
              <w:rPr>
                <w:color w:val="000000" w:themeColor="text1"/>
                <w:sz w:val="22"/>
                <w:szCs w:val="22"/>
              </w:rPr>
            </w:pPr>
            <w:ins w:id="535" w:author="Mathias (target conflict)" w:date="2019-03-21T16:48:00Z">
              <w:r w:rsidRPr="00352488">
                <w:rPr>
                  <w:color w:val="000000" w:themeColor="text1"/>
                  <w:sz w:val="22"/>
                  <w:szCs w:val="22"/>
                </w:rPr>
                <w:t>Systemet sender oplysninger til handleplan modulet ift. færdiggørelse af handleplanen.</w:t>
              </w:r>
            </w:ins>
          </w:p>
          <w:p w14:paraId="49AE1F5D" w14:textId="77777777" w:rsidR="00882B5B" w:rsidRPr="00352488" w:rsidRDefault="00882B5B" w:rsidP="00272C7D">
            <w:pPr>
              <w:pStyle w:val="NormalWeb"/>
              <w:numPr>
                <w:ilvl w:val="1"/>
                <w:numId w:val="13"/>
              </w:numPr>
              <w:spacing w:before="0" w:beforeAutospacing="0" w:after="0" w:afterAutospacing="0" w:line="276" w:lineRule="auto"/>
              <w:textAlignment w:val="baseline"/>
              <w:rPr>
                <w:color w:val="000000" w:themeColor="text1"/>
                <w:sz w:val="22"/>
                <w:szCs w:val="22"/>
              </w:rPr>
            </w:pPr>
            <w:ins w:id="536" w:author="Mathias (target conflict)" w:date="2019-03-21T16:48:00Z">
              <w:r w:rsidRPr="00352488">
                <w:rPr>
                  <w:color w:val="000000" w:themeColor="text1"/>
                  <w:sz w:val="22"/>
                  <w:szCs w:val="22"/>
                </w:rPr>
                <w:t>Systemet sender oplysninger til dagbog modulet ift.  oprettelse af dagbog.</w:t>
              </w:r>
            </w:ins>
          </w:p>
          <w:p w14:paraId="37F61637" w14:textId="77777777" w:rsidR="00882B5B" w:rsidRPr="00352488" w:rsidRDefault="00882B5B" w:rsidP="00272C7D">
            <w:pPr>
              <w:pStyle w:val="NormalWeb"/>
              <w:numPr>
                <w:ilvl w:val="0"/>
                <w:numId w:val="13"/>
              </w:numPr>
              <w:spacing w:before="0" w:beforeAutospacing="0" w:after="0" w:afterAutospacing="0" w:line="276" w:lineRule="auto"/>
              <w:textAlignment w:val="baseline"/>
              <w:rPr>
                <w:color w:val="000000" w:themeColor="text1"/>
                <w:sz w:val="22"/>
                <w:szCs w:val="22"/>
              </w:rPr>
            </w:pPr>
            <w:ins w:id="537" w:author="Mathias (target conflict)" w:date="2019-03-21T16:48:00Z">
              <w:r w:rsidRPr="00352488">
                <w:rPr>
                  <w:color w:val="000000" w:themeColor="text1"/>
                  <w:sz w:val="22"/>
                  <w:szCs w:val="22"/>
                </w:rPr>
                <w:t xml:space="preserve">Der udfyldes et afgørelsesbrev. </w:t>
              </w:r>
            </w:ins>
          </w:p>
          <w:p w14:paraId="76BF173D" w14:textId="77777777" w:rsidR="00882B5B" w:rsidRPr="00352488" w:rsidRDefault="00882B5B" w:rsidP="00272C7D">
            <w:pPr>
              <w:pStyle w:val="NormalWeb"/>
              <w:numPr>
                <w:ilvl w:val="0"/>
                <w:numId w:val="13"/>
              </w:numPr>
              <w:spacing w:before="0" w:beforeAutospacing="0" w:after="0" w:afterAutospacing="0" w:line="276" w:lineRule="auto"/>
              <w:textAlignment w:val="baseline"/>
              <w:rPr>
                <w:color w:val="000000" w:themeColor="text1"/>
                <w:sz w:val="22"/>
                <w:szCs w:val="22"/>
              </w:rPr>
            </w:pPr>
            <w:ins w:id="538" w:author="Mathias (target conflict)" w:date="2019-03-21T16:48:00Z">
              <w:r w:rsidRPr="00352488">
                <w:rPr>
                  <w:color w:val="000000" w:themeColor="text1"/>
                  <w:sz w:val="22"/>
                  <w:szCs w:val="22"/>
                </w:rPr>
                <w:t>Afgørelsesbrevet gemmes.</w:t>
              </w:r>
            </w:ins>
          </w:p>
          <w:p w14:paraId="64ADFBE7" w14:textId="34F27019" w:rsidR="00882B5B" w:rsidRPr="00352488" w:rsidRDefault="00882B5B" w:rsidP="00272C7D">
            <w:pPr>
              <w:pStyle w:val="NormalWeb"/>
              <w:numPr>
                <w:ilvl w:val="0"/>
                <w:numId w:val="13"/>
              </w:numPr>
              <w:spacing w:before="0" w:beforeAutospacing="0" w:after="0" w:afterAutospacing="0" w:line="276" w:lineRule="auto"/>
              <w:textAlignment w:val="baseline"/>
              <w:rPr>
                <w:color w:val="000000" w:themeColor="text1"/>
                <w:sz w:val="22"/>
                <w:szCs w:val="22"/>
              </w:rPr>
            </w:pPr>
            <w:ins w:id="539" w:author="Mathias (target conflict)" w:date="2019-03-21T16:48:00Z">
              <w:r w:rsidRPr="00352488">
                <w:rPr>
                  <w:color w:val="000000" w:themeColor="text1"/>
                  <w:sz w:val="22"/>
                  <w:szCs w:val="22"/>
                </w:rPr>
                <w:t>Sagen lukkes.</w:t>
              </w:r>
            </w:ins>
          </w:p>
        </w:tc>
      </w:tr>
      <w:tr w:rsidR="000C31FC" w:rsidRPr="00352488" w14:paraId="542BC7B6" w14:textId="77777777" w:rsidTr="00C47446">
        <w:tc>
          <w:tcPr>
            <w:tcW w:w="9350" w:type="dxa"/>
          </w:tcPr>
          <w:p w14:paraId="4FA6FC59" w14:textId="4C486FCD" w:rsidR="000C31FC" w:rsidRPr="00352488" w:rsidRDefault="000C31FC" w:rsidP="00272C7D">
            <w:pPr>
              <w:pStyle w:val="NormalWeb"/>
              <w:spacing w:before="0" w:beforeAutospacing="0" w:after="0" w:afterAutospacing="0" w:line="276" w:lineRule="auto"/>
              <w:rPr>
                <w:color w:val="000000" w:themeColor="text1"/>
              </w:rPr>
            </w:pPr>
            <w:ins w:id="540" w:author="Mathias (target conflict)" w:date="2019-03-21T16:48:00Z">
              <w:r w:rsidRPr="00352488">
                <w:rPr>
                  <w:b/>
                  <w:color w:val="000000" w:themeColor="text1"/>
                </w:rPr>
                <w:t xml:space="preserve">Postkonditioner: </w:t>
              </w:r>
              <w:r w:rsidR="00882B5B" w:rsidRPr="00352488">
                <w:rPr>
                  <w:color w:val="000000" w:themeColor="text1"/>
                  <w:sz w:val="22"/>
                  <w:szCs w:val="22"/>
                </w:rPr>
                <w:t xml:space="preserve">Sagen er opdateret. Der skal være udfyldt et afgørelsesbrev. </w:t>
              </w:r>
            </w:ins>
          </w:p>
        </w:tc>
      </w:tr>
    </w:tbl>
    <w:p w14:paraId="219C2078" w14:textId="16744280" w:rsidR="00272C7D" w:rsidRDefault="00272C7D" w:rsidP="00DD2DA2">
      <w:pPr>
        <w:spacing w:after="0" w:line="360" w:lineRule="auto"/>
        <w:rPr>
          <w:rFonts w:cs="Times New Roman"/>
          <w:color w:val="000000" w:themeColor="text1"/>
          <w:lang w:val="da-DK" w:eastAsia="da-DK"/>
        </w:rPr>
      </w:pPr>
    </w:p>
    <w:p w14:paraId="0C5E3DC4" w14:textId="6700828A" w:rsidR="000C31FC" w:rsidRPr="00352488" w:rsidRDefault="00272C7D" w:rsidP="00272C7D">
      <w:pPr>
        <w:rPr>
          <w:rFonts w:cs="Times New Roman"/>
          <w:color w:val="000000" w:themeColor="text1"/>
          <w:lang w:val="da-DK" w:eastAsia="da-DK"/>
        </w:rPr>
      </w:pPr>
      <w:r>
        <w:rPr>
          <w:rFonts w:cs="Times New Roman"/>
          <w:color w:val="000000" w:themeColor="text1"/>
          <w:lang w:val="da-DK" w:eastAsia="da-DK"/>
        </w:rPr>
        <w:br w:type="page"/>
      </w:r>
    </w:p>
    <w:tbl>
      <w:tblPr>
        <w:tblStyle w:val="Tabel-Gitter"/>
        <w:tblW w:w="0" w:type="auto"/>
        <w:tblLook w:val="04A0" w:firstRow="1" w:lastRow="0" w:firstColumn="1" w:lastColumn="0" w:noHBand="0" w:noVBand="1"/>
      </w:tblPr>
      <w:tblGrid>
        <w:gridCol w:w="9350"/>
      </w:tblGrid>
      <w:tr w:rsidR="000C31FC" w:rsidRPr="00352488" w14:paraId="0F71BD04" w14:textId="77777777" w:rsidTr="00C47446">
        <w:tc>
          <w:tcPr>
            <w:tcW w:w="9350" w:type="dxa"/>
          </w:tcPr>
          <w:p w14:paraId="7D9670C9" w14:textId="30111E59" w:rsidR="000C31FC" w:rsidRPr="00352488" w:rsidRDefault="000C31FC" w:rsidP="00272C7D">
            <w:pPr>
              <w:spacing w:line="276" w:lineRule="auto"/>
              <w:jc w:val="center"/>
              <w:rPr>
                <w:rFonts w:cs="Times New Roman"/>
                <w:b/>
                <w:color w:val="000000" w:themeColor="text1"/>
                <w:lang w:val="da-DK" w:eastAsia="da-DK"/>
              </w:rPr>
            </w:pPr>
            <w:ins w:id="541" w:author="Mathias (target conflict)" w:date="2019-03-21T16:48:00Z">
              <w:r w:rsidRPr="00352488">
                <w:rPr>
                  <w:rFonts w:cs="Times New Roman"/>
                  <w:b/>
                  <w:color w:val="000000" w:themeColor="text1"/>
                  <w:lang w:val="da-DK" w:eastAsia="da-DK"/>
                </w:rPr>
                <w:lastRenderedPageBreak/>
                <w:t xml:space="preserve">Brugsmønster: </w:t>
              </w:r>
              <w:r w:rsidR="00DD12DD" w:rsidRPr="00352488">
                <w:rPr>
                  <w:rFonts w:cs="Times New Roman"/>
                  <w:color w:val="000000" w:themeColor="text1"/>
                  <w:lang w:val="da-DK"/>
                </w:rPr>
                <w:t>Find sag</w:t>
              </w:r>
            </w:ins>
          </w:p>
        </w:tc>
      </w:tr>
      <w:tr w:rsidR="000C31FC" w:rsidRPr="00352488" w14:paraId="07DDD233" w14:textId="77777777" w:rsidTr="00C47446">
        <w:tc>
          <w:tcPr>
            <w:tcW w:w="9350" w:type="dxa"/>
          </w:tcPr>
          <w:p w14:paraId="196D0ECF" w14:textId="71302348" w:rsidR="000C31FC" w:rsidRPr="00352488" w:rsidRDefault="000C31FC" w:rsidP="00272C7D">
            <w:pPr>
              <w:spacing w:line="276" w:lineRule="auto"/>
              <w:rPr>
                <w:rFonts w:cs="Times New Roman"/>
                <w:color w:val="000000" w:themeColor="text1"/>
                <w:lang w:val="da-DK" w:eastAsia="da-DK"/>
              </w:rPr>
            </w:pPr>
            <w:ins w:id="542" w:author="Mathias (target conflict)" w:date="2019-03-21T16:48:00Z">
              <w:r w:rsidRPr="00352488">
                <w:rPr>
                  <w:rFonts w:cs="Times New Roman"/>
                  <w:b/>
                  <w:color w:val="000000" w:themeColor="text1"/>
                  <w:lang w:val="da-DK" w:eastAsia="da-DK"/>
                </w:rPr>
                <w:t>ID:</w:t>
              </w:r>
              <w:r w:rsidR="00DD12DD" w:rsidRPr="00352488">
                <w:rPr>
                  <w:rFonts w:cs="Times New Roman"/>
                  <w:b/>
                  <w:color w:val="000000" w:themeColor="text1"/>
                  <w:lang w:val="da-DK" w:eastAsia="da-DK"/>
                </w:rPr>
                <w:t xml:space="preserve"> </w:t>
              </w:r>
              <w:r w:rsidR="00DD12DD" w:rsidRPr="00352488">
                <w:rPr>
                  <w:rFonts w:cs="Times New Roman"/>
                  <w:color w:val="000000" w:themeColor="text1"/>
                  <w:lang w:val="da-DK" w:eastAsia="da-DK"/>
                </w:rPr>
                <w:t>3</w:t>
              </w:r>
            </w:ins>
          </w:p>
        </w:tc>
      </w:tr>
      <w:tr w:rsidR="000C31FC" w:rsidRPr="00352488" w14:paraId="1791FC92" w14:textId="77777777" w:rsidTr="00C47446">
        <w:tc>
          <w:tcPr>
            <w:tcW w:w="9350" w:type="dxa"/>
          </w:tcPr>
          <w:p w14:paraId="63D5AE70" w14:textId="61090E86" w:rsidR="000C31FC" w:rsidRPr="00352488" w:rsidRDefault="000C31FC" w:rsidP="00272C7D">
            <w:pPr>
              <w:spacing w:line="276" w:lineRule="auto"/>
              <w:rPr>
                <w:rFonts w:cs="Times New Roman"/>
                <w:b/>
                <w:color w:val="000000" w:themeColor="text1"/>
                <w:lang w:val="da-DK" w:eastAsia="da-DK"/>
              </w:rPr>
            </w:pPr>
            <w:ins w:id="543" w:author="Mathias (target conflict)" w:date="2019-03-21T16:48:00Z">
              <w:r w:rsidRPr="00352488">
                <w:rPr>
                  <w:rFonts w:cs="Times New Roman"/>
                  <w:b/>
                  <w:color w:val="000000" w:themeColor="text1"/>
                  <w:lang w:val="da-DK" w:eastAsia="da-DK"/>
                </w:rPr>
                <w:t xml:space="preserve">Primær aktør: </w:t>
              </w:r>
              <w:r w:rsidR="00DD12DD" w:rsidRPr="00352488">
                <w:rPr>
                  <w:rFonts w:cs="Times New Roman"/>
                  <w:color w:val="000000" w:themeColor="text1"/>
                  <w:lang w:val="da-DK"/>
                </w:rPr>
                <w:t>Sagsbehandler</w:t>
              </w:r>
            </w:ins>
          </w:p>
        </w:tc>
      </w:tr>
      <w:tr w:rsidR="000C31FC" w:rsidRPr="00352488" w14:paraId="66392F47" w14:textId="77777777" w:rsidTr="00C47446">
        <w:tc>
          <w:tcPr>
            <w:tcW w:w="9350" w:type="dxa"/>
          </w:tcPr>
          <w:p w14:paraId="56932682" w14:textId="022BBC06" w:rsidR="000C31FC" w:rsidRPr="00352488" w:rsidRDefault="000C31FC" w:rsidP="00272C7D">
            <w:pPr>
              <w:spacing w:line="276" w:lineRule="auto"/>
              <w:rPr>
                <w:rFonts w:cs="Times New Roman"/>
                <w:color w:val="000000" w:themeColor="text1"/>
                <w:lang w:val="da-DK" w:eastAsia="da-DK"/>
              </w:rPr>
            </w:pPr>
            <w:ins w:id="544" w:author="Mathias (target conflict)" w:date="2019-03-21T16:48:00Z">
              <w:r w:rsidRPr="00352488">
                <w:rPr>
                  <w:rFonts w:cs="Times New Roman"/>
                  <w:b/>
                  <w:color w:val="000000" w:themeColor="text1"/>
                  <w:lang w:val="da-DK" w:eastAsia="da-DK"/>
                </w:rPr>
                <w:t>Sekundære aktør:</w:t>
              </w:r>
              <w:r w:rsidR="00DD12DD" w:rsidRPr="00352488">
                <w:rPr>
                  <w:rFonts w:cs="Times New Roman"/>
                  <w:b/>
                  <w:color w:val="000000" w:themeColor="text1"/>
                  <w:lang w:val="da-DK" w:eastAsia="da-DK"/>
                </w:rPr>
                <w:t xml:space="preserve"> </w:t>
              </w:r>
              <w:r w:rsidR="00DD12DD" w:rsidRPr="00352488">
                <w:rPr>
                  <w:rFonts w:cs="Times New Roman"/>
                  <w:color w:val="000000" w:themeColor="text1"/>
                  <w:lang w:val="da-DK" w:eastAsia="da-DK"/>
                </w:rPr>
                <w:t>None</w:t>
              </w:r>
            </w:ins>
          </w:p>
        </w:tc>
      </w:tr>
      <w:tr w:rsidR="000C31FC" w:rsidRPr="00352488" w14:paraId="7D190E65" w14:textId="77777777" w:rsidTr="00C47446">
        <w:tc>
          <w:tcPr>
            <w:tcW w:w="9350" w:type="dxa"/>
          </w:tcPr>
          <w:p w14:paraId="3AD79FC5" w14:textId="07E5B71A" w:rsidR="000C31FC" w:rsidRPr="00352488" w:rsidRDefault="000C31FC" w:rsidP="00272C7D">
            <w:pPr>
              <w:spacing w:line="276" w:lineRule="auto"/>
              <w:rPr>
                <w:rFonts w:cs="Times New Roman"/>
                <w:b/>
                <w:color w:val="000000" w:themeColor="text1"/>
                <w:lang w:val="da-DK" w:eastAsia="da-DK"/>
              </w:rPr>
            </w:pPr>
            <w:ins w:id="545" w:author="Mathias (target conflict)" w:date="2019-03-21T16:48:00Z">
              <w:r w:rsidRPr="00352488">
                <w:rPr>
                  <w:rFonts w:cs="Times New Roman"/>
                  <w:b/>
                  <w:color w:val="000000" w:themeColor="text1"/>
                  <w:lang w:val="da-DK" w:eastAsia="da-DK"/>
                </w:rPr>
                <w:t>Kort beskrivelse:</w:t>
              </w:r>
              <w:r w:rsidR="00DD12DD" w:rsidRPr="00352488">
                <w:rPr>
                  <w:rFonts w:cs="Times New Roman"/>
                  <w:b/>
                  <w:color w:val="000000" w:themeColor="text1"/>
                  <w:lang w:val="da-DK" w:eastAsia="da-DK"/>
                </w:rPr>
                <w:t xml:space="preserve"> </w:t>
              </w:r>
              <w:r w:rsidR="00DD12DD" w:rsidRPr="00352488">
                <w:rPr>
                  <w:rFonts w:cs="Times New Roman"/>
                  <w:color w:val="000000" w:themeColor="text1"/>
                  <w:lang w:val="da-DK"/>
                </w:rPr>
                <w:t>Skal kunne søge i sager og få en sag vist.</w:t>
              </w:r>
            </w:ins>
          </w:p>
        </w:tc>
      </w:tr>
      <w:tr w:rsidR="000C31FC" w:rsidRPr="00352488" w14:paraId="4D1EE7CC" w14:textId="77777777" w:rsidTr="00C47446">
        <w:tc>
          <w:tcPr>
            <w:tcW w:w="9350" w:type="dxa"/>
          </w:tcPr>
          <w:p w14:paraId="454A43FC" w14:textId="5DE68DA6" w:rsidR="000C31FC" w:rsidRPr="00352488" w:rsidRDefault="000C31FC" w:rsidP="00272C7D">
            <w:pPr>
              <w:pStyle w:val="NormalWeb"/>
              <w:spacing w:before="0" w:beforeAutospacing="0" w:after="0" w:afterAutospacing="0" w:line="276" w:lineRule="auto"/>
              <w:rPr>
                <w:color w:val="000000" w:themeColor="text1"/>
              </w:rPr>
            </w:pPr>
            <w:ins w:id="546" w:author="Mathias (target conflict)" w:date="2019-03-21T16:48:00Z">
              <w:r w:rsidRPr="00352488">
                <w:rPr>
                  <w:b/>
                  <w:color w:val="000000" w:themeColor="text1"/>
                </w:rPr>
                <w:t>Prækonditioner:</w:t>
              </w:r>
              <w:r w:rsidR="00DD12DD" w:rsidRPr="00352488">
                <w:rPr>
                  <w:color w:val="000000" w:themeColor="text1"/>
                </w:rPr>
                <w:t xml:space="preserve"> </w:t>
              </w:r>
              <w:r w:rsidR="00DD12DD" w:rsidRPr="00352488">
                <w:rPr>
                  <w:color w:val="000000" w:themeColor="text1"/>
                  <w:sz w:val="22"/>
                  <w:szCs w:val="22"/>
                </w:rPr>
                <w:t>Der skal være oprettet en eller flere sager.</w:t>
              </w:r>
            </w:ins>
          </w:p>
        </w:tc>
      </w:tr>
      <w:tr w:rsidR="000C31FC" w:rsidRPr="00352488" w14:paraId="243707FA" w14:textId="77777777" w:rsidTr="00C47446">
        <w:tc>
          <w:tcPr>
            <w:tcW w:w="9350" w:type="dxa"/>
          </w:tcPr>
          <w:p w14:paraId="376C027D" w14:textId="77777777" w:rsidR="000C31FC" w:rsidRPr="00352488" w:rsidRDefault="000C31FC" w:rsidP="00272C7D">
            <w:pPr>
              <w:spacing w:line="276" w:lineRule="auto"/>
              <w:rPr>
                <w:rFonts w:cs="Times New Roman"/>
                <w:b/>
                <w:color w:val="000000" w:themeColor="text1"/>
                <w:lang w:val="da-DK" w:eastAsia="da-DK"/>
              </w:rPr>
            </w:pPr>
            <w:ins w:id="547" w:author="Mathias (target conflict)" w:date="2019-03-21T16:48:00Z">
              <w:r w:rsidRPr="00352488">
                <w:rPr>
                  <w:rFonts w:cs="Times New Roman"/>
                  <w:b/>
                  <w:color w:val="000000" w:themeColor="text1"/>
                  <w:lang w:val="da-DK" w:eastAsia="da-DK"/>
                </w:rPr>
                <w:t>Hovedhændelsesforløb:</w:t>
              </w:r>
            </w:ins>
          </w:p>
          <w:p w14:paraId="23822030" w14:textId="77777777" w:rsidR="00DD12DD" w:rsidRPr="00352488" w:rsidRDefault="00DD12DD" w:rsidP="00272C7D">
            <w:pPr>
              <w:spacing w:line="276" w:lineRule="auto"/>
              <w:rPr>
                <w:rFonts w:eastAsia="Times New Roman" w:cs="Times New Roman"/>
                <w:color w:val="000000" w:themeColor="text1"/>
                <w:szCs w:val="24"/>
                <w:lang w:val="da-DK" w:eastAsia="da-DK"/>
              </w:rPr>
            </w:pPr>
            <w:ins w:id="548" w:author="Mathias (target conflict)" w:date="2019-03-21T16:48:00Z">
              <w:r w:rsidRPr="00352488">
                <w:rPr>
                  <w:rFonts w:eastAsia="Times New Roman" w:cs="Times New Roman"/>
                  <w:color w:val="000000" w:themeColor="text1"/>
                  <w:lang w:val="da-DK" w:eastAsia="da-DK"/>
                </w:rPr>
                <w:t>Starter når den primære aktør skal finde en sag.</w:t>
              </w:r>
            </w:ins>
          </w:p>
          <w:p w14:paraId="5219A236" w14:textId="5D56E3D6" w:rsidR="00DD12DD" w:rsidRPr="00352488" w:rsidRDefault="00DD12DD" w:rsidP="00272C7D">
            <w:pPr>
              <w:numPr>
                <w:ilvl w:val="0"/>
                <w:numId w:val="14"/>
              </w:numPr>
              <w:spacing w:line="276" w:lineRule="auto"/>
              <w:textAlignment w:val="baseline"/>
              <w:rPr>
                <w:rFonts w:eastAsia="Times New Roman" w:cs="Times New Roman"/>
                <w:color w:val="000000" w:themeColor="text1"/>
                <w:lang w:val="da-DK" w:eastAsia="da-DK"/>
              </w:rPr>
            </w:pPr>
            <w:ins w:id="549" w:author="Mathias (target conflict)" w:date="2019-03-21T16:48:00Z">
              <w:r w:rsidRPr="00352488">
                <w:rPr>
                  <w:rFonts w:eastAsia="Times New Roman" w:cs="Times New Roman"/>
                  <w:color w:val="000000" w:themeColor="text1"/>
                  <w:lang w:val="da-DK" w:eastAsia="da-DK"/>
                </w:rPr>
                <w:t xml:space="preserve">Skal søge en sag på sagsnummer, </w:t>
              </w:r>
              <w:r w:rsidR="00757D67" w:rsidRPr="00352488">
                <w:rPr>
                  <w:rFonts w:eastAsia="Times New Roman" w:cs="Times New Roman"/>
                  <w:color w:val="000000" w:themeColor="text1"/>
                  <w:lang w:val="da-DK" w:eastAsia="da-DK"/>
                </w:rPr>
                <w:t>CPR-nummer</w:t>
              </w:r>
              <w:r w:rsidRPr="00352488">
                <w:rPr>
                  <w:rFonts w:eastAsia="Times New Roman" w:cs="Times New Roman"/>
                  <w:color w:val="000000" w:themeColor="text1"/>
                  <w:lang w:val="da-DK" w:eastAsia="da-DK"/>
                </w:rPr>
                <w:t>, eller navn.</w:t>
              </w:r>
            </w:ins>
          </w:p>
          <w:p w14:paraId="3C70C41D" w14:textId="77777777" w:rsidR="00DD12DD" w:rsidRPr="00352488" w:rsidRDefault="00DD12DD" w:rsidP="00272C7D">
            <w:pPr>
              <w:numPr>
                <w:ilvl w:val="0"/>
                <w:numId w:val="14"/>
              </w:numPr>
              <w:spacing w:line="276" w:lineRule="auto"/>
              <w:textAlignment w:val="baseline"/>
              <w:rPr>
                <w:rFonts w:eastAsia="Times New Roman" w:cs="Times New Roman"/>
                <w:color w:val="000000" w:themeColor="text1"/>
                <w:lang w:val="da-DK" w:eastAsia="da-DK"/>
              </w:rPr>
            </w:pPr>
            <w:ins w:id="550" w:author="Mathias (target conflict)" w:date="2019-03-21T16:48:00Z">
              <w:r w:rsidRPr="00352488">
                <w:rPr>
                  <w:rFonts w:eastAsia="Times New Roman" w:cs="Times New Roman"/>
                  <w:color w:val="000000" w:themeColor="text1"/>
                  <w:lang w:val="da-DK" w:eastAsia="da-DK"/>
                </w:rPr>
                <w:t>Vise en liste over de sager som blev fundet.</w:t>
              </w:r>
            </w:ins>
          </w:p>
          <w:p w14:paraId="4D2065D9" w14:textId="77777777" w:rsidR="00DD12DD" w:rsidRPr="00352488" w:rsidRDefault="00DD12DD" w:rsidP="00272C7D">
            <w:pPr>
              <w:numPr>
                <w:ilvl w:val="0"/>
                <w:numId w:val="14"/>
              </w:numPr>
              <w:spacing w:line="276" w:lineRule="auto"/>
              <w:textAlignment w:val="baseline"/>
              <w:rPr>
                <w:rFonts w:eastAsia="Times New Roman" w:cs="Times New Roman"/>
                <w:color w:val="000000" w:themeColor="text1"/>
                <w:lang w:val="da-DK" w:eastAsia="da-DK"/>
              </w:rPr>
            </w:pPr>
            <w:ins w:id="551" w:author="Mathias (target conflict)" w:date="2019-03-21T16:48:00Z">
              <w:r w:rsidRPr="00352488">
                <w:rPr>
                  <w:rFonts w:eastAsia="Times New Roman" w:cs="Times New Roman"/>
                  <w:color w:val="000000" w:themeColor="text1"/>
                  <w:lang w:val="da-DK" w:eastAsia="da-DK"/>
                </w:rPr>
                <w:t>Hvis en sag bliver valgt.</w:t>
              </w:r>
            </w:ins>
          </w:p>
          <w:p w14:paraId="6EF02373" w14:textId="77777777" w:rsidR="00DD12DD" w:rsidRPr="00352488" w:rsidRDefault="00DD12DD" w:rsidP="00272C7D">
            <w:pPr>
              <w:numPr>
                <w:ilvl w:val="1"/>
                <w:numId w:val="14"/>
              </w:numPr>
              <w:spacing w:line="276" w:lineRule="auto"/>
              <w:textAlignment w:val="baseline"/>
              <w:rPr>
                <w:rFonts w:eastAsia="Times New Roman" w:cs="Times New Roman"/>
                <w:color w:val="000000" w:themeColor="text1"/>
                <w:lang w:val="da-DK" w:eastAsia="da-DK"/>
              </w:rPr>
            </w:pPr>
            <w:ins w:id="552" w:author="Mathias (target conflict)" w:date="2019-03-21T16:48:00Z">
              <w:r w:rsidRPr="00352488">
                <w:rPr>
                  <w:rFonts w:eastAsia="Times New Roman" w:cs="Times New Roman"/>
                  <w:color w:val="000000" w:themeColor="text1"/>
                  <w:lang w:val="da-DK" w:eastAsia="da-DK"/>
                </w:rPr>
                <w:t>Vis den valgte sag.</w:t>
              </w:r>
            </w:ins>
          </w:p>
          <w:p w14:paraId="35AF615D" w14:textId="6319AA9B" w:rsidR="00DD12DD" w:rsidRPr="00352488" w:rsidRDefault="00DD12DD" w:rsidP="00272C7D">
            <w:pPr>
              <w:pStyle w:val="Listeafsnit"/>
              <w:numPr>
                <w:ilvl w:val="2"/>
                <w:numId w:val="14"/>
              </w:numPr>
              <w:spacing w:line="276" w:lineRule="auto"/>
              <w:textAlignment w:val="baseline"/>
              <w:rPr>
                <w:rFonts w:eastAsia="Times New Roman" w:cs="Times New Roman"/>
                <w:color w:val="000000" w:themeColor="text1"/>
                <w:lang w:val="da-DK" w:eastAsia="da-DK"/>
              </w:rPr>
            </w:pPr>
            <w:ins w:id="553" w:author="Mathias (target conflict)" w:date="2019-03-21T16:48:00Z">
              <w:r w:rsidRPr="00352488">
                <w:rPr>
                  <w:rFonts w:eastAsia="Times New Roman" w:cs="Times New Roman"/>
                  <w:color w:val="000000" w:themeColor="text1"/>
                  <w:lang w:val="da-DK" w:eastAsia="da-DK"/>
                </w:rPr>
                <w:t>Aktør kan behandle sag.</w:t>
              </w:r>
            </w:ins>
          </w:p>
        </w:tc>
      </w:tr>
      <w:tr w:rsidR="000C31FC" w:rsidRPr="00352488" w14:paraId="37405288" w14:textId="77777777" w:rsidTr="00C47446">
        <w:tc>
          <w:tcPr>
            <w:tcW w:w="9350" w:type="dxa"/>
          </w:tcPr>
          <w:p w14:paraId="6E39B777" w14:textId="10659011" w:rsidR="000C31FC" w:rsidRPr="00352488" w:rsidRDefault="000C31FC" w:rsidP="00272C7D">
            <w:pPr>
              <w:spacing w:line="276" w:lineRule="auto"/>
              <w:rPr>
                <w:rFonts w:cs="Times New Roman"/>
                <w:color w:val="000000" w:themeColor="text1"/>
                <w:lang w:val="da-DK" w:eastAsia="da-DK"/>
              </w:rPr>
            </w:pPr>
            <w:ins w:id="554" w:author="Mathias (target conflict)" w:date="2019-03-21T16:48:00Z">
              <w:r w:rsidRPr="00352488">
                <w:rPr>
                  <w:rFonts w:cs="Times New Roman"/>
                  <w:b/>
                  <w:color w:val="000000" w:themeColor="text1"/>
                  <w:lang w:val="da-DK" w:eastAsia="da-DK"/>
                </w:rPr>
                <w:t xml:space="preserve">Postkonditioner: </w:t>
              </w:r>
              <w:r w:rsidR="00DD12DD" w:rsidRPr="00352488">
                <w:rPr>
                  <w:rFonts w:cs="Times New Roman"/>
                  <w:color w:val="000000" w:themeColor="text1"/>
                  <w:lang w:val="da-DK" w:eastAsia="da-DK"/>
                </w:rPr>
                <w:t>None</w:t>
              </w:r>
              <w:r w:rsidR="00F847F0" w:rsidRPr="00352488">
                <w:rPr>
                  <w:rFonts w:cs="Times New Roman"/>
                  <w:color w:val="000000" w:themeColor="text1"/>
                  <w:lang w:val="da-DK" w:eastAsia="da-DK"/>
                </w:rPr>
                <w:t>.</w:t>
              </w:r>
            </w:ins>
          </w:p>
        </w:tc>
      </w:tr>
      <w:tr w:rsidR="000C31FC" w:rsidRPr="00352488" w14:paraId="703D1BD5" w14:textId="77777777" w:rsidTr="00C47446">
        <w:tc>
          <w:tcPr>
            <w:tcW w:w="9350" w:type="dxa"/>
          </w:tcPr>
          <w:p w14:paraId="39AB0073" w14:textId="15913FDB" w:rsidR="000C31FC" w:rsidRPr="00352488" w:rsidRDefault="000C31FC" w:rsidP="00272C7D">
            <w:pPr>
              <w:spacing w:line="276" w:lineRule="auto"/>
              <w:rPr>
                <w:rFonts w:cs="Times New Roman"/>
                <w:color w:val="000000" w:themeColor="text1"/>
                <w:lang w:val="da-DK" w:eastAsia="da-DK"/>
              </w:rPr>
            </w:pPr>
            <w:ins w:id="555" w:author="Mathias (target conflict)" w:date="2019-03-21T16:48:00Z">
              <w:r w:rsidRPr="00352488">
                <w:rPr>
                  <w:rFonts w:cs="Times New Roman"/>
                  <w:b/>
                  <w:color w:val="000000" w:themeColor="text1"/>
                  <w:lang w:val="da-DK" w:eastAsia="da-DK"/>
                </w:rPr>
                <w:t>Alternative hændelsesforløb:</w:t>
              </w:r>
              <w:r w:rsidR="00DD12DD" w:rsidRPr="00352488">
                <w:rPr>
                  <w:rFonts w:cs="Times New Roman"/>
                  <w:b/>
                  <w:color w:val="000000" w:themeColor="text1"/>
                  <w:lang w:val="da-DK" w:eastAsia="da-DK"/>
                </w:rPr>
                <w:t xml:space="preserve"> </w:t>
              </w:r>
              <w:r w:rsidR="00DD12DD" w:rsidRPr="00352488">
                <w:rPr>
                  <w:rFonts w:cs="Times New Roman"/>
                  <w:color w:val="000000" w:themeColor="text1"/>
                  <w:lang w:val="da-DK" w:eastAsia="da-DK"/>
                </w:rPr>
                <w:t>None</w:t>
              </w:r>
              <w:r w:rsidR="00F847F0" w:rsidRPr="00352488">
                <w:rPr>
                  <w:rFonts w:cs="Times New Roman"/>
                  <w:color w:val="000000" w:themeColor="text1"/>
                  <w:lang w:val="da-DK" w:eastAsia="da-DK"/>
                </w:rPr>
                <w:t>.</w:t>
              </w:r>
            </w:ins>
          </w:p>
        </w:tc>
      </w:tr>
    </w:tbl>
    <w:p w14:paraId="63B1B2E8" w14:textId="4EEA878E" w:rsidR="00B70182" w:rsidRPr="00352488" w:rsidRDefault="00B70182" w:rsidP="00DD2DA2">
      <w:pPr>
        <w:spacing w:after="0" w:line="360" w:lineRule="auto"/>
        <w:rPr>
          <w:rFonts w:eastAsiaTheme="majorEastAsia" w:cs="Times New Roman"/>
          <w:color w:val="000000" w:themeColor="text1"/>
          <w:szCs w:val="24"/>
          <w:lang w:val="da-DK" w:eastAsia="da-DK"/>
        </w:rPr>
      </w:pPr>
    </w:p>
    <w:p w14:paraId="106C5D0C" w14:textId="106E7A8B" w:rsidR="00E70C8D" w:rsidRPr="00352488" w:rsidRDefault="00E70C8D" w:rsidP="000801EF">
      <w:pPr>
        <w:pStyle w:val="Overskrift3"/>
        <w:numPr>
          <w:ilvl w:val="2"/>
          <w:numId w:val="26"/>
        </w:numPr>
        <w:spacing w:before="0" w:line="360" w:lineRule="auto"/>
        <w:rPr>
          <w:lang w:val="da-DK" w:eastAsia="da-DK"/>
        </w:rPr>
      </w:pPr>
      <w:bookmarkStart w:id="556" w:name="_Toc4088553"/>
      <w:bookmarkStart w:id="557" w:name="_Toc4164635"/>
      <w:ins w:id="558" w:author="Mathias (target conflict)" w:date="2019-03-21T16:48:00Z">
        <w:r w:rsidRPr="00352488">
          <w:rPr>
            <w:lang w:val="da-DK" w:eastAsia="da-DK"/>
          </w:rPr>
          <w:t>Overordnet beskrivelse af supplerende krav.</w:t>
        </w:r>
      </w:ins>
      <w:bookmarkEnd w:id="556"/>
      <w:bookmarkEnd w:id="557"/>
    </w:p>
    <w:p w14:paraId="4B526F50" w14:textId="7E389094" w:rsidR="0087699A" w:rsidRPr="00272C7D" w:rsidRDefault="007774EB" w:rsidP="00DD2DA2">
      <w:pPr>
        <w:spacing w:after="0" w:line="360" w:lineRule="auto"/>
        <w:rPr>
          <w:rFonts w:cs="Times New Roman"/>
          <w:lang w:val="da-DK" w:eastAsia="da-DK"/>
        </w:rPr>
      </w:pPr>
      <w:ins w:id="559" w:author="Mathias (target conflict)" w:date="2019-03-21T16:48:00Z">
        <w:r w:rsidRPr="00352488">
          <w:rPr>
            <w:rFonts w:cs="Times New Roman"/>
            <w:lang w:val="da-DK" w:eastAsia="da-DK"/>
          </w:rPr>
          <w:t>Herunder findes en liste over de supplerende krav</w:t>
        </w:r>
        <w:r w:rsidR="001B0B01" w:rsidRPr="00352488">
          <w:rPr>
            <w:rFonts w:cs="Times New Roman"/>
            <w:lang w:val="da-DK" w:eastAsia="da-DK"/>
          </w:rPr>
          <w:t xml:space="preserve"> (</w:t>
        </w:r>
      </w:ins>
      <w:ins w:id="560" w:author="vitten (target conflict)" w:date="2019-03-21T20:30:00Z">
        <w:r w:rsidR="00492B81" w:rsidRPr="00352488">
          <w:rPr>
            <w:rFonts w:cs="Times New Roman"/>
            <w:lang w:val="da-DK" w:eastAsia="da-DK"/>
          </w:rPr>
          <w:t>i</w:t>
        </w:r>
      </w:ins>
      <w:ins w:id="561" w:author="Mathias (target conflict)" w:date="2019-03-21T16:48:00Z">
        <w:r w:rsidR="001B0B01" w:rsidRPr="00352488">
          <w:rPr>
            <w:rFonts w:cs="Times New Roman"/>
            <w:lang w:val="da-DK" w:eastAsia="da-DK"/>
          </w:rPr>
          <w:t>kke</w:t>
        </w:r>
      </w:ins>
      <w:ins w:id="562" w:author="vitten (target conflict)" w:date="2019-03-21T20:30:00Z">
        <w:r w:rsidR="00492B81" w:rsidRPr="00352488">
          <w:rPr>
            <w:rFonts w:cs="Times New Roman"/>
            <w:lang w:val="da-DK" w:eastAsia="da-DK"/>
          </w:rPr>
          <w:t>-</w:t>
        </w:r>
      </w:ins>
      <w:ins w:id="563" w:author="Mathias (target conflict)" w:date="2019-03-21T16:48:00Z">
        <w:r w:rsidR="001B0B01" w:rsidRPr="00352488">
          <w:rPr>
            <w:rFonts w:cs="Times New Roman"/>
            <w:lang w:val="da-DK" w:eastAsia="da-DK"/>
          </w:rPr>
          <w:t>funktionelle krav)</w:t>
        </w:r>
        <w:r w:rsidRPr="00352488">
          <w:rPr>
            <w:rFonts w:cs="Times New Roman"/>
            <w:lang w:val="da-DK" w:eastAsia="da-DK"/>
          </w:rPr>
          <w:t xml:space="preserve"> til sagsforløbet, der indeholder en kort beskrivelse</w:t>
        </w:r>
        <w:r w:rsidR="001B0B01" w:rsidRPr="00352488">
          <w:rPr>
            <w:rFonts w:cs="Times New Roman"/>
            <w:lang w:val="da-DK" w:eastAsia="da-DK"/>
          </w:rPr>
          <w:t>, type og prioritet.</w:t>
        </w:r>
      </w:ins>
    </w:p>
    <w:tbl>
      <w:tblPr>
        <w:tblStyle w:val="Tabel-Gitter"/>
        <w:tblW w:w="0" w:type="auto"/>
        <w:tblLook w:val="04A0" w:firstRow="1" w:lastRow="0" w:firstColumn="1" w:lastColumn="0" w:noHBand="0" w:noVBand="1"/>
      </w:tblPr>
      <w:tblGrid>
        <w:gridCol w:w="2337"/>
        <w:gridCol w:w="2338"/>
        <w:gridCol w:w="4392"/>
      </w:tblGrid>
      <w:tr w:rsidR="00FA02EC" w:rsidRPr="00352488" w14:paraId="5D44E7F4" w14:textId="77777777" w:rsidTr="00272C7D">
        <w:tc>
          <w:tcPr>
            <w:tcW w:w="2337" w:type="dxa"/>
          </w:tcPr>
          <w:p w14:paraId="23FC20FE" w14:textId="463C2CCB" w:rsidR="00FA02EC" w:rsidRPr="00352488" w:rsidRDefault="00FA02EC" w:rsidP="00272C7D">
            <w:pPr>
              <w:spacing w:line="276" w:lineRule="auto"/>
              <w:rPr>
                <w:rFonts w:cs="Times New Roman"/>
                <w:color w:val="000000" w:themeColor="text1"/>
                <w:lang w:val="da-DK"/>
              </w:rPr>
            </w:pPr>
            <w:ins w:id="564" w:author="Mathias (target conflict)" w:date="2019-03-21T16:48:00Z">
              <w:r w:rsidRPr="00352488">
                <w:rPr>
                  <w:rFonts w:cs="Times New Roman"/>
                  <w:color w:val="000000" w:themeColor="text1"/>
                  <w:lang w:val="da-DK"/>
                </w:rPr>
                <w:t>ID</w:t>
              </w:r>
            </w:ins>
          </w:p>
        </w:tc>
        <w:tc>
          <w:tcPr>
            <w:tcW w:w="2338" w:type="dxa"/>
          </w:tcPr>
          <w:p w14:paraId="1A8A7EF3" w14:textId="6FBC08BF" w:rsidR="00FA02EC" w:rsidRPr="00352488" w:rsidRDefault="00FA02EC" w:rsidP="00272C7D">
            <w:pPr>
              <w:spacing w:line="276" w:lineRule="auto"/>
              <w:rPr>
                <w:rFonts w:cs="Times New Roman"/>
                <w:color w:val="000000" w:themeColor="text1"/>
                <w:lang w:val="da-DK"/>
              </w:rPr>
            </w:pPr>
            <w:r>
              <w:rPr>
                <w:rFonts w:cs="Times New Roman"/>
                <w:color w:val="000000" w:themeColor="text1"/>
                <w:lang w:val="da-DK"/>
              </w:rPr>
              <w:t>Navn</w:t>
            </w:r>
          </w:p>
        </w:tc>
        <w:tc>
          <w:tcPr>
            <w:tcW w:w="4392" w:type="dxa"/>
          </w:tcPr>
          <w:p w14:paraId="4E34FF7A" w14:textId="78CCDB87" w:rsidR="00FA02EC" w:rsidRPr="00352488" w:rsidRDefault="00FA02EC" w:rsidP="00272C7D">
            <w:pPr>
              <w:spacing w:line="276" w:lineRule="auto"/>
              <w:rPr>
                <w:rFonts w:cs="Times New Roman"/>
                <w:color w:val="000000" w:themeColor="text1"/>
                <w:lang w:val="da-DK"/>
              </w:rPr>
            </w:pPr>
            <w:r>
              <w:rPr>
                <w:rFonts w:cs="Times New Roman"/>
                <w:color w:val="000000" w:themeColor="text1"/>
                <w:lang w:val="da-DK"/>
              </w:rPr>
              <w:t>Beskrivelse</w:t>
            </w:r>
          </w:p>
        </w:tc>
      </w:tr>
      <w:tr w:rsidR="00FA02EC" w:rsidRPr="00352488" w14:paraId="1B521344" w14:textId="4D6ED6EC" w:rsidTr="00272C7D">
        <w:trPr>
          <w:trHeight w:val="782"/>
        </w:trPr>
        <w:tc>
          <w:tcPr>
            <w:tcW w:w="2337" w:type="dxa"/>
          </w:tcPr>
          <w:p w14:paraId="4BA3BFA0" w14:textId="614B4E06" w:rsidR="00FA02EC" w:rsidRPr="00352488" w:rsidRDefault="00FA02EC" w:rsidP="00272C7D">
            <w:pPr>
              <w:spacing w:line="276" w:lineRule="auto"/>
              <w:rPr>
                <w:rFonts w:cs="Times New Roman"/>
                <w:color w:val="000000" w:themeColor="text1"/>
                <w:lang w:val="da-DK"/>
              </w:rPr>
            </w:pPr>
            <w:ins w:id="565" w:author="Mathias (target conflict)" w:date="2019-03-21T16:48:00Z">
              <w:r w:rsidRPr="00352488">
                <w:rPr>
                  <w:rFonts w:cs="Times New Roman"/>
                  <w:color w:val="000000" w:themeColor="text1"/>
                  <w:lang w:val="da-DK"/>
                </w:rPr>
                <w:t>01</w:t>
              </w:r>
            </w:ins>
          </w:p>
        </w:tc>
        <w:tc>
          <w:tcPr>
            <w:tcW w:w="2338" w:type="dxa"/>
          </w:tcPr>
          <w:p w14:paraId="63FB3311" w14:textId="1F7044E5" w:rsidR="00FA02EC" w:rsidRPr="00352488" w:rsidRDefault="00FA02EC" w:rsidP="00272C7D">
            <w:pPr>
              <w:spacing w:line="276" w:lineRule="auto"/>
              <w:rPr>
                <w:rFonts w:cs="Times New Roman"/>
                <w:color w:val="000000" w:themeColor="text1"/>
                <w:lang w:val="da-DK"/>
              </w:rPr>
            </w:pPr>
            <w:proofErr w:type="spellStart"/>
            <w:ins w:id="566" w:author="Mathias (target conflict)" w:date="2019-03-21T16:48:00Z">
              <w:r w:rsidRPr="00352488">
                <w:rPr>
                  <w:rFonts w:cs="Times New Roman"/>
                  <w:color w:val="000000" w:themeColor="text1"/>
                  <w:lang w:val="da-DK"/>
                </w:rPr>
                <w:t>Modularitet</w:t>
              </w:r>
            </w:ins>
            <w:proofErr w:type="spellEnd"/>
          </w:p>
        </w:tc>
        <w:tc>
          <w:tcPr>
            <w:tcW w:w="4392" w:type="dxa"/>
          </w:tcPr>
          <w:p w14:paraId="36E2FA21" w14:textId="65D1D22A" w:rsidR="00FA02EC" w:rsidRPr="00352488" w:rsidRDefault="00FA02EC" w:rsidP="00272C7D">
            <w:pPr>
              <w:spacing w:line="276" w:lineRule="auto"/>
              <w:rPr>
                <w:rFonts w:cs="Times New Roman"/>
                <w:color w:val="000000" w:themeColor="text1"/>
                <w:lang w:val="da-DK"/>
              </w:rPr>
            </w:pPr>
            <w:ins w:id="567" w:author="Mathias (target conflict)" w:date="2019-03-21T16:48:00Z">
              <w:r w:rsidRPr="00352488">
                <w:rPr>
                  <w:rFonts w:cs="Times New Roman"/>
                  <w:color w:val="000000" w:themeColor="text1"/>
                  <w:lang w:val="da-DK"/>
                </w:rPr>
                <w:t xml:space="preserve">Det skal være </w:t>
              </w:r>
            </w:ins>
            <w:r>
              <w:rPr>
                <w:rFonts w:cs="Times New Roman"/>
                <w:color w:val="000000" w:themeColor="text1"/>
                <w:lang w:val="da-DK"/>
              </w:rPr>
              <w:t>kompatibelt med andre moduler</w:t>
            </w:r>
            <w:ins w:id="568" w:author="Mathias (target conflict)" w:date="2019-03-21T16:48:00Z">
              <w:r w:rsidRPr="00352488">
                <w:rPr>
                  <w:rFonts w:cs="Times New Roman"/>
                  <w:color w:val="000000" w:themeColor="text1"/>
                  <w:lang w:val="da-DK"/>
                </w:rPr>
                <w:t>.</w:t>
              </w:r>
            </w:ins>
          </w:p>
        </w:tc>
      </w:tr>
      <w:tr w:rsidR="00FA02EC" w:rsidRPr="00352488" w14:paraId="7AE1B958" w14:textId="77777777" w:rsidTr="00272C7D">
        <w:trPr>
          <w:trHeight w:val="1131"/>
        </w:trPr>
        <w:tc>
          <w:tcPr>
            <w:tcW w:w="2337" w:type="dxa"/>
          </w:tcPr>
          <w:p w14:paraId="6E200E7B" w14:textId="0FE5519B" w:rsidR="00FA02EC" w:rsidRPr="00352488" w:rsidRDefault="00FA02EC" w:rsidP="00272C7D">
            <w:pPr>
              <w:spacing w:line="276" w:lineRule="auto"/>
              <w:rPr>
                <w:rFonts w:cs="Times New Roman"/>
                <w:color w:val="000000" w:themeColor="text1"/>
                <w:lang w:val="da-DK"/>
              </w:rPr>
            </w:pPr>
            <w:ins w:id="569" w:author="Mathias (target conflict)" w:date="2019-03-21T16:48:00Z">
              <w:r w:rsidRPr="00352488">
                <w:rPr>
                  <w:rFonts w:cs="Times New Roman"/>
                  <w:color w:val="000000" w:themeColor="text1"/>
                  <w:lang w:val="da-DK"/>
                </w:rPr>
                <w:t>02</w:t>
              </w:r>
            </w:ins>
          </w:p>
        </w:tc>
        <w:tc>
          <w:tcPr>
            <w:tcW w:w="2338" w:type="dxa"/>
          </w:tcPr>
          <w:p w14:paraId="5ED88868" w14:textId="45FE8A06" w:rsidR="00FA02EC" w:rsidRPr="00352488" w:rsidRDefault="00FA02EC" w:rsidP="00272C7D">
            <w:pPr>
              <w:spacing w:line="276" w:lineRule="auto"/>
              <w:rPr>
                <w:rFonts w:cs="Times New Roman"/>
                <w:color w:val="000000" w:themeColor="text1"/>
                <w:lang w:val="da-DK"/>
              </w:rPr>
            </w:pPr>
            <w:ins w:id="570" w:author="Mathias (target conflict)" w:date="2019-03-21T16:48:00Z">
              <w:r w:rsidRPr="00352488">
                <w:rPr>
                  <w:rFonts w:cs="Times New Roman"/>
                  <w:color w:val="000000" w:themeColor="text1"/>
                  <w:lang w:val="da-DK"/>
                </w:rPr>
                <w:t>Sagsbehandlers adgang</w:t>
              </w:r>
            </w:ins>
          </w:p>
        </w:tc>
        <w:tc>
          <w:tcPr>
            <w:tcW w:w="4392" w:type="dxa"/>
          </w:tcPr>
          <w:p w14:paraId="33F5E436" w14:textId="5C0E6B7A" w:rsidR="00FA02EC" w:rsidRPr="00352488" w:rsidRDefault="00FA02EC" w:rsidP="00272C7D">
            <w:pPr>
              <w:spacing w:line="276" w:lineRule="auto"/>
              <w:rPr>
                <w:rFonts w:cs="Times New Roman"/>
                <w:color w:val="000000" w:themeColor="text1"/>
                <w:lang w:val="da-DK"/>
              </w:rPr>
            </w:pPr>
            <w:ins w:id="571" w:author="Mathias (target conflict)" w:date="2019-03-21T16:48:00Z">
              <w:r w:rsidRPr="00352488">
                <w:rPr>
                  <w:rFonts w:cs="Times New Roman"/>
                  <w:color w:val="000000" w:themeColor="text1"/>
                  <w:lang w:val="da-DK"/>
                </w:rPr>
                <w:t>En sagsbehandler tilhører en afdeling og kan kun se borger under samme afdeling.</w:t>
              </w:r>
            </w:ins>
          </w:p>
        </w:tc>
      </w:tr>
      <w:tr w:rsidR="00FA02EC" w:rsidRPr="00352488" w14:paraId="04A241C2" w14:textId="77777777" w:rsidTr="00272C7D">
        <w:trPr>
          <w:trHeight w:val="835"/>
        </w:trPr>
        <w:tc>
          <w:tcPr>
            <w:tcW w:w="2337" w:type="dxa"/>
          </w:tcPr>
          <w:p w14:paraId="1E68534D" w14:textId="194B98D3" w:rsidR="00FA02EC" w:rsidRPr="00352488" w:rsidRDefault="00FA02EC" w:rsidP="00272C7D">
            <w:pPr>
              <w:spacing w:line="276" w:lineRule="auto"/>
              <w:rPr>
                <w:rFonts w:cs="Times New Roman"/>
                <w:color w:val="000000" w:themeColor="text1"/>
                <w:lang w:val="da-DK"/>
              </w:rPr>
            </w:pPr>
            <w:ins w:id="572" w:author="Mathias (target conflict)" w:date="2019-03-21T16:48:00Z">
              <w:r w:rsidRPr="00352488">
                <w:rPr>
                  <w:rFonts w:cs="Times New Roman"/>
                  <w:color w:val="000000" w:themeColor="text1"/>
                  <w:lang w:val="da-DK"/>
                </w:rPr>
                <w:t>03</w:t>
              </w:r>
            </w:ins>
          </w:p>
        </w:tc>
        <w:tc>
          <w:tcPr>
            <w:tcW w:w="2338" w:type="dxa"/>
          </w:tcPr>
          <w:p w14:paraId="2350675F" w14:textId="2DD4BAAE" w:rsidR="00FA02EC" w:rsidRPr="00352488" w:rsidRDefault="00FA02EC" w:rsidP="00272C7D">
            <w:pPr>
              <w:spacing w:line="276" w:lineRule="auto"/>
              <w:rPr>
                <w:rFonts w:cs="Times New Roman"/>
                <w:color w:val="000000" w:themeColor="text1"/>
                <w:lang w:val="da-DK"/>
              </w:rPr>
            </w:pPr>
            <w:ins w:id="573" w:author="Mathias (target conflict)" w:date="2019-03-21T16:48:00Z">
              <w:r w:rsidRPr="00352488">
                <w:rPr>
                  <w:rFonts w:cs="Times New Roman"/>
                  <w:color w:val="000000" w:themeColor="text1"/>
                  <w:lang w:val="da-DK"/>
                </w:rPr>
                <w:t>Borgers sagsbehandler</w:t>
              </w:r>
            </w:ins>
          </w:p>
        </w:tc>
        <w:tc>
          <w:tcPr>
            <w:tcW w:w="4392" w:type="dxa"/>
          </w:tcPr>
          <w:p w14:paraId="5E9A7C67" w14:textId="303E14B8" w:rsidR="00FA02EC" w:rsidRPr="00352488" w:rsidRDefault="00FA02EC" w:rsidP="00272C7D">
            <w:pPr>
              <w:spacing w:line="276" w:lineRule="auto"/>
              <w:rPr>
                <w:rFonts w:cs="Times New Roman"/>
                <w:color w:val="000000" w:themeColor="text1"/>
                <w:lang w:val="da-DK"/>
              </w:rPr>
            </w:pPr>
            <w:ins w:id="574" w:author="Mathias (target conflict)" w:date="2019-03-21T16:48:00Z">
              <w:r w:rsidRPr="00352488">
                <w:rPr>
                  <w:rFonts w:cs="Times New Roman"/>
                  <w:color w:val="000000" w:themeColor="text1"/>
                  <w:lang w:val="da-DK"/>
                </w:rPr>
                <w:t>En borger kan have flere sagsbehandlere fra forskellige afdelinger.</w:t>
              </w:r>
            </w:ins>
          </w:p>
        </w:tc>
      </w:tr>
      <w:tr w:rsidR="00FA02EC" w:rsidRPr="00352488" w14:paraId="28C7B5D6" w14:textId="77777777" w:rsidTr="00272C7D">
        <w:trPr>
          <w:trHeight w:val="834"/>
        </w:trPr>
        <w:tc>
          <w:tcPr>
            <w:tcW w:w="2337" w:type="dxa"/>
          </w:tcPr>
          <w:p w14:paraId="50278802" w14:textId="59536E44" w:rsidR="00FA02EC" w:rsidRPr="00352488" w:rsidRDefault="00FA02EC" w:rsidP="00272C7D">
            <w:pPr>
              <w:spacing w:line="276" w:lineRule="auto"/>
              <w:rPr>
                <w:rFonts w:cs="Times New Roman"/>
                <w:color w:val="000000" w:themeColor="text1"/>
                <w:lang w:val="da-DK"/>
              </w:rPr>
            </w:pPr>
            <w:ins w:id="575" w:author="Mathias (target conflict)" w:date="2019-03-21T16:48:00Z">
              <w:r w:rsidRPr="00352488">
                <w:rPr>
                  <w:rFonts w:cs="Times New Roman"/>
                  <w:color w:val="000000" w:themeColor="text1"/>
                  <w:lang w:val="da-DK"/>
                </w:rPr>
                <w:t>04</w:t>
              </w:r>
            </w:ins>
          </w:p>
        </w:tc>
        <w:tc>
          <w:tcPr>
            <w:tcW w:w="2338" w:type="dxa"/>
          </w:tcPr>
          <w:p w14:paraId="17999204" w14:textId="059328A9" w:rsidR="00FA02EC" w:rsidRPr="00352488" w:rsidRDefault="00FA02EC" w:rsidP="00272C7D">
            <w:pPr>
              <w:spacing w:line="276" w:lineRule="auto"/>
              <w:rPr>
                <w:rFonts w:cs="Times New Roman"/>
                <w:color w:val="000000" w:themeColor="text1"/>
                <w:lang w:val="da-DK"/>
              </w:rPr>
            </w:pPr>
            <w:ins w:id="576" w:author="Mathias (target conflict)" w:date="2019-03-21T16:48:00Z">
              <w:r w:rsidRPr="00352488">
                <w:rPr>
                  <w:rFonts w:cs="Times New Roman"/>
                  <w:color w:val="000000" w:themeColor="text1"/>
                  <w:lang w:val="da-DK"/>
                </w:rPr>
                <w:t>Borger</w:t>
              </w:r>
            </w:ins>
          </w:p>
        </w:tc>
        <w:tc>
          <w:tcPr>
            <w:tcW w:w="4392" w:type="dxa"/>
          </w:tcPr>
          <w:p w14:paraId="79835C65" w14:textId="3DFA0EEC" w:rsidR="00FA02EC" w:rsidRPr="00352488" w:rsidRDefault="00FA02EC" w:rsidP="00272C7D">
            <w:pPr>
              <w:spacing w:line="276" w:lineRule="auto"/>
              <w:rPr>
                <w:rFonts w:cs="Times New Roman"/>
                <w:color w:val="000000" w:themeColor="text1"/>
                <w:lang w:val="da-DK"/>
              </w:rPr>
            </w:pPr>
            <w:ins w:id="577" w:author="Mathias (target conflict)" w:date="2019-03-21T16:48:00Z">
              <w:r w:rsidRPr="00352488">
                <w:rPr>
                  <w:rFonts w:cs="Times New Roman"/>
                  <w:color w:val="000000" w:themeColor="text1"/>
                  <w:lang w:val="da-DK"/>
                </w:rPr>
                <w:t>Der skal kunne være flere sager åbne på en borger.</w:t>
              </w:r>
            </w:ins>
          </w:p>
        </w:tc>
      </w:tr>
      <w:tr w:rsidR="00FA02EC" w:rsidRPr="00352488" w14:paraId="7DAB460A" w14:textId="77777777" w:rsidTr="00272C7D">
        <w:trPr>
          <w:trHeight w:val="845"/>
        </w:trPr>
        <w:tc>
          <w:tcPr>
            <w:tcW w:w="2337" w:type="dxa"/>
          </w:tcPr>
          <w:p w14:paraId="58D0C903" w14:textId="78BF8B00" w:rsidR="00FA02EC" w:rsidRPr="00352488" w:rsidRDefault="00FA02EC" w:rsidP="00272C7D">
            <w:pPr>
              <w:spacing w:line="276" w:lineRule="auto"/>
              <w:rPr>
                <w:rFonts w:cs="Times New Roman"/>
                <w:color w:val="000000" w:themeColor="text1"/>
                <w:lang w:val="da-DK"/>
              </w:rPr>
            </w:pPr>
            <w:ins w:id="578" w:author="Mathias (target conflict)" w:date="2019-03-21T16:48:00Z">
              <w:r w:rsidRPr="00352488">
                <w:rPr>
                  <w:rFonts w:cs="Times New Roman"/>
                  <w:color w:val="000000" w:themeColor="text1"/>
                  <w:lang w:val="da-DK"/>
                </w:rPr>
                <w:t>05</w:t>
              </w:r>
            </w:ins>
          </w:p>
        </w:tc>
        <w:tc>
          <w:tcPr>
            <w:tcW w:w="2338" w:type="dxa"/>
          </w:tcPr>
          <w:p w14:paraId="5CBC4C4F" w14:textId="23700C74" w:rsidR="00FA02EC" w:rsidRPr="00352488" w:rsidRDefault="00FA02EC" w:rsidP="00272C7D">
            <w:pPr>
              <w:spacing w:line="276" w:lineRule="auto"/>
              <w:rPr>
                <w:rFonts w:cs="Times New Roman"/>
                <w:color w:val="000000" w:themeColor="text1"/>
                <w:lang w:val="da-DK"/>
              </w:rPr>
            </w:pPr>
            <w:ins w:id="579" w:author="Mathias (target conflict)" w:date="2019-03-21T16:48:00Z">
              <w:r w:rsidRPr="00352488">
                <w:rPr>
                  <w:rFonts w:cs="Times New Roman"/>
                  <w:color w:val="000000" w:themeColor="text1"/>
                  <w:lang w:val="da-DK"/>
                </w:rPr>
                <w:t>Borger</w:t>
              </w:r>
            </w:ins>
          </w:p>
        </w:tc>
        <w:tc>
          <w:tcPr>
            <w:tcW w:w="4392" w:type="dxa"/>
          </w:tcPr>
          <w:p w14:paraId="3EC852D5" w14:textId="55978EF3" w:rsidR="00FA02EC" w:rsidRPr="00352488" w:rsidRDefault="00FA02EC" w:rsidP="00272C7D">
            <w:pPr>
              <w:spacing w:line="276" w:lineRule="auto"/>
              <w:rPr>
                <w:rFonts w:cs="Times New Roman"/>
                <w:color w:val="000000" w:themeColor="text1"/>
                <w:lang w:val="da-DK"/>
              </w:rPr>
            </w:pPr>
            <w:ins w:id="580" w:author="Mathias (target conflict)" w:date="2019-03-21T16:48:00Z">
              <w:r w:rsidRPr="00352488">
                <w:rPr>
                  <w:rFonts w:cs="Times New Roman"/>
                  <w:color w:val="000000" w:themeColor="text1"/>
                  <w:lang w:val="da-DK"/>
                </w:rPr>
                <w:t>Borgeren skal kunne få tildelt forskellige ydelser.</w:t>
              </w:r>
            </w:ins>
          </w:p>
        </w:tc>
      </w:tr>
      <w:tr w:rsidR="00FA02EC" w:rsidRPr="00352488" w14:paraId="48F596FE" w14:textId="77777777" w:rsidTr="00272C7D">
        <w:trPr>
          <w:trHeight w:val="1127"/>
        </w:trPr>
        <w:tc>
          <w:tcPr>
            <w:tcW w:w="2337" w:type="dxa"/>
          </w:tcPr>
          <w:p w14:paraId="16B0ED5E" w14:textId="4135D3C3" w:rsidR="00FA02EC" w:rsidRPr="00352488" w:rsidRDefault="00FA02EC" w:rsidP="00272C7D">
            <w:pPr>
              <w:spacing w:line="276" w:lineRule="auto"/>
              <w:rPr>
                <w:rFonts w:cs="Times New Roman"/>
                <w:color w:val="000000" w:themeColor="text1"/>
                <w:lang w:val="da-DK"/>
              </w:rPr>
            </w:pPr>
            <w:ins w:id="581" w:author="Mathias (target conflict)" w:date="2019-03-21T16:48:00Z">
              <w:r w:rsidRPr="00352488">
                <w:rPr>
                  <w:rFonts w:cs="Times New Roman"/>
                  <w:color w:val="000000" w:themeColor="text1"/>
                  <w:lang w:val="da-DK"/>
                </w:rPr>
                <w:t>06</w:t>
              </w:r>
            </w:ins>
          </w:p>
        </w:tc>
        <w:tc>
          <w:tcPr>
            <w:tcW w:w="2338" w:type="dxa"/>
          </w:tcPr>
          <w:p w14:paraId="1C8EFF8D" w14:textId="7DFC5034" w:rsidR="00FA02EC" w:rsidRPr="00352488" w:rsidRDefault="00FA02EC" w:rsidP="00272C7D">
            <w:pPr>
              <w:spacing w:line="276" w:lineRule="auto"/>
              <w:rPr>
                <w:rFonts w:cs="Times New Roman"/>
                <w:color w:val="000000" w:themeColor="text1"/>
                <w:lang w:val="da-DK"/>
              </w:rPr>
            </w:pPr>
            <w:ins w:id="582" w:author="Mathias (target conflict)" w:date="2019-03-21T16:48:00Z">
              <w:r w:rsidRPr="00352488">
                <w:rPr>
                  <w:rFonts w:cs="Times New Roman"/>
                  <w:color w:val="000000" w:themeColor="text1"/>
                  <w:lang w:val="da-DK"/>
                </w:rPr>
                <w:t>Sagsbehandler</w:t>
              </w:r>
            </w:ins>
          </w:p>
        </w:tc>
        <w:tc>
          <w:tcPr>
            <w:tcW w:w="4392" w:type="dxa"/>
          </w:tcPr>
          <w:p w14:paraId="34EE73E1" w14:textId="4BBE3FD6" w:rsidR="00FA02EC" w:rsidRPr="00352488" w:rsidRDefault="00FA02EC" w:rsidP="00272C7D">
            <w:pPr>
              <w:spacing w:line="276" w:lineRule="auto"/>
              <w:rPr>
                <w:rFonts w:cs="Times New Roman"/>
                <w:color w:val="000000" w:themeColor="text1"/>
                <w:lang w:val="da-DK"/>
              </w:rPr>
            </w:pPr>
            <w:ins w:id="583" w:author="Mathias (target conflict)" w:date="2019-03-21T16:48:00Z">
              <w:r w:rsidRPr="00352488">
                <w:rPr>
                  <w:rFonts w:cs="Times New Roman"/>
                  <w:color w:val="000000" w:themeColor="text1"/>
                  <w:lang w:val="da-DK"/>
                </w:rPr>
                <w:t>Sagsbehandleren skal kunne åbne flere sager inden for samme afdeling.</w:t>
              </w:r>
            </w:ins>
          </w:p>
        </w:tc>
      </w:tr>
      <w:tr w:rsidR="00FA02EC" w:rsidRPr="00352488" w14:paraId="75E50AF9" w14:textId="77777777" w:rsidTr="00272C7D">
        <w:trPr>
          <w:trHeight w:val="1824"/>
        </w:trPr>
        <w:tc>
          <w:tcPr>
            <w:tcW w:w="2337" w:type="dxa"/>
          </w:tcPr>
          <w:p w14:paraId="6437DD78" w14:textId="26DBCE7A" w:rsidR="00FA02EC" w:rsidRPr="00352488" w:rsidRDefault="00FA02EC" w:rsidP="00272C7D">
            <w:pPr>
              <w:spacing w:line="276" w:lineRule="auto"/>
              <w:rPr>
                <w:rFonts w:cs="Times New Roman"/>
                <w:color w:val="000000" w:themeColor="text1"/>
                <w:lang w:val="da-DK"/>
              </w:rPr>
            </w:pPr>
            <w:ins w:id="584" w:author="Mathias (target conflict)" w:date="2019-03-21T16:48:00Z">
              <w:r w:rsidRPr="00352488">
                <w:rPr>
                  <w:rFonts w:cs="Times New Roman"/>
                  <w:color w:val="000000" w:themeColor="text1"/>
                  <w:lang w:val="da-DK"/>
                </w:rPr>
                <w:lastRenderedPageBreak/>
                <w:t>07</w:t>
              </w:r>
            </w:ins>
          </w:p>
        </w:tc>
        <w:tc>
          <w:tcPr>
            <w:tcW w:w="2338" w:type="dxa"/>
          </w:tcPr>
          <w:p w14:paraId="4E38240D" w14:textId="3DCE4D4E" w:rsidR="00FA02EC" w:rsidRPr="00352488" w:rsidRDefault="00FA02EC" w:rsidP="00272C7D">
            <w:pPr>
              <w:spacing w:line="276" w:lineRule="auto"/>
              <w:rPr>
                <w:rFonts w:cs="Times New Roman"/>
                <w:color w:val="000000" w:themeColor="text1"/>
                <w:lang w:val="da-DK"/>
              </w:rPr>
            </w:pPr>
            <w:ins w:id="585" w:author="Mathias (target conflict)" w:date="2019-03-21T16:48:00Z">
              <w:r w:rsidRPr="00352488">
                <w:rPr>
                  <w:rFonts w:cs="Times New Roman"/>
                  <w:color w:val="000000" w:themeColor="text1"/>
                  <w:lang w:val="da-DK"/>
                </w:rPr>
                <w:t>Database</w:t>
              </w:r>
            </w:ins>
          </w:p>
        </w:tc>
        <w:tc>
          <w:tcPr>
            <w:tcW w:w="4392" w:type="dxa"/>
          </w:tcPr>
          <w:p w14:paraId="5ACBF04C" w14:textId="6B047C70" w:rsidR="00FA02EC" w:rsidRPr="00352488" w:rsidRDefault="00FA02EC" w:rsidP="00272C7D">
            <w:pPr>
              <w:spacing w:line="276" w:lineRule="auto"/>
              <w:rPr>
                <w:rFonts w:cs="Times New Roman"/>
                <w:color w:val="000000" w:themeColor="text1"/>
                <w:lang w:val="da-DK"/>
              </w:rPr>
            </w:pPr>
            <w:ins w:id="586" w:author="Mathias (target conflict)" w:date="2019-03-21T16:48:00Z">
              <w:r w:rsidRPr="00352488">
                <w:rPr>
                  <w:rFonts w:cs="Times New Roman"/>
                  <w:color w:val="000000" w:themeColor="text1"/>
                  <w:lang w:val="da-DK"/>
                </w:rPr>
                <w:t>Databasen skal kunne håndtere forskellige borgere og deres forskellige sager indenfor samme afdeling og forskellige afdelinger.</w:t>
              </w:r>
            </w:ins>
          </w:p>
        </w:tc>
      </w:tr>
      <w:tr w:rsidR="00FA02EC" w:rsidRPr="00352488" w14:paraId="3C195631" w14:textId="77777777" w:rsidTr="00272C7D">
        <w:trPr>
          <w:trHeight w:val="844"/>
        </w:trPr>
        <w:tc>
          <w:tcPr>
            <w:tcW w:w="2337" w:type="dxa"/>
          </w:tcPr>
          <w:p w14:paraId="0A59C0EE" w14:textId="63D1B770" w:rsidR="00FA02EC" w:rsidRPr="00352488" w:rsidRDefault="00FA02EC" w:rsidP="00272C7D">
            <w:pPr>
              <w:spacing w:line="276" w:lineRule="auto"/>
              <w:rPr>
                <w:rFonts w:cs="Times New Roman"/>
                <w:color w:val="000000" w:themeColor="text1"/>
                <w:lang w:val="da-DK"/>
              </w:rPr>
            </w:pPr>
            <w:ins w:id="587" w:author="Mathias (target conflict)" w:date="2019-03-21T16:48:00Z">
              <w:r w:rsidRPr="00352488">
                <w:rPr>
                  <w:rFonts w:cs="Times New Roman"/>
                  <w:color w:val="000000" w:themeColor="text1"/>
                  <w:lang w:val="da-DK"/>
                </w:rPr>
                <w:t>08</w:t>
              </w:r>
            </w:ins>
          </w:p>
        </w:tc>
        <w:tc>
          <w:tcPr>
            <w:tcW w:w="2338" w:type="dxa"/>
          </w:tcPr>
          <w:p w14:paraId="304B2B93" w14:textId="2E4D1405" w:rsidR="00FA02EC" w:rsidRPr="00352488" w:rsidRDefault="00FA02EC" w:rsidP="00272C7D">
            <w:pPr>
              <w:spacing w:line="276" w:lineRule="auto"/>
              <w:rPr>
                <w:rFonts w:cs="Times New Roman"/>
                <w:color w:val="000000" w:themeColor="text1"/>
                <w:lang w:val="da-DK"/>
              </w:rPr>
            </w:pPr>
            <w:ins w:id="588" w:author="Mathias (target conflict)" w:date="2019-03-21T16:48:00Z">
              <w:r w:rsidRPr="00352488">
                <w:rPr>
                  <w:rFonts w:cs="Times New Roman"/>
                  <w:color w:val="000000" w:themeColor="text1"/>
                  <w:lang w:val="da-DK"/>
                </w:rPr>
                <w:t>Sagsbehandler</w:t>
              </w:r>
            </w:ins>
          </w:p>
        </w:tc>
        <w:tc>
          <w:tcPr>
            <w:tcW w:w="4392" w:type="dxa"/>
          </w:tcPr>
          <w:p w14:paraId="4ED37A52" w14:textId="25E85B86" w:rsidR="00FA02EC" w:rsidRPr="00352488" w:rsidRDefault="00FA02EC" w:rsidP="00272C7D">
            <w:pPr>
              <w:spacing w:line="276" w:lineRule="auto"/>
              <w:rPr>
                <w:rFonts w:cs="Times New Roman"/>
                <w:color w:val="000000" w:themeColor="text1"/>
                <w:lang w:val="da-DK"/>
              </w:rPr>
            </w:pPr>
            <w:ins w:id="589" w:author="Mathias (target conflict)" w:date="2019-03-21T16:48:00Z">
              <w:r w:rsidRPr="00352488">
                <w:rPr>
                  <w:rFonts w:cs="Times New Roman"/>
                  <w:color w:val="000000" w:themeColor="text1"/>
                  <w:lang w:val="da-DK"/>
                </w:rPr>
                <w:t>Skal udelukkende kunne se sager inden for deres afdeling.</w:t>
              </w:r>
            </w:ins>
          </w:p>
        </w:tc>
      </w:tr>
      <w:tr w:rsidR="00FA02EC" w:rsidRPr="00352488" w14:paraId="4BF8CAEA" w14:textId="77777777" w:rsidTr="00272C7D">
        <w:trPr>
          <w:trHeight w:val="1409"/>
        </w:trPr>
        <w:tc>
          <w:tcPr>
            <w:tcW w:w="2337" w:type="dxa"/>
          </w:tcPr>
          <w:p w14:paraId="7909576F" w14:textId="4AFF1E4B" w:rsidR="00FA02EC" w:rsidRPr="00352488" w:rsidRDefault="00FA02EC" w:rsidP="00272C7D">
            <w:pPr>
              <w:spacing w:line="276" w:lineRule="auto"/>
              <w:rPr>
                <w:rFonts w:cs="Times New Roman"/>
                <w:color w:val="000000" w:themeColor="text1"/>
                <w:lang w:val="da-DK"/>
              </w:rPr>
            </w:pPr>
            <w:ins w:id="590" w:author="Mathias (target conflict)" w:date="2019-03-21T16:48:00Z">
              <w:r w:rsidRPr="00352488">
                <w:rPr>
                  <w:rFonts w:cs="Times New Roman"/>
                  <w:color w:val="000000" w:themeColor="text1"/>
                  <w:lang w:val="da-DK"/>
                </w:rPr>
                <w:t>09</w:t>
              </w:r>
            </w:ins>
          </w:p>
        </w:tc>
        <w:tc>
          <w:tcPr>
            <w:tcW w:w="2338" w:type="dxa"/>
          </w:tcPr>
          <w:p w14:paraId="766C3B47" w14:textId="63EFB77D" w:rsidR="00FA02EC" w:rsidRPr="00352488" w:rsidRDefault="00FA02EC" w:rsidP="00272C7D">
            <w:pPr>
              <w:spacing w:line="276" w:lineRule="auto"/>
              <w:rPr>
                <w:rFonts w:cs="Times New Roman"/>
                <w:color w:val="000000" w:themeColor="text1"/>
                <w:lang w:val="da-DK"/>
              </w:rPr>
            </w:pPr>
            <w:ins w:id="591" w:author="Mathias (target conflict)" w:date="2019-03-21T16:48:00Z">
              <w:r w:rsidRPr="00352488">
                <w:rPr>
                  <w:rFonts w:cs="Times New Roman"/>
                  <w:color w:val="000000" w:themeColor="text1"/>
                  <w:lang w:val="da-DK"/>
                </w:rPr>
                <w:t>Database</w:t>
              </w:r>
            </w:ins>
          </w:p>
        </w:tc>
        <w:tc>
          <w:tcPr>
            <w:tcW w:w="4392" w:type="dxa"/>
          </w:tcPr>
          <w:p w14:paraId="312AF9AC" w14:textId="72254C33" w:rsidR="00FA02EC" w:rsidRPr="00352488" w:rsidRDefault="00FA02EC" w:rsidP="00272C7D">
            <w:pPr>
              <w:spacing w:line="276" w:lineRule="auto"/>
              <w:rPr>
                <w:rFonts w:cs="Times New Roman"/>
                <w:color w:val="000000" w:themeColor="text1"/>
                <w:lang w:val="da-DK"/>
              </w:rPr>
            </w:pPr>
            <w:ins w:id="592" w:author="Mathias (target conflict)" w:date="2019-03-21T16:48:00Z">
              <w:r w:rsidRPr="00352488">
                <w:rPr>
                  <w:rFonts w:cs="Times New Roman"/>
                  <w:color w:val="000000" w:themeColor="text1"/>
                  <w:lang w:val="da-DK"/>
                </w:rPr>
                <w:t>Databasen skal genere sagsnummer, samt udfylde andre genererede tal og strenge.</w:t>
              </w:r>
            </w:ins>
          </w:p>
        </w:tc>
      </w:tr>
      <w:tr w:rsidR="00FA02EC" w:rsidRPr="00352488" w14:paraId="3DB3F5F6" w14:textId="77777777" w:rsidTr="00272C7D">
        <w:trPr>
          <w:trHeight w:val="834"/>
        </w:trPr>
        <w:tc>
          <w:tcPr>
            <w:tcW w:w="2337" w:type="dxa"/>
          </w:tcPr>
          <w:p w14:paraId="2AAA0F99" w14:textId="66E9D436" w:rsidR="00FA02EC" w:rsidRPr="00352488" w:rsidRDefault="00FA02EC" w:rsidP="00272C7D">
            <w:pPr>
              <w:spacing w:line="276" w:lineRule="auto"/>
              <w:rPr>
                <w:rFonts w:cs="Times New Roman"/>
                <w:color w:val="000000" w:themeColor="text1"/>
                <w:lang w:val="da-DK"/>
              </w:rPr>
            </w:pPr>
            <w:ins w:id="593" w:author="Mathias (target conflict)" w:date="2019-03-21T16:48:00Z">
              <w:r w:rsidRPr="00352488">
                <w:rPr>
                  <w:rFonts w:cs="Times New Roman"/>
                  <w:color w:val="000000" w:themeColor="text1"/>
                  <w:lang w:val="da-DK"/>
                </w:rPr>
                <w:t>10</w:t>
              </w:r>
            </w:ins>
          </w:p>
        </w:tc>
        <w:tc>
          <w:tcPr>
            <w:tcW w:w="2338" w:type="dxa"/>
          </w:tcPr>
          <w:p w14:paraId="592530E7" w14:textId="49789798" w:rsidR="00FA02EC" w:rsidRPr="00352488" w:rsidRDefault="00FA02EC" w:rsidP="00272C7D">
            <w:pPr>
              <w:spacing w:line="276" w:lineRule="auto"/>
              <w:rPr>
                <w:rFonts w:cs="Times New Roman"/>
                <w:color w:val="000000" w:themeColor="text1"/>
                <w:lang w:val="da-DK"/>
              </w:rPr>
            </w:pPr>
            <w:ins w:id="594" w:author="Mathias (target conflict)" w:date="2019-03-21T16:48:00Z">
              <w:r w:rsidRPr="00352488">
                <w:rPr>
                  <w:rFonts w:cs="Times New Roman"/>
                  <w:color w:val="000000" w:themeColor="text1"/>
                  <w:lang w:val="da-DK"/>
                </w:rPr>
                <w:t>Sagsbehandler</w:t>
              </w:r>
            </w:ins>
          </w:p>
        </w:tc>
        <w:tc>
          <w:tcPr>
            <w:tcW w:w="4392" w:type="dxa"/>
          </w:tcPr>
          <w:p w14:paraId="02D20356" w14:textId="39F7C4E0" w:rsidR="00FA02EC" w:rsidRPr="00352488" w:rsidRDefault="00FA02EC" w:rsidP="00272C7D">
            <w:pPr>
              <w:spacing w:line="276" w:lineRule="auto"/>
              <w:rPr>
                <w:rFonts w:cs="Times New Roman"/>
                <w:color w:val="000000" w:themeColor="text1"/>
                <w:lang w:val="da-DK"/>
              </w:rPr>
            </w:pPr>
            <w:ins w:id="595" w:author="Mathias (target conflict)" w:date="2019-03-21T16:48:00Z">
              <w:r w:rsidRPr="00352488">
                <w:rPr>
                  <w:rFonts w:cs="Times New Roman"/>
                  <w:color w:val="000000" w:themeColor="text1"/>
                  <w:lang w:val="da-DK"/>
                </w:rPr>
                <w:t>Sagsbehandleren skal overholde kravene fra VUM</w:t>
              </w:r>
            </w:ins>
          </w:p>
        </w:tc>
      </w:tr>
      <w:tr w:rsidR="00FA02EC" w:rsidRPr="00352488" w14:paraId="20DDF3A7" w14:textId="77777777" w:rsidTr="00272C7D">
        <w:tc>
          <w:tcPr>
            <w:tcW w:w="2337" w:type="dxa"/>
          </w:tcPr>
          <w:p w14:paraId="7123EF16" w14:textId="74C21C22" w:rsidR="00FA02EC" w:rsidRPr="00352488" w:rsidRDefault="00FA02EC" w:rsidP="00272C7D">
            <w:pPr>
              <w:spacing w:line="276" w:lineRule="auto"/>
              <w:rPr>
                <w:rFonts w:cs="Times New Roman"/>
                <w:color w:val="000000" w:themeColor="text1"/>
                <w:lang w:val="da-DK"/>
              </w:rPr>
            </w:pPr>
            <w:ins w:id="596" w:author="Mathias (target conflict)" w:date="2019-03-21T16:48:00Z">
              <w:r w:rsidRPr="00352488">
                <w:rPr>
                  <w:rFonts w:cs="Times New Roman"/>
                  <w:color w:val="000000" w:themeColor="text1"/>
                  <w:lang w:val="da-DK"/>
                </w:rPr>
                <w:t>11</w:t>
              </w:r>
            </w:ins>
          </w:p>
        </w:tc>
        <w:tc>
          <w:tcPr>
            <w:tcW w:w="2338" w:type="dxa"/>
          </w:tcPr>
          <w:p w14:paraId="0A980619" w14:textId="25E3C6F0" w:rsidR="00FA02EC" w:rsidRPr="00352488" w:rsidRDefault="00FA02EC" w:rsidP="00272C7D">
            <w:pPr>
              <w:spacing w:line="276" w:lineRule="auto"/>
              <w:rPr>
                <w:rFonts w:cs="Times New Roman"/>
                <w:color w:val="000000" w:themeColor="text1"/>
                <w:lang w:val="da-DK"/>
              </w:rPr>
            </w:pPr>
            <w:ins w:id="597" w:author="Mathias (target conflict)" w:date="2019-03-21T16:48:00Z">
              <w:r w:rsidRPr="00352488">
                <w:rPr>
                  <w:rFonts w:cs="Times New Roman"/>
                  <w:color w:val="000000" w:themeColor="text1"/>
                  <w:lang w:val="da-DK"/>
                </w:rPr>
                <w:t>Eksternt system (CPR)</w:t>
              </w:r>
            </w:ins>
          </w:p>
        </w:tc>
        <w:tc>
          <w:tcPr>
            <w:tcW w:w="4392" w:type="dxa"/>
          </w:tcPr>
          <w:p w14:paraId="052E9E2A" w14:textId="1347278C" w:rsidR="00FA02EC" w:rsidRPr="00352488" w:rsidRDefault="00FA02EC" w:rsidP="00272C7D">
            <w:pPr>
              <w:spacing w:line="276" w:lineRule="auto"/>
              <w:rPr>
                <w:rFonts w:cs="Times New Roman"/>
                <w:color w:val="000000" w:themeColor="text1"/>
                <w:lang w:val="da-DK"/>
              </w:rPr>
            </w:pPr>
            <w:ins w:id="598" w:author="Mathias (target conflict)" w:date="2019-03-21T16:48:00Z">
              <w:r w:rsidRPr="00352488">
                <w:rPr>
                  <w:rFonts w:cs="Times New Roman"/>
                  <w:color w:val="000000" w:themeColor="text1"/>
                  <w:lang w:val="da-DK"/>
                </w:rPr>
                <w:t>Der skal kunne hentes oplysninger fra personregisteret. (Fiktiv data)</w:t>
              </w:r>
            </w:ins>
          </w:p>
        </w:tc>
      </w:tr>
      <w:tr w:rsidR="00FA02EC" w:rsidRPr="00352488" w14:paraId="092FDB57" w14:textId="77777777" w:rsidTr="00272C7D">
        <w:tc>
          <w:tcPr>
            <w:tcW w:w="2337" w:type="dxa"/>
          </w:tcPr>
          <w:p w14:paraId="1DE86A9A" w14:textId="7072756D" w:rsidR="00FA02EC" w:rsidRPr="00352488" w:rsidRDefault="00FA02EC" w:rsidP="00272C7D">
            <w:pPr>
              <w:spacing w:line="276" w:lineRule="auto"/>
              <w:rPr>
                <w:rFonts w:cs="Times New Roman"/>
                <w:color w:val="000000" w:themeColor="text1"/>
                <w:lang w:val="da-DK"/>
              </w:rPr>
            </w:pPr>
            <w:ins w:id="599" w:author="Mathias (target conflict)" w:date="2019-03-21T16:48:00Z">
              <w:r w:rsidRPr="00352488">
                <w:rPr>
                  <w:rFonts w:cs="Times New Roman"/>
                  <w:color w:val="000000" w:themeColor="text1"/>
                  <w:lang w:val="da-DK"/>
                </w:rPr>
                <w:t>12</w:t>
              </w:r>
            </w:ins>
          </w:p>
        </w:tc>
        <w:tc>
          <w:tcPr>
            <w:tcW w:w="2338" w:type="dxa"/>
          </w:tcPr>
          <w:p w14:paraId="784E6152" w14:textId="2DD25212" w:rsidR="00FA02EC" w:rsidRPr="00352488" w:rsidRDefault="00FA02EC" w:rsidP="00272C7D">
            <w:pPr>
              <w:spacing w:line="276" w:lineRule="auto"/>
              <w:rPr>
                <w:rFonts w:cs="Times New Roman"/>
                <w:color w:val="000000" w:themeColor="text1"/>
                <w:lang w:val="da-DK"/>
              </w:rPr>
            </w:pPr>
            <w:ins w:id="600" w:author="Mathias (target conflict)" w:date="2019-03-21T16:48:00Z">
              <w:r w:rsidRPr="00352488">
                <w:rPr>
                  <w:rFonts w:cs="Times New Roman"/>
                  <w:color w:val="000000" w:themeColor="text1"/>
                  <w:lang w:val="da-DK"/>
                </w:rPr>
                <w:t>Eksternt system (Sundhedssystem)</w:t>
              </w:r>
            </w:ins>
          </w:p>
        </w:tc>
        <w:tc>
          <w:tcPr>
            <w:tcW w:w="4392" w:type="dxa"/>
          </w:tcPr>
          <w:p w14:paraId="71F87CA6" w14:textId="773D1BDA" w:rsidR="00FA02EC" w:rsidRPr="00352488" w:rsidRDefault="00FA02EC" w:rsidP="00272C7D">
            <w:pPr>
              <w:spacing w:line="276" w:lineRule="auto"/>
              <w:rPr>
                <w:rFonts w:cs="Times New Roman"/>
                <w:color w:val="000000" w:themeColor="text1"/>
                <w:lang w:val="da-DK"/>
              </w:rPr>
            </w:pPr>
            <w:ins w:id="601" w:author="Mathias (target conflict)" w:date="2019-03-21T16:48:00Z">
              <w:r w:rsidRPr="00352488">
                <w:rPr>
                  <w:rFonts w:cs="Times New Roman"/>
                  <w:color w:val="000000" w:themeColor="text1"/>
                  <w:lang w:val="da-DK"/>
                </w:rPr>
                <w:t>Der skal kunne hentes læge noter/lægeerklæring. (Fiktiv data)</w:t>
              </w:r>
            </w:ins>
          </w:p>
        </w:tc>
      </w:tr>
      <w:tr w:rsidR="00FA02EC" w:rsidRPr="00352488" w14:paraId="4203486E" w14:textId="77777777" w:rsidTr="00272C7D">
        <w:tc>
          <w:tcPr>
            <w:tcW w:w="2337" w:type="dxa"/>
          </w:tcPr>
          <w:p w14:paraId="72A5CCAB" w14:textId="45CE6E6F" w:rsidR="00FA02EC" w:rsidRPr="00352488" w:rsidRDefault="00FA02EC" w:rsidP="00272C7D">
            <w:pPr>
              <w:spacing w:line="276" w:lineRule="auto"/>
              <w:rPr>
                <w:rFonts w:cs="Times New Roman"/>
                <w:color w:val="000000" w:themeColor="text1"/>
                <w:lang w:val="da-DK"/>
              </w:rPr>
            </w:pPr>
            <w:ins w:id="602" w:author="Mathias (target conflict)" w:date="2019-03-21T16:48:00Z">
              <w:r w:rsidRPr="00352488">
                <w:rPr>
                  <w:rFonts w:cs="Times New Roman"/>
                  <w:color w:val="000000" w:themeColor="text1"/>
                  <w:lang w:val="da-DK"/>
                </w:rPr>
                <w:t>13</w:t>
              </w:r>
            </w:ins>
          </w:p>
        </w:tc>
        <w:tc>
          <w:tcPr>
            <w:tcW w:w="2338" w:type="dxa"/>
          </w:tcPr>
          <w:p w14:paraId="5DA9A16C" w14:textId="7205B658" w:rsidR="00FA02EC" w:rsidRPr="00352488" w:rsidRDefault="00FA02EC" w:rsidP="00272C7D">
            <w:pPr>
              <w:spacing w:line="276" w:lineRule="auto"/>
              <w:rPr>
                <w:rFonts w:cs="Times New Roman"/>
                <w:color w:val="000000" w:themeColor="text1"/>
                <w:lang w:val="da-DK"/>
              </w:rPr>
            </w:pPr>
            <w:ins w:id="603" w:author="Mathias (target conflict)" w:date="2019-03-21T16:48:00Z">
              <w:r w:rsidRPr="00352488">
                <w:rPr>
                  <w:rFonts w:cs="Times New Roman"/>
                  <w:color w:val="000000" w:themeColor="text1"/>
                  <w:lang w:val="da-DK"/>
                </w:rPr>
                <w:t>Eksternt system (Handleplan modul)</w:t>
              </w:r>
            </w:ins>
          </w:p>
        </w:tc>
        <w:tc>
          <w:tcPr>
            <w:tcW w:w="4392" w:type="dxa"/>
          </w:tcPr>
          <w:p w14:paraId="4FA29C40" w14:textId="2B65845F" w:rsidR="00FA02EC" w:rsidRPr="00352488" w:rsidRDefault="00FA02EC" w:rsidP="00272C7D">
            <w:pPr>
              <w:spacing w:line="276" w:lineRule="auto"/>
              <w:rPr>
                <w:rFonts w:cs="Times New Roman"/>
                <w:color w:val="000000" w:themeColor="text1"/>
                <w:lang w:val="da-DK"/>
              </w:rPr>
            </w:pPr>
            <w:ins w:id="604" w:author="Mathias (target conflict)" w:date="2019-03-21T16:48:00Z">
              <w:r w:rsidRPr="00352488">
                <w:rPr>
                  <w:rFonts w:cs="Times New Roman"/>
                  <w:color w:val="000000" w:themeColor="text1"/>
                  <w:lang w:val="da-DK"/>
                </w:rPr>
                <w:t>Skal kunne sende data til handleplan. (data sendes til fiktivt modul)</w:t>
              </w:r>
            </w:ins>
          </w:p>
        </w:tc>
      </w:tr>
      <w:tr w:rsidR="00FA02EC" w:rsidRPr="00352488" w14:paraId="419AAA17" w14:textId="77777777" w:rsidTr="00272C7D">
        <w:tc>
          <w:tcPr>
            <w:tcW w:w="2337" w:type="dxa"/>
          </w:tcPr>
          <w:p w14:paraId="68F0FB38" w14:textId="2B547A7B" w:rsidR="00FA02EC" w:rsidRPr="00352488" w:rsidRDefault="00FA02EC" w:rsidP="00272C7D">
            <w:pPr>
              <w:spacing w:line="276" w:lineRule="auto"/>
              <w:rPr>
                <w:rFonts w:cs="Times New Roman"/>
                <w:color w:val="000000" w:themeColor="text1"/>
                <w:lang w:val="da-DK"/>
              </w:rPr>
            </w:pPr>
            <w:ins w:id="605" w:author="Mathias (target conflict)" w:date="2019-03-21T16:48:00Z">
              <w:r w:rsidRPr="00352488">
                <w:rPr>
                  <w:rFonts w:cs="Times New Roman"/>
                  <w:color w:val="000000" w:themeColor="text1"/>
                  <w:lang w:val="da-DK"/>
                </w:rPr>
                <w:t>14</w:t>
              </w:r>
            </w:ins>
          </w:p>
        </w:tc>
        <w:tc>
          <w:tcPr>
            <w:tcW w:w="2338" w:type="dxa"/>
          </w:tcPr>
          <w:p w14:paraId="7FE27ABE" w14:textId="69F0D5F2" w:rsidR="00FA02EC" w:rsidRPr="00352488" w:rsidRDefault="00FA02EC" w:rsidP="00272C7D">
            <w:pPr>
              <w:spacing w:line="276" w:lineRule="auto"/>
              <w:rPr>
                <w:rFonts w:cs="Times New Roman"/>
                <w:color w:val="000000" w:themeColor="text1"/>
                <w:lang w:val="da-DK"/>
              </w:rPr>
            </w:pPr>
            <w:ins w:id="606" w:author="Mathias (target conflict)" w:date="2019-03-21T16:48:00Z">
              <w:r w:rsidRPr="00352488">
                <w:rPr>
                  <w:rFonts w:cs="Times New Roman"/>
                  <w:color w:val="000000" w:themeColor="text1"/>
                  <w:lang w:val="da-DK"/>
                </w:rPr>
                <w:t>Eksternt system (Dagbog modulet)</w:t>
              </w:r>
            </w:ins>
          </w:p>
        </w:tc>
        <w:tc>
          <w:tcPr>
            <w:tcW w:w="4392" w:type="dxa"/>
          </w:tcPr>
          <w:p w14:paraId="2E8BBE57" w14:textId="163DFFF0" w:rsidR="00FA02EC" w:rsidRPr="00352488" w:rsidRDefault="00FA02EC" w:rsidP="00272C7D">
            <w:pPr>
              <w:spacing w:line="276" w:lineRule="auto"/>
              <w:rPr>
                <w:rFonts w:cs="Times New Roman"/>
                <w:color w:val="000000" w:themeColor="text1"/>
                <w:lang w:val="da-DK"/>
              </w:rPr>
            </w:pPr>
            <w:ins w:id="607" w:author="Mathias (target conflict)" w:date="2019-03-21T16:48:00Z">
              <w:r w:rsidRPr="00352488">
                <w:rPr>
                  <w:rFonts w:cs="Times New Roman"/>
                  <w:color w:val="000000" w:themeColor="text1"/>
                  <w:lang w:val="da-DK"/>
                </w:rPr>
                <w:t>Skal sende data fra afgørelsen med de nødvendige oplysninger. (data sendes til fiktivt modul)</w:t>
              </w:r>
            </w:ins>
          </w:p>
        </w:tc>
      </w:tr>
    </w:tbl>
    <w:p w14:paraId="55A51C9D" w14:textId="7DA2313D" w:rsidR="00272C7D" w:rsidRDefault="00272C7D" w:rsidP="00DD2DA2">
      <w:pPr>
        <w:spacing w:after="0" w:line="360" w:lineRule="auto"/>
        <w:rPr>
          <w:rFonts w:cs="Times New Roman"/>
          <w:color w:val="000000" w:themeColor="text1"/>
          <w:lang w:val="da-DK"/>
        </w:rPr>
      </w:pPr>
    </w:p>
    <w:p w14:paraId="5247DDA8" w14:textId="77777777" w:rsidR="00272C7D" w:rsidRDefault="00272C7D">
      <w:pPr>
        <w:rPr>
          <w:rFonts w:cs="Times New Roman"/>
          <w:color w:val="000000" w:themeColor="text1"/>
          <w:lang w:val="da-DK"/>
        </w:rPr>
      </w:pPr>
      <w:r>
        <w:rPr>
          <w:rFonts w:cs="Times New Roman"/>
          <w:color w:val="000000" w:themeColor="text1"/>
          <w:lang w:val="da-DK"/>
        </w:rPr>
        <w:br w:type="page"/>
      </w:r>
    </w:p>
    <w:p w14:paraId="54ACA0D0" w14:textId="77777777" w:rsidR="0087699A" w:rsidRPr="00352488" w:rsidRDefault="0087699A" w:rsidP="00DD2DA2">
      <w:pPr>
        <w:spacing w:after="0" w:line="360" w:lineRule="auto"/>
        <w:rPr>
          <w:rFonts w:cs="Times New Roman"/>
          <w:color w:val="000000" w:themeColor="text1"/>
          <w:lang w:val="da-DK"/>
        </w:rPr>
      </w:pPr>
    </w:p>
    <w:p w14:paraId="4EA360F6" w14:textId="48870F6C" w:rsidR="0039173A" w:rsidRPr="00352488" w:rsidRDefault="00737497" w:rsidP="000801EF">
      <w:pPr>
        <w:pStyle w:val="Overskrift3"/>
        <w:numPr>
          <w:ilvl w:val="2"/>
          <w:numId w:val="26"/>
        </w:numPr>
        <w:spacing w:before="0" w:line="360" w:lineRule="auto"/>
        <w:rPr>
          <w:lang w:val="da-DK" w:eastAsia="da-DK"/>
        </w:rPr>
      </w:pPr>
      <w:bookmarkStart w:id="608" w:name="_Toc4088554"/>
      <w:bookmarkStart w:id="609" w:name="_Toc4164636"/>
      <w:ins w:id="610" w:author="Mathias (target conflict)" w:date="2019-03-21T16:48:00Z">
        <w:r w:rsidRPr="00352488">
          <w:rPr>
            <w:lang w:val="da-DK" w:eastAsia="da-DK"/>
          </w:rPr>
          <w:t>Domænemodel m. klassediagram og beskrivelse af domænet og klasserne.</w:t>
        </w:r>
      </w:ins>
      <w:bookmarkEnd w:id="608"/>
      <w:bookmarkEnd w:id="609"/>
    </w:p>
    <w:p w14:paraId="75BC9CA3" w14:textId="4B5B75E7" w:rsidR="00272C7D" w:rsidRDefault="00272C7D" w:rsidP="00DD2DA2">
      <w:pPr>
        <w:spacing w:after="0" w:line="360" w:lineRule="auto"/>
        <w:rPr>
          <w:rFonts w:cs="Times New Roman"/>
          <w:lang w:val="da-DK"/>
        </w:rPr>
      </w:pPr>
      <w:r w:rsidRPr="00352488">
        <w:rPr>
          <w:rFonts w:cs="Times New Roman"/>
          <w:noProof/>
          <w:lang w:val="da-DK"/>
        </w:rPr>
        <mc:AlternateContent>
          <mc:Choice Requires="wps">
            <w:drawing>
              <wp:anchor distT="0" distB="0" distL="114300" distR="114300" simplePos="0" relativeHeight="251658242" behindDoc="0" locked="0" layoutInCell="1" allowOverlap="1" wp14:anchorId="3F8A4C0C" wp14:editId="7E66DDE4">
                <wp:simplePos x="0" y="0"/>
                <wp:positionH relativeFrom="margin">
                  <wp:align>left</wp:align>
                </wp:positionH>
                <wp:positionV relativeFrom="paragraph">
                  <wp:posOffset>4912995</wp:posOffset>
                </wp:positionV>
                <wp:extent cx="5932170" cy="635"/>
                <wp:effectExtent l="0" t="0" r="0" b="8255"/>
                <wp:wrapThrough wrapText="bothSides">
                  <wp:wrapPolygon edited="0">
                    <wp:start x="0" y="0"/>
                    <wp:lineTo x="0" y="20698"/>
                    <wp:lineTo x="21503" y="20698"/>
                    <wp:lineTo x="21503" y="0"/>
                    <wp:lineTo x="0" y="0"/>
                  </wp:wrapPolygon>
                </wp:wrapThrough>
                <wp:docPr id="3" name="Tekstfelt 3"/>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wps:spPr>
                      <wps:txbx>
                        <w:txbxContent>
                          <w:p w14:paraId="0E12BB05" w14:textId="79BC6FC9" w:rsidR="003E1375" w:rsidRPr="00A83B3C" w:rsidRDefault="003E1375" w:rsidP="0063573D">
                            <w:pPr>
                              <w:pStyle w:val="Billedtekst"/>
                              <w:rPr>
                                <w:noProof/>
                              </w:rPr>
                            </w:pPr>
                            <w:proofErr w:type="spellStart"/>
                            <w:r>
                              <w:t>Figur</w:t>
                            </w:r>
                            <w:proofErr w:type="spellEnd"/>
                            <w:r>
                              <w:t xml:space="preserve">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xml:space="preserve">Klassediagram over </w:t>
                            </w:r>
                            <w:proofErr w:type="spellStart"/>
                            <w:r>
                              <w:t>domænemodellen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A4C0C" id="Tekstfelt 3" o:spid="_x0000_s1031" type="#_x0000_t202" style="position:absolute;margin-left:0;margin-top:386.85pt;width:467.1pt;height:.05pt;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" stroked="f">
                <v:textbox style="mso-fit-shape-to-text:t" inset="0,0,0,0">
                  <w:txbxContent>
                    <w:p w14:paraId="0E12BB05" w14:textId="79BC6FC9" w:rsidR="003E1375" w:rsidRPr="00A83B3C" w:rsidRDefault="003E1375" w:rsidP="0063573D">
                      <w:pPr>
                        <w:pStyle w:val="Billedtekst"/>
                        <w:rPr>
                          <w:noProof/>
                        </w:rPr>
                      </w:pPr>
                      <w:proofErr w:type="spellStart"/>
                      <w:r>
                        <w:t>Figur</w:t>
                      </w:r>
                      <w:proofErr w:type="spellEnd"/>
                      <w:r>
                        <w:t xml:space="preserve">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xml:space="preserve">Klassediagram over </w:t>
                      </w:r>
                      <w:proofErr w:type="spellStart"/>
                      <w:r>
                        <w:t>domænemodellen</w:t>
                      </w:r>
                      <w:proofErr w:type="spellEnd"/>
                    </w:p>
                  </w:txbxContent>
                </v:textbox>
                <w10:wrap type="through" anchorx="margin"/>
              </v:shape>
            </w:pict>
          </mc:Fallback>
        </mc:AlternateContent>
      </w:r>
      <w:ins w:id="611" w:author="Mathias (target conflict)" w:date="2019-03-21T16:48:00Z">
        <w:r w:rsidRPr="00352488">
          <w:rPr>
            <w:rFonts w:cs="Times New Roman"/>
            <w:noProof/>
            <w:lang w:val="da-DK"/>
          </w:rPr>
          <w:drawing>
            <wp:anchor distT="0" distB="0" distL="114300" distR="114300" simplePos="0" relativeHeight="251658241" behindDoc="0" locked="0" layoutInCell="1" allowOverlap="1" wp14:anchorId="20659BC8" wp14:editId="679FD85D">
              <wp:simplePos x="0" y="0"/>
              <wp:positionH relativeFrom="margin">
                <wp:align>right</wp:align>
              </wp:positionH>
              <wp:positionV relativeFrom="paragraph">
                <wp:posOffset>564515</wp:posOffset>
              </wp:positionV>
              <wp:extent cx="5932170" cy="4277995"/>
              <wp:effectExtent l="0" t="0" r="0" b="825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170" cy="427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C0026E" w:rsidRPr="00352488">
          <w:rPr>
            <w:rFonts w:cs="Times New Roman"/>
            <w:lang w:val="da-DK"/>
          </w:rPr>
          <w:t>I dette afsnit bliver der udarbejdet et klassediagram over domænemodellen med en overordnet beskrivelse af forretning</w:t>
        </w:r>
        <w:r w:rsidR="00757D67" w:rsidRPr="00352488">
          <w:rPr>
            <w:rFonts w:cs="Times New Roman"/>
            <w:lang w:val="da-DK"/>
          </w:rPr>
          <w:t>s</w:t>
        </w:r>
        <w:r w:rsidR="00C0026E" w:rsidRPr="00352488">
          <w:rPr>
            <w:rFonts w:cs="Times New Roman"/>
            <w:lang w:val="da-DK"/>
          </w:rPr>
          <w:t>begreberne (</w:t>
        </w:r>
      </w:ins>
      <w:ins w:id="612" w:author="vitten (target conflict)" w:date="2019-03-21T20:30:00Z">
        <w:r w:rsidR="00492B81" w:rsidRPr="00352488">
          <w:rPr>
            <w:rFonts w:cs="Times New Roman"/>
            <w:lang w:val="da-DK"/>
          </w:rPr>
          <w:t>k</w:t>
        </w:r>
      </w:ins>
      <w:ins w:id="613" w:author="Mathias (target conflict)" w:date="2019-03-21T16:48:00Z">
        <w:r w:rsidR="00C0026E" w:rsidRPr="00352488">
          <w:rPr>
            <w:rFonts w:cs="Times New Roman"/>
            <w:lang w:val="da-DK"/>
          </w:rPr>
          <w:t>lasserne).</w:t>
        </w:r>
        <w:r w:rsidR="0063573D" w:rsidRPr="00352488">
          <w:rPr>
            <w:rFonts w:cs="Times New Roman"/>
            <w:lang w:val="da-DK"/>
          </w:rPr>
          <w:t xml:space="preserve"> </w:t>
        </w:r>
      </w:ins>
    </w:p>
    <w:p w14:paraId="4AC796A7" w14:textId="5C624974" w:rsidR="0063573D" w:rsidRPr="00352488" w:rsidRDefault="0063573D" w:rsidP="00DD2DA2">
      <w:pPr>
        <w:spacing w:after="0" w:line="360" w:lineRule="auto"/>
        <w:rPr>
          <w:rFonts w:cs="Times New Roman"/>
          <w:lang w:val="da-DK"/>
        </w:rPr>
      </w:pPr>
      <w:ins w:id="614" w:author="Mathias (target conflict)" w:date="2019-03-21T16:48:00Z">
        <w:r w:rsidRPr="00352488">
          <w:rPr>
            <w:rFonts w:cs="Times New Roman"/>
            <w:lang w:val="da-DK"/>
          </w:rPr>
          <w:t xml:space="preserve">Figur 2 viser hele </w:t>
        </w:r>
        <w:r w:rsidR="00755CEC" w:rsidRPr="00352488">
          <w:rPr>
            <w:rFonts w:cs="Times New Roman"/>
            <w:lang w:val="da-DK"/>
          </w:rPr>
          <w:t>domænet</w:t>
        </w:r>
        <w:r w:rsidRPr="00352488">
          <w:rPr>
            <w:rFonts w:cs="Times New Roman"/>
            <w:lang w:val="da-DK"/>
          </w:rPr>
          <w:t xml:space="preserve"> i sagsforløbet. En sag starter ved at en borger henvender sig til </w:t>
        </w:r>
      </w:ins>
      <w:ins w:id="615" w:author="vitten (target conflict)" w:date="2019-03-21T20:30:00Z">
        <w:r w:rsidR="00492B81" w:rsidRPr="00352488">
          <w:rPr>
            <w:rFonts w:cs="Times New Roman"/>
            <w:lang w:val="da-DK"/>
          </w:rPr>
          <w:t>d</w:t>
        </w:r>
      </w:ins>
      <w:ins w:id="616" w:author="Mathias (target conflict)" w:date="2019-03-21T16:48:00Z">
        <w:r w:rsidRPr="00352488">
          <w:rPr>
            <w:rFonts w:cs="Times New Roman"/>
            <w:lang w:val="da-DK"/>
          </w:rPr>
          <w:t xml:space="preserve">en pågældende kommune. I kommunen finder man forskellige afdelinger, hvor hver afdeling har sit administrative personale. En borger oplyser sit fulde navn og </w:t>
        </w:r>
      </w:ins>
      <w:ins w:id="617" w:author="vitten (target conflict)" w:date="2019-03-21T20:30:00Z">
        <w:r w:rsidR="00492B81" w:rsidRPr="00352488">
          <w:rPr>
            <w:rFonts w:cs="Times New Roman"/>
            <w:lang w:val="da-DK"/>
          </w:rPr>
          <w:t>giver</w:t>
        </w:r>
      </w:ins>
      <w:ins w:id="618" w:author="Mathias (target conflict)" w:date="2019-03-21T16:48:00Z">
        <w:r w:rsidRPr="00352488">
          <w:rPr>
            <w:rFonts w:cs="Times New Roman"/>
            <w:lang w:val="da-DK"/>
          </w:rPr>
          <w:t xml:space="preserve"> samtykke til</w:t>
        </w:r>
        <w:r w:rsidR="00492B81" w:rsidRPr="00352488">
          <w:rPr>
            <w:rFonts w:cs="Times New Roman"/>
            <w:lang w:val="da-DK"/>
          </w:rPr>
          <w:t xml:space="preserve"> </w:t>
        </w:r>
      </w:ins>
      <w:ins w:id="619" w:author="vitten (target conflict)" w:date="2019-03-21T20:30:00Z">
        <w:r w:rsidR="00492B81" w:rsidRPr="00352488">
          <w:rPr>
            <w:rFonts w:cs="Times New Roman"/>
            <w:lang w:val="da-DK"/>
          </w:rPr>
          <w:t>at</w:t>
        </w:r>
      </w:ins>
      <w:ins w:id="620" w:author="Mathias (target conflict)" w:date="2019-03-21T16:48:00Z">
        <w:r w:rsidRPr="00352488">
          <w:rPr>
            <w:rFonts w:cs="Times New Roman"/>
            <w:lang w:val="da-DK"/>
          </w:rPr>
          <w:t xml:space="preserve"> der må laves CPR</w:t>
        </w:r>
      </w:ins>
      <w:ins w:id="621" w:author="vitten (target conflict)" w:date="2019-03-21T20:30:00Z">
        <w:r w:rsidR="00492B81" w:rsidRPr="00352488">
          <w:rPr>
            <w:rFonts w:cs="Times New Roman"/>
            <w:lang w:val="da-DK"/>
          </w:rPr>
          <w:t>-</w:t>
        </w:r>
      </w:ins>
      <w:ins w:id="622" w:author="Mathias (target conflict)" w:date="2019-03-21T16:48:00Z">
        <w:r w:rsidRPr="00352488">
          <w:rPr>
            <w:rFonts w:cs="Times New Roman"/>
            <w:lang w:val="da-DK"/>
          </w:rPr>
          <w:t>opslag ift. personregisteret og herefter laves en sagsoprettelse. Hvis en sag mangler yderligere information, kan</w:t>
        </w:r>
        <w:r w:rsidR="00755CEC" w:rsidRPr="00352488">
          <w:rPr>
            <w:rFonts w:cs="Times New Roman"/>
            <w:lang w:val="da-DK"/>
          </w:rPr>
          <w:t xml:space="preserve"> </w:t>
        </w:r>
        <w:r w:rsidRPr="00352488">
          <w:rPr>
            <w:rFonts w:cs="Times New Roman"/>
            <w:lang w:val="da-DK"/>
          </w:rPr>
          <w:t>AP (administrativ</w:t>
        </w:r>
      </w:ins>
      <w:ins w:id="623" w:author="vitten (target conflict)" w:date="2019-03-21T20:30:00Z">
        <w:r w:rsidR="00492B81" w:rsidRPr="00352488">
          <w:rPr>
            <w:rFonts w:cs="Times New Roman"/>
            <w:lang w:val="da-DK"/>
          </w:rPr>
          <w:t>t</w:t>
        </w:r>
      </w:ins>
      <w:ins w:id="624" w:author="Mathias (target conflict)" w:date="2019-03-21T16:48:00Z">
        <w:r w:rsidRPr="00352488">
          <w:rPr>
            <w:rFonts w:cs="Times New Roman"/>
            <w:lang w:val="da-DK"/>
          </w:rPr>
          <w:t xml:space="preserve"> personale) tilføje informatione</w:t>
        </w:r>
        <w:r w:rsidR="00755CEC" w:rsidRPr="00352488">
          <w:rPr>
            <w:rFonts w:cs="Times New Roman"/>
            <w:lang w:val="da-DK"/>
          </w:rPr>
          <w:t>r</w:t>
        </w:r>
        <w:r w:rsidRPr="00352488">
          <w:rPr>
            <w:rFonts w:cs="Times New Roman"/>
            <w:lang w:val="da-DK"/>
          </w:rPr>
          <w:t xml:space="preserve">, ved at redigere sagen. </w:t>
        </w:r>
      </w:ins>
    </w:p>
    <w:p w14:paraId="23BFB2D8" w14:textId="535A5E7F" w:rsidR="00755CEC" w:rsidRPr="00352488" w:rsidRDefault="00755CEC" w:rsidP="00DD2DA2">
      <w:pPr>
        <w:spacing w:after="0" w:line="360" w:lineRule="auto"/>
        <w:rPr>
          <w:rFonts w:cs="Times New Roman"/>
          <w:lang w:val="da-DK"/>
        </w:rPr>
      </w:pPr>
      <w:ins w:id="625" w:author="Mathias (target conflict)" w:date="2019-03-21T16:48:00Z">
        <w:r w:rsidRPr="00352488">
          <w:rPr>
            <w:rFonts w:cs="Times New Roman"/>
            <w:lang w:val="da-DK"/>
          </w:rPr>
          <w:t xml:space="preserve">Når en sag er oprettet, starter hele sagsudredningsforløbet, hvor en sagsbehandler kan </w:t>
        </w:r>
      </w:ins>
      <w:ins w:id="626" w:author="vitten (target conflict)" w:date="2019-03-21T20:30:00Z">
        <w:r w:rsidR="004223C4" w:rsidRPr="00352488">
          <w:rPr>
            <w:rFonts w:cs="Times New Roman"/>
            <w:lang w:val="da-DK"/>
          </w:rPr>
          <w:t>foretage</w:t>
        </w:r>
      </w:ins>
      <w:ins w:id="627" w:author="Mathias (target conflict)" w:date="2019-03-21T16:48:00Z">
        <w:r w:rsidRPr="00352488">
          <w:rPr>
            <w:rFonts w:cs="Times New Roman"/>
            <w:lang w:val="da-DK"/>
          </w:rPr>
          <w:t xml:space="preserve"> sagsbehandling. Under sagsbehandlingen, sender sagsbehandleren oplysninger til opstart af en handleplan. </w:t>
        </w:r>
        <w:r w:rsidR="00D62522" w:rsidRPr="00352488">
          <w:rPr>
            <w:rFonts w:cs="Times New Roman"/>
            <w:lang w:val="da-DK"/>
          </w:rPr>
          <w:t>Som en del af sagsbehandlingen kan der tilføjes informationer fra læger</w:t>
        </w:r>
      </w:ins>
      <w:ins w:id="628" w:author="vitten (target conflict)" w:date="2019-03-21T20:30:00Z">
        <w:r w:rsidR="004223C4" w:rsidRPr="00352488">
          <w:rPr>
            <w:rFonts w:cs="Times New Roman"/>
            <w:lang w:val="da-DK"/>
          </w:rPr>
          <w:t xml:space="preserve"> i form af en </w:t>
        </w:r>
      </w:ins>
      <w:ins w:id="629" w:author="Mathias (target conflict)" w:date="2019-03-21T16:48:00Z">
        <w:r w:rsidR="004223C4" w:rsidRPr="00352488">
          <w:rPr>
            <w:rFonts w:cs="Times New Roman"/>
            <w:lang w:val="da-DK"/>
          </w:rPr>
          <w:lastRenderedPageBreak/>
          <w:t>lægeerklæring</w:t>
        </w:r>
        <w:r w:rsidR="00D62522" w:rsidRPr="00352488">
          <w:rPr>
            <w:rFonts w:cs="Times New Roman"/>
            <w:lang w:val="da-DK"/>
          </w:rPr>
          <w:t xml:space="preserve">, hvis det er relevant for </w:t>
        </w:r>
      </w:ins>
      <w:ins w:id="630" w:author="vitten (target conflict)" w:date="2019-03-21T20:30:00Z">
        <w:r w:rsidR="004223C4" w:rsidRPr="00352488">
          <w:rPr>
            <w:rFonts w:cs="Times New Roman"/>
            <w:lang w:val="da-DK"/>
          </w:rPr>
          <w:t xml:space="preserve">den </w:t>
        </w:r>
      </w:ins>
      <w:ins w:id="631" w:author="Mathias (target conflict)" w:date="2019-03-21T16:48:00Z">
        <w:r w:rsidR="00D62522" w:rsidRPr="00352488">
          <w:rPr>
            <w:rFonts w:cs="Times New Roman"/>
            <w:lang w:val="da-DK"/>
          </w:rPr>
          <w:t>pågældende sag</w:t>
        </w:r>
        <w:r w:rsidRPr="00352488">
          <w:rPr>
            <w:rFonts w:cs="Times New Roman"/>
            <w:lang w:val="da-DK"/>
          </w:rPr>
          <w:t>.</w:t>
        </w:r>
        <w:r w:rsidR="004223C4" w:rsidRPr="00352488">
          <w:rPr>
            <w:rFonts w:cs="Times New Roman"/>
            <w:lang w:val="da-DK"/>
          </w:rPr>
          <w:t xml:space="preserve"> </w:t>
        </w:r>
      </w:ins>
      <w:ins w:id="632" w:author="vitten (target conflict)" w:date="2019-03-21T20:30:00Z">
        <w:r w:rsidR="004223C4" w:rsidRPr="00352488">
          <w:rPr>
            <w:rFonts w:cs="Times New Roman"/>
            <w:lang w:val="da-DK"/>
          </w:rPr>
          <w:t>S</w:t>
        </w:r>
      </w:ins>
      <w:ins w:id="633" w:author="Mathias (target conflict)" w:date="2019-03-21T16:48:00Z">
        <w:r w:rsidRPr="00352488">
          <w:rPr>
            <w:rFonts w:cs="Times New Roman"/>
            <w:lang w:val="da-DK"/>
          </w:rPr>
          <w:t xml:space="preserve">agsbehandling </w:t>
        </w:r>
      </w:ins>
      <w:ins w:id="634" w:author="vitten (target conflict)" w:date="2019-03-21T20:30:00Z">
        <w:r w:rsidR="004223C4" w:rsidRPr="00352488">
          <w:rPr>
            <w:rFonts w:cs="Times New Roman"/>
            <w:lang w:val="da-DK"/>
          </w:rPr>
          <w:t>afsluttes med</w:t>
        </w:r>
      </w:ins>
      <w:ins w:id="635" w:author="Mathias (target conflict)" w:date="2019-03-21T16:48:00Z">
        <w:r w:rsidRPr="00352488">
          <w:rPr>
            <w:rFonts w:cs="Times New Roman"/>
            <w:lang w:val="da-DK"/>
          </w:rPr>
          <w:t xml:space="preserve"> en afgørelse, hvor der </w:t>
        </w:r>
        <w:r w:rsidR="00550E79" w:rsidRPr="00352488">
          <w:rPr>
            <w:rFonts w:cs="Times New Roman"/>
            <w:lang w:val="da-DK"/>
          </w:rPr>
          <w:t xml:space="preserve">kan </w:t>
        </w:r>
        <w:r w:rsidRPr="00352488">
          <w:rPr>
            <w:rFonts w:cs="Times New Roman"/>
            <w:lang w:val="da-DK"/>
          </w:rPr>
          <w:t xml:space="preserve">blive sendt oplysninger til oprettelse af en dagbog, samtidig med at der sendes oplysninger til handleplanen for </w:t>
        </w:r>
        <w:r w:rsidR="00FB5247" w:rsidRPr="00352488">
          <w:rPr>
            <w:rFonts w:cs="Times New Roman"/>
            <w:lang w:val="da-DK"/>
          </w:rPr>
          <w:t>færdiggørelse</w:t>
        </w:r>
        <w:r w:rsidRPr="00352488">
          <w:rPr>
            <w:rFonts w:cs="Times New Roman"/>
            <w:lang w:val="da-DK"/>
          </w:rPr>
          <w:t xml:space="preserve"> af den</w:t>
        </w:r>
      </w:ins>
      <w:ins w:id="636" w:author="vitten (target conflict)" w:date="2019-03-21T20:30:00Z">
        <w:r w:rsidR="004223C4" w:rsidRPr="00352488">
          <w:rPr>
            <w:rFonts w:cs="Times New Roman"/>
            <w:lang w:val="da-DK"/>
          </w:rPr>
          <w:t>ne</w:t>
        </w:r>
      </w:ins>
      <w:ins w:id="637" w:author="Mathias (target conflict)" w:date="2019-03-21T16:48:00Z">
        <w:r w:rsidRPr="00352488">
          <w:rPr>
            <w:rFonts w:cs="Times New Roman"/>
            <w:lang w:val="da-DK"/>
          </w:rPr>
          <w:t>. Der bestilles evt. indsats i form af ydelser</w:t>
        </w:r>
        <w:r w:rsidR="00992752" w:rsidRPr="00352488">
          <w:rPr>
            <w:rFonts w:cs="Times New Roman"/>
            <w:lang w:val="da-DK"/>
          </w:rPr>
          <w:t>. Til sids</w:t>
        </w:r>
        <w:r w:rsidR="004223C4" w:rsidRPr="00352488">
          <w:rPr>
            <w:rFonts w:cs="Times New Roman"/>
            <w:lang w:val="da-DK"/>
          </w:rPr>
          <w:t xml:space="preserve">t </w:t>
        </w:r>
      </w:ins>
      <w:ins w:id="638" w:author="vitten (target conflict)" w:date="2019-03-21T20:30:00Z">
        <w:r w:rsidR="004223C4" w:rsidRPr="00352488">
          <w:rPr>
            <w:rFonts w:cs="Times New Roman"/>
            <w:lang w:val="da-DK"/>
          </w:rPr>
          <w:t xml:space="preserve">bliver der sendt </w:t>
        </w:r>
      </w:ins>
      <w:ins w:id="639" w:author="Mathias (target conflict)" w:date="2019-03-21T16:48:00Z">
        <w:r w:rsidR="004223C4" w:rsidRPr="00352488">
          <w:rPr>
            <w:rFonts w:cs="Times New Roman"/>
            <w:lang w:val="da-DK"/>
          </w:rPr>
          <w:t>et</w:t>
        </w:r>
        <w:r w:rsidR="00992752" w:rsidRPr="00352488">
          <w:rPr>
            <w:rFonts w:cs="Times New Roman"/>
            <w:lang w:val="da-DK"/>
          </w:rPr>
          <w:t xml:space="preserve"> </w:t>
        </w:r>
        <w:r w:rsidR="00FB5247" w:rsidRPr="00352488">
          <w:rPr>
            <w:rFonts w:cs="Times New Roman"/>
            <w:lang w:val="da-DK"/>
          </w:rPr>
          <w:t>afgørelses</w:t>
        </w:r>
        <w:r w:rsidR="00992752" w:rsidRPr="00352488">
          <w:rPr>
            <w:rFonts w:cs="Times New Roman"/>
            <w:lang w:val="da-DK"/>
          </w:rPr>
          <w:t>br</w:t>
        </w:r>
        <w:r w:rsidR="004223C4" w:rsidRPr="00352488">
          <w:rPr>
            <w:rFonts w:cs="Times New Roman"/>
            <w:lang w:val="da-DK"/>
          </w:rPr>
          <w:t xml:space="preserve">ev </w:t>
        </w:r>
        <w:r w:rsidR="00992752" w:rsidRPr="00352488">
          <w:rPr>
            <w:rFonts w:cs="Times New Roman"/>
            <w:lang w:val="da-DK"/>
          </w:rPr>
          <w:t xml:space="preserve">til </w:t>
        </w:r>
      </w:ins>
      <w:ins w:id="640" w:author="vitten (target conflict)" w:date="2019-03-21T20:30:00Z">
        <w:r w:rsidR="004223C4" w:rsidRPr="00352488">
          <w:rPr>
            <w:rFonts w:cs="Times New Roman"/>
            <w:lang w:val="da-DK"/>
          </w:rPr>
          <w:t>borgeren</w:t>
        </w:r>
      </w:ins>
      <w:ins w:id="641" w:author="Mathias (target conflict)" w:date="2019-03-21T16:48:00Z">
        <w:r w:rsidR="00992752" w:rsidRPr="00352488">
          <w:rPr>
            <w:rFonts w:cs="Times New Roman"/>
            <w:lang w:val="da-DK"/>
          </w:rPr>
          <w:t xml:space="preserve">. </w:t>
        </w:r>
        <w:r w:rsidR="00FB5247" w:rsidRPr="00352488">
          <w:rPr>
            <w:rFonts w:cs="Times New Roman"/>
            <w:lang w:val="da-DK"/>
          </w:rPr>
          <w:t>Senere kan sagsbehandler</w:t>
        </w:r>
      </w:ins>
      <w:ins w:id="642" w:author="vitten (target conflict)" w:date="2019-03-21T20:30:00Z">
        <w:r w:rsidR="004223C4" w:rsidRPr="00352488">
          <w:rPr>
            <w:rFonts w:cs="Times New Roman"/>
            <w:lang w:val="da-DK"/>
          </w:rPr>
          <w:t>en</w:t>
        </w:r>
      </w:ins>
      <w:ins w:id="643" w:author="Mathias (target conflict)" w:date="2019-03-21T16:48:00Z">
        <w:r w:rsidR="00FB5247" w:rsidRPr="00352488">
          <w:rPr>
            <w:rFonts w:cs="Times New Roman"/>
            <w:lang w:val="da-DK"/>
          </w:rPr>
          <w:t xml:space="preserve"> lave en opfølgning af </w:t>
        </w:r>
      </w:ins>
      <w:ins w:id="644" w:author="vitten (target conflict)" w:date="2019-03-21T20:30:00Z">
        <w:r w:rsidR="004223C4" w:rsidRPr="00352488">
          <w:rPr>
            <w:rFonts w:cs="Times New Roman"/>
            <w:lang w:val="da-DK"/>
          </w:rPr>
          <w:t>eksisterende sager</w:t>
        </w:r>
      </w:ins>
      <w:ins w:id="645" w:author="Mathias (target conflict)" w:date="2019-03-21T16:48:00Z">
        <w:r w:rsidR="00FB5247" w:rsidRPr="00352488">
          <w:rPr>
            <w:rFonts w:cs="Times New Roman"/>
            <w:lang w:val="da-DK"/>
          </w:rPr>
          <w:t>.</w:t>
        </w:r>
      </w:ins>
    </w:p>
    <w:p w14:paraId="58A04904" w14:textId="2CD6D1F0" w:rsidR="007C2500" w:rsidRPr="00352488" w:rsidRDefault="008A6214" w:rsidP="00DD2DA2">
      <w:pPr>
        <w:spacing w:after="0" w:line="360" w:lineRule="auto"/>
        <w:rPr>
          <w:rFonts w:cs="Times New Roman"/>
          <w:b/>
          <w:lang w:val="da-DK"/>
        </w:rPr>
      </w:pPr>
      <w:ins w:id="646" w:author="Mathias (target conflict)" w:date="2019-03-21T16:48:00Z">
        <w:r w:rsidRPr="00352488">
          <w:rPr>
            <w:rFonts w:cs="Times New Roman"/>
            <w:b/>
            <w:lang w:val="da-DK"/>
          </w:rPr>
          <w:t>Definition af klasserne</w:t>
        </w:r>
        <w:r w:rsidR="00FB5247" w:rsidRPr="00352488">
          <w:rPr>
            <w:rFonts w:cs="Times New Roman"/>
            <w:b/>
            <w:lang w:val="da-DK"/>
          </w:rPr>
          <w:t xml:space="preserve"> i figur 2</w:t>
        </w:r>
        <w:r w:rsidRPr="00352488">
          <w:rPr>
            <w:rFonts w:cs="Times New Roman"/>
            <w:b/>
            <w:lang w:val="da-DK"/>
          </w:rPr>
          <w:t>:</w:t>
        </w:r>
      </w:ins>
    </w:p>
    <w:tbl>
      <w:tblPr>
        <w:tblStyle w:val="Tabel-Gitter"/>
        <w:tblW w:w="0" w:type="auto"/>
        <w:tblLook w:val="04A0" w:firstRow="1" w:lastRow="0" w:firstColumn="1" w:lastColumn="0" w:noHBand="0" w:noVBand="1"/>
      </w:tblPr>
      <w:tblGrid>
        <w:gridCol w:w="4675"/>
        <w:gridCol w:w="4675"/>
      </w:tblGrid>
      <w:tr w:rsidR="008A6214" w:rsidRPr="00352488" w14:paraId="1DD20126" w14:textId="77777777" w:rsidTr="008A6214">
        <w:tc>
          <w:tcPr>
            <w:tcW w:w="4675" w:type="dxa"/>
          </w:tcPr>
          <w:p w14:paraId="27E072FF" w14:textId="5AC8C7EC" w:rsidR="008A6214" w:rsidRPr="00352488" w:rsidRDefault="008A6214" w:rsidP="00816A15">
            <w:pPr>
              <w:spacing w:line="276" w:lineRule="auto"/>
              <w:rPr>
                <w:rFonts w:cs="Times New Roman"/>
                <w:lang w:val="da-DK"/>
              </w:rPr>
            </w:pPr>
            <w:ins w:id="647" w:author="Mathias (target conflict)" w:date="2019-03-21T16:48:00Z">
              <w:r w:rsidRPr="00352488">
                <w:rPr>
                  <w:rFonts w:cs="Times New Roman"/>
                  <w:color w:val="000000"/>
                  <w:lang w:val="da-DK"/>
                </w:rPr>
                <w:t>Navn (Symbol)</w:t>
              </w:r>
            </w:ins>
          </w:p>
        </w:tc>
        <w:tc>
          <w:tcPr>
            <w:tcW w:w="4675" w:type="dxa"/>
          </w:tcPr>
          <w:p w14:paraId="68A85BAE" w14:textId="0D0DD4D8" w:rsidR="008A6214" w:rsidRPr="00352488" w:rsidRDefault="008A6214" w:rsidP="00816A15">
            <w:pPr>
              <w:spacing w:line="276" w:lineRule="auto"/>
              <w:rPr>
                <w:rFonts w:cs="Times New Roman"/>
                <w:lang w:val="da-DK"/>
              </w:rPr>
            </w:pPr>
            <w:ins w:id="648" w:author="Mathias (target conflict)" w:date="2019-03-21T16:48:00Z">
              <w:r w:rsidRPr="00352488">
                <w:rPr>
                  <w:rFonts w:cs="Times New Roman"/>
                  <w:color w:val="000000"/>
                  <w:lang w:val="da-DK"/>
                </w:rPr>
                <w:t>Borger.</w:t>
              </w:r>
            </w:ins>
          </w:p>
        </w:tc>
      </w:tr>
      <w:tr w:rsidR="008A6214" w:rsidRPr="00352488" w14:paraId="332D9DA5" w14:textId="77777777" w:rsidTr="008A6214">
        <w:tc>
          <w:tcPr>
            <w:tcW w:w="4675" w:type="dxa"/>
          </w:tcPr>
          <w:p w14:paraId="1C82C79A" w14:textId="08C697CC" w:rsidR="008A6214" w:rsidRPr="00352488" w:rsidRDefault="008A6214" w:rsidP="00816A15">
            <w:pPr>
              <w:spacing w:line="276" w:lineRule="auto"/>
              <w:rPr>
                <w:rFonts w:cs="Times New Roman"/>
                <w:lang w:val="da-DK"/>
              </w:rPr>
            </w:pPr>
            <w:ins w:id="649" w:author="Mathias (target conflict)" w:date="2019-03-21T16:48:00Z">
              <w:r w:rsidRPr="00352488">
                <w:rPr>
                  <w:rFonts w:cs="Times New Roman"/>
                  <w:color w:val="000000"/>
                  <w:lang w:val="da-DK"/>
                </w:rPr>
                <w:t>Definition (Intention)</w:t>
              </w:r>
            </w:ins>
          </w:p>
        </w:tc>
        <w:tc>
          <w:tcPr>
            <w:tcW w:w="4675" w:type="dxa"/>
          </w:tcPr>
          <w:p w14:paraId="60302CA5" w14:textId="32A993E8" w:rsidR="008A6214" w:rsidRPr="00352488" w:rsidRDefault="008A6214" w:rsidP="00816A15">
            <w:pPr>
              <w:spacing w:line="276" w:lineRule="auto"/>
              <w:rPr>
                <w:rFonts w:cs="Times New Roman"/>
                <w:lang w:val="da-DK"/>
              </w:rPr>
            </w:pPr>
            <w:ins w:id="650" w:author="Mathias (target conflict)" w:date="2019-03-21T16:48:00Z">
              <w:r w:rsidRPr="00352488">
                <w:rPr>
                  <w:rFonts w:cs="Times New Roman"/>
                  <w:color w:val="000000"/>
                  <w:lang w:val="da-DK"/>
                </w:rPr>
                <w:t>En borger repræsenterer en person der kan henvende sig til kommunen.</w:t>
              </w:r>
            </w:ins>
          </w:p>
        </w:tc>
      </w:tr>
      <w:tr w:rsidR="008A6214" w:rsidRPr="00352488" w14:paraId="3263402B" w14:textId="77777777" w:rsidTr="008A6214">
        <w:tc>
          <w:tcPr>
            <w:tcW w:w="4675" w:type="dxa"/>
          </w:tcPr>
          <w:p w14:paraId="78058566" w14:textId="50F38EED" w:rsidR="008A6214" w:rsidRPr="00352488" w:rsidRDefault="008A6214" w:rsidP="00816A15">
            <w:pPr>
              <w:spacing w:line="276" w:lineRule="auto"/>
              <w:rPr>
                <w:rFonts w:cs="Times New Roman"/>
                <w:lang w:val="da-DK"/>
              </w:rPr>
            </w:pPr>
            <w:ins w:id="651" w:author="Mathias (target conflict)" w:date="2019-03-21T16:48:00Z">
              <w:r w:rsidRPr="00352488">
                <w:rPr>
                  <w:rFonts w:cs="Times New Roman"/>
                  <w:color w:val="000000"/>
                  <w:lang w:val="da-DK"/>
                </w:rPr>
                <w:t>Beskrivelse/Eksempel (Extension)</w:t>
              </w:r>
            </w:ins>
          </w:p>
        </w:tc>
        <w:tc>
          <w:tcPr>
            <w:tcW w:w="4675" w:type="dxa"/>
          </w:tcPr>
          <w:p w14:paraId="49989D03" w14:textId="77777777" w:rsidR="008A6214" w:rsidRPr="00352488" w:rsidRDefault="008A6214" w:rsidP="00816A15">
            <w:pPr>
              <w:spacing w:line="276" w:lineRule="auto"/>
              <w:rPr>
                <w:rFonts w:eastAsia="Times New Roman" w:cs="Times New Roman"/>
                <w:szCs w:val="24"/>
                <w:lang w:val="da-DK" w:eastAsia="da-DK"/>
              </w:rPr>
            </w:pPr>
            <w:ins w:id="652" w:author="Mathias (target conflict)" w:date="2019-03-21T16:48:00Z">
              <w:r w:rsidRPr="00352488">
                <w:rPr>
                  <w:rFonts w:eastAsia="Times New Roman" w:cs="Times New Roman"/>
                  <w:color w:val="000000"/>
                  <w:lang w:val="da-DK" w:eastAsia="da-DK"/>
                </w:rPr>
                <w:t>Eksempel:</w:t>
              </w:r>
            </w:ins>
          </w:p>
          <w:p w14:paraId="7ECC60CA" w14:textId="77777777" w:rsidR="008A6214" w:rsidRPr="00352488" w:rsidRDefault="008A6214" w:rsidP="00816A15">
            <w:pPr>
              <w:spacing w:line="276" w:lineRule="auto"/>
              <w:rPr>
                <w:rFonts w:eastAsia="Times New Roman" w:cs="Times New Roman"/>
                <w:szCs w:val="24"/>
                <w:lang w:val="da-DK" w:eastAsia="da-DK"/>
              </w:rPr>
            </w:pPr>
            <w:ins w:id="653" w:author="Mathias (target conflict)" w:date="2019-03-21T16:48:00Z">
              <w:r w:rsidRPr="00352488">
                <w:rPr>
                  <w:rFonts w:eastAsia="Times New Roman" w:cs="Times New Roman"/>
                  <w:color w:val="000000"/>
                  <w:lang w:val="da-DK" w:eastAsia="da-DK"/>
                </w:rPr>
                <w:t>En borger med navnet Jens Hansen henvender sig til kommunen for at få afklaret en sag.</w:t>
              </w:r>
            </w:ins>
          </w:p>
          <w:p w14:paraId="06DB9EAE" w14:textId="77777777" w:rsidR="008A6214" w:rsidRPr="00352488" w:rsidRDefault="008A6214" w:rsidP="00816A15">
            <w:pPr>
              <w:spacing w:line="276" w:lineRule="auto"/>
              <w:rPr>
                <w:rFonts w:cs="Times New Roman"/>
                <w:lang w:val="da-DK"/>
              </w:rPr>
            </w:pPr>
          </w:p>
        </w:tc>
      </w:tr>
    </w:tbl>
    <w:p w14:paraId="1FFD0E6C" w14:textId="5AA46AA4" w:rsidR="008A6214" w:rsidRPr="00352488" w:rsidRDefault="008A6214"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8A6214" w:rsidRPr="00352488" w14:paraId="632A94F0" w14:textId="77777777" w:rsidTr="008A6214">
        <w:tc>
          <w:tcPr>
            <w:tcW w:w="4675" w:type="dxa"/>
          </w:tcPr>
          <w:p w14:paraId="446FE0E3" w14:textId="2839EDEE" w:rsidR="008A6214" w:rsidRPr="00352488" w:rsidRDefault="008A6214" w:rsidP="00816A15">
            <w:pPr>
              <w:spacing w:line="276" w:lineRule="auto"/>
              <w:rPr>
                <w:rFonts w:cs="Times New Roman"/>
                <w:lang w:val="da-DK"/>
              </w:rPr>
            </w:pPr>
            <w:ins w:id="654" w:author="Mathias (target conflict)" w:date="2019-03-21T16:48:00Z">
              <w:r w:rsidRPr="00352488">
                <w:rPr>
                  <w:rFonts w:cs="Times New Roman"/>
                  <w:color w:val="000000"/>
                  <w:lang w:val="da-DK"/>
                </w:rPr>
                <w:t>Navn (Symbol)</w:t>
              </w:r>
            </w:ins>
          </w:p>
        </w:tc>
        <w:tc>
          <w:tcPr>
            <w:tcW w:w="4675" w:type="dxa"/>
          </w:tcPr>
          <w:p w14:paraId="131336D0" w14:textId="5C8A6616" w:rsidR="008A6214" w:rsidRPr="00352488" w:rsidRDefault="008A6214" w:rsidP="00816A15">
            <w:pPr>
              <w:spacing w:line="276" w:lineRule="auto"/>
              <w:rPr>
                <w:rFonts w:cs="Times New Roman"/>
                <w:lang w:val="da-DK"/>
              </w:rPr>
            </w:pPr>
            <w:ins w:id="655" w:author="Mathias (target conflict)" w:date="2019-03-21T16:48:00Z">
              <w:r w:rsidRPr="00352488">
                <w:rPr>
                  <w:rFonts w:cs="Times New Roman"/>
                  <w:color w:val="000000"/>
                  <w:lang w:val="da-DK"/>
                </w:rPr>
                <w:t>Administrativt personale (AP)</w:t>
              </w:r>
            </w:ins>
          </w:p>
        </w:tc>
      </w:tr>
      <w:tr w:rsidR="008A6214" w:rsidRPr="00352488" w14:paraId="1B076D7B" w14:textId="77777777" w:rsidTr="008A6214">
        <w:tc>
          <w:tcPr>
            <w:tcW w:w="4675" w:type="dxa"/>
          </w:tcPr>
          <w:p w14:paraId="73A0B10C" w14:textId="20EB583D" w:rsidR="008A6214" w:rsidRPr="00352488" w:rsidRDefault="008A6214" w:rsidP="00816A15">
            <w:pPr>
              <w:spacing w:line="276" w:lineRule="auto"/>
              <w:rPr>
                <w:rFonts w:cs="Times New Roman"/>
                <w:lang w:val="da-DK"/>
              </w:rPr>
            </w:pPr>
            <w:ins w:id="656" w:author="Mathias (target conflict)" w:date="2019-03-21T16:48:00Z">
              <w:r w:rsidRPr="00352488">
                <w:rPr>
                  <w:rFonts w:cs="Times New Roman"/>
                  <w:color w:val="000000"/>
                  <w:lang w:val="da-DK"/>
                </w:rPr>
                <w:t>Definition (Intention)</w:t>
              </w:r>
            </w:ins>
          </w:p>
        </w:tc>
        <w:tc>
          <w:tcPr>
            <w:tcW w:w="4675" w:type="dxa"/>
          </w:tcPr>
          <w:p w14:paraId="76B50ED8" w14:textId="0DA54E2F" w:rsidR="008A6214" w:rsidRPr="00352488" w:rsidRDefault="008A6214" w:rsidP="00816A15">
            <w:pPr>
              <w:spacing w:line="276" w:lineRule="auto"/>
              <w:rPr>
                <w:rFonts w:cs="Times New Roman"/>
                <w:lang w:val="da-DK"/>
              </w:rPr>
            </w:pPr>
            <w:ins w:id="657" w:author="Mathias (target conflict)" w:date="2019-03-21T16:48:00Z">
              <w:r w:rsidRPr="00352488">
                <w:rPr>
                  <w:rFonts w:cs="Times New Roman"/>
                  <w:color w:val="000000"/>
                  <w:lang w:val="da-DK"/>
                </w:rPr>
                <w:t xml:space="preserve">Administrativt personale repræsenterer de mennesker som er første led i afklaring af sag, da de tager </w:t>
              </w:r>
              <w:proofErr w:type="gramStart"/>
              <w:r w:rsidRPr="00352488">
                <w:rPr>
                  <w:rFonts w:cs="Times New Roman"/>
                  <w:color w:val="000000"/>
                  <w:lang w:val="da-DK"/>
                </w:rPr>
                <w:t>i</w:t>
              </w:r>
            </w:ins>
            <w:r w:rsidR="00816A15">
              <w:rPr>
                <w:rFonts w:cs="Times New Roman"/>
                <w:color w:val="000000"/>
                <w:lang w:val="da-DK"/>
              </w:rPr>
              <w:t xml:space="preserve"> </w:t>
            </w:r>
            <w:ins w:id="658" w:author="Mathias (target conflict)" w:date="2019-03-21T16:48:00Z">
              <w:r w:rsidRPr="00352488">
                <w:rPr>
                  <w:rFonts w:cs="Times New Roman"/>
                  <w:color w:val="000000"/>
                  <w:lang w:val="da-DK"/>
                </w:rPr>
                <w:t>mod</w:t>
              </w:r>
              <w:proofErr w:type="gramEnd"/>
              <w:r w:rsidRPr="00352488">
                <w:rPr>
                  <w:rFonts w:cs="Times New Roman"/>
                  <w:color w:val="000000"/>
                  <w:lang w:val="da-DK"/>
                </w:rPr>
                <w:t xml:space="preserve"> en borger.</w:t>
              </w:r>
            </w:ins>
          </w:p>
        </w:tc>
      </w:tr>
      <w:tr w:rsidR="008A6214" w:rsidRPr="00352488" w14:paraId="1BE53963" w14:textId="77777777" w:rsidTr="008A6214">
        <w:tc>
          <w:tcPr>
            <w:tcW w:w="4675" w:type="dxa"/>
          </w:tcPr>
          <w:p w14:paraId="06FFC8A6" w14:textId="5F90FF2B" w:rsidR="008A6214" w:rsidRPr="00352488" w:rsidRDefault="008A6214" w:rsidP="00816A15">
            <w:pPr>
              <w:spacing w:line="276" w:lineRule="auto"/>
              <w:rPr>
                <w:rFonts w:cs="Times New Roman"/>
                <w:lang w:val="da-DK"/>
              </w:rPr>
            </w:pPr>
            <w:ins w:id="659" w:author="Mathias (target conflict)" w:date="2019-03-21T16:48:00Z">
              <w:r w:rsidRPr="00352488">
                <w:rPr>
                  <w:rFonts w:cs="Times New Roman"/>
                  <w:color w:val="000000"/>
                  <w:lang w:val="da-DK"/>
                </w:rPr>
                <w:t>Beskrivelse/Eksempel (Extension)</w:t>
              </w:r>
            </w:ins>
          </w:p>
        </w:tc>
        <w:tc>
          <w:tcPr>
            <w:tcW w:w="4675" w:type="dxa"/>
          </w:tcPr>
          <w:p w14:paraId="13E05819" w14:textId="77777777" w:rsidR="008A6214" w:rsidRPr="00352488" w:rsidRDefault="008A6214" w:rsidP="00816A15">
            <w:pPr>
              <w:spacing w:line="276" w:lineRule="auto"/>
              <w:rPr>
                <w:rFonts w:eastAsia="Times New Roman" w:cs="Times New Roman"/>
                <w:szCs w:val="24"/>
                <w:lang w:val="da-DK" w:eastAsia="da-DK"/>
              </w:rPr>
            </w:pPr>
            <w:ins w:id="660" w:author="Mathias (target conflict)" w:date="2019-03-21T16:48:00Z">
              <w:r w:rsidRPr="00352488">
                <w:rPr>
                  <w:rFonts w:eastAsia="Times New Roman" w:cs="Times New Roman"/>
                  <w:color w:val="000000"/>
                  <w:lang w:val="da-DK" w:eastAsia="da-DK"/>
                </w:rPr>
                <w:t>Eksempel:</w:t>
              </w:r>
            </w:ins>
          </w:p>
          <w:p w14:paraId="20A07979" w14:textId="77777777" w:rsidR="008A6214" w:rsidRPr="00352488" w:rsidRDefault="008A6214" w:rsidP="00816A15">
            <w:pPr>
              <w:spacing w:line="276" w:lineRule="auto"/>
              <w:rPr>
                <w:rFonts w:eastAsia="Times New Roman" w:cs="Times New Roman"/>
                <w:szCs w:val="24"/>
                <w:lang w:val="da-DK" w:eastAsia="da-DK"/>
              </w:rPr>
            </w:pPr>
            <w:ins w:id="661" w:author="Mathias (target conflict)" w:date="2019-03-21T16:48:00Z">
              <w:r w:rsidRPr="00352488">
                <w:rPr>
                  <w:rFonts w:eastAsia="Times New Roman" w:cs="Times New Roman"/>
                  <w:color w:val="000000"/>
                  <w:lang w:val="da-DK" w:eastAsia="da-DK"/>
                </w:rPr>
                <w:t>Administrativt personale (sekretær, sagsbehandler el.lign.) modtager en henvendelse fra en borger. Henvendelsen kan enten være en ny sag, som så bliver oprettet eller på en igangværende sag, som vil blive opdateret med nye oplysninger som borger har indleveret.</w:t>
              </w:r>
            </w:ins>
          </w:p>
          <w:p w14:paraId="1DC14E4A" w14:textId="77777777" w:rsidR="008A6214" w:rsidRPr="00352488" w:rsidRDefault="008A6214" w:rsidP="00816A15">
            <w:pPr>
              <w:spacing w:line="276" w:lineRule="auto"/>
              <w:rPr>
                <w:rFonts w:cs="Times New Roman"/>
                <w:lang w:val="da-DK"/>
              </w:rPr>
            </w:pPr>
          </w:p>
        </w:tc>
      </w:tr>
    </w:tbl>
    <w:p w14:paraId="5006C2D3" w14:textId="74F36DE8" w:rsidR="0087699A" w:rsidRPr="00352488" w:rsidRDefault="0087699A" w:rsidP="00816A15">
      <w:pPr>
        <w:rPr>
          <w:rFonts w:cs="Times New Roman"/>
          <w:lang w:val="da-DK"/>
        </w:rPr>
      </w:pPr>
    </w:p>
    <w:tbl>
      <w:tblPr>
        <w:tblStyle w:val="Tabel-Gitter"/>
        <w:tblW w:w="0" w:type="auto"/>
        <w:tblLook w:val="04A0" w:firstRow="1" w:lastRow="0" w:firstColumn="1" w:lastColumn="0" w:noHBand="0" w:noVBand="1"/>
      </w:tblPr>
      <w:tblGrid>
        <w:gridCol w:w="4675"/>
        <w:gridCol w:w="4675"/>
      </w:tblGrid>
      <w:tr w:rsidR="008A6214" w:rsidRPr="00352488" w14:paraId="0A594CCF" w14:textId="77777777" w:rsidTr="00757D67">
        <w:tc>
          <w:tcPr>
            <w:tcW w:w="4675" w:type="dxa"/>
          </w:tcPr>
          <w:p w14:paraId="023DFF14" w14:textId="080A7C05" w:rsidR="008A6214" w:rsidRPr="00352488" w:rsidRDefault="008A6214" w:rsidP="00816A15">
            <w:pPr>
              <w:spacing w:line="276" w:lineRule="auto"/>
              <w:rPr>
                <w:rFonts w:cs="Times New Roman"/>
                <w:lang w:val="da-DK"/>
              </w:rPr>
            </w:pPr>
            <w:ins w:id="662" w:author="Mathias (target conflict)" w:date="2019-03-21T16:48:00Z">
              <w:r w:rsidRPr="00352488">
                <w:rPr>
                  <w:rFonts w:cs="Times New Roman"/>
                  <w:color w:val="000000"/>
                  <w:lang w:val="da-DK"/>
                </w:rPr>
                <w:t>Navn (Symbol)</w:t>
              </w:r>
            </w:ins>
          </w:p>
        </w:tc>
        <w:tc>
          <w:tcPr>
            <w:tcW w:w="4675" w:type="dxa"/>
          </w:tcPr>
          <w:p w14:paraId="1F6F4290" w14:textId="4F017F0C" w:rsidR="008A6214" w:rsidRPr="00352488" w:rsidRDefault="008A6214" w:rsidP="00816A15">
            <w:pPr>
              <w:spacing w:line="276" w:lineRule="auto"/>
              <w:rPr>
                <w:rFonts w:cs="Times New Roman"/>
                <w:lang w:val="da-DK"/>
              </w:rPr>
            </w:pPr>
            <w:ins w:id="663" w:author="Mathias (target conflict)" w:date="2019-03-21T16:48:00Z">
              <w:r w:rsidRPr="00352488">
                <w:rPr>
                  <w:rFonts w:cs="Times New Roman"/>
                  <w:color w:val="000000"/>
                  <w:lang w:val="da-DK"/>
                </w:rPr>
                <w:t>Sagsoprettelse.</w:t>
              </w:r>
            </w:ins>
          </w:p>
        </w:tc>
      </w:tr>
      <w:tr w:rsidR="008A6214" w:rsidRPr="00352488" w14:paraId="1A125ECA" w14:textId="77777777" w:rsidTr="00757D67">
        <w:tc>
          <w:tcPr>
            <w:tcW w:w="4675" w:type="dxa"/>
          </w:tcPr>
          <w:p w14:paraId="1EE4580D" w14:textId="284C0FE9" w:rsidR="008A6214" w:rsidRPr="00352488" w:rsidRDefault="008A6214" w:rsidP="00816A15">
            <w:pPr>
              <w:spacing w:line="276" w:lineRule="auto"/>
              <w:rPr>
                <w:rFonts w:cs="Times New Roman"/>
                <w:lang w:val="da-DK"/>
              </w:rPr>
            </w:pPr>
            <w:ins w:id="664" w:author="Mathias (target conflict)" w:date="2019-03-21T16:48:00Z">
              <w:r w:rsidRPr="00352488">
                <w:rPr>
                  <w:rFonts w:cs="Times New Roman"/>
                  <w:color w:val="000000"/>
                  <w:lang w:val="da-DK"/>
                </w:rPr>
                <w:t>Definition (Intention)</w:t>
              </w:r>
            </w:ins>
          </w:p>
        </w:tc>
        <w:tc>
          <w:tcPr>
            <w:tcW w:w="4675" w:type="dxa"/>
          </w:tcPr>
          <w:p w14:paraId="478338C6" w14:textId="77777777" w:rsidR="008A6214" w:rsidRPr="00352488" w:rsidRDefault="008A6214" w:rsidP="00816A15">
            <w:pPr>
              <w:spacing w:line="276" w:lineRule="auto"/>
              <w:rPr>
                <w:rFonts w:eastAsia="Times New Roman" w:cs="Times New Roman"/>
                <w:szCs w:val="24"/>
                <w:lang w:val="da-DK" w:eastAsia="da-DK"/>
              </w:rPr>
            </w:pPr>
            <w:ins w:id="665" w:author="Mathias (target conflict)" w:date="2019-03-21T16:48:00Z">
              <w:r w:rsidRPr="00352488">
                <w:rPr>
                  <w:rFonts w:eastAsia="Times New Roman" w:cs="Times New Roman"/>
                  <w:color w:val="000000"/>
                  <w:lang w:val="da-DK" w:eastAsia="da-DK"/>
                </w:rPr>
                <w:t>En sagsoprettelse repræsenterer oprettelse af en sag.</w:t>
              </w:r>
            </w:ins>
          </w:p>
          <w:p w14:paraId="1025D515" w14:textId="77777777" w:rsidR="008A6214" w:rsidRPr="00352488" w:rsidRDefault="008A6214" w:rsidP="00816A15">
            <w:pPr>
              <w:spacing w:line="276" w:lineRule="auto"/>
              <w:rPr>
                <w:rFonts w:eastAsia="Times New Roman" w:cs="Times New Roman"/>
                <w:szCs w:val="24"/>
                <w:lang w:val="da-DK" w:eastAsia="da-DK"/>
              </w:rPr>
            </w:pPr>
            <w:ins w:id="666" w:author="Mathias (target conflict)" w:date="2019-03-21T16:48:00Z">
              <w:r w:rsidRPr="00352488">
                <w:rPr>
                  <w:rFonts w:eastAsia="Times New Roman" w:cs="Times New Roman"/>
                  <w:color w:val="000000"/>
                  <w:lang w:val="da-DK" w:eastAsia="da-DK"/>
                </w:rPr>
                <w:t>Den indeholder oplysninger om:</w:t>
              </w:r>
            </w:ins>
          </w:p>
          <w:p w14:paraId="166C2F3E" w14:textId="77777777" w:rsidR="008A6214" w:rsidRPr="00352488" w:rsidRDefault="008A6214" w:rsidP="00816A15">
            <w:pPr>
              <w:spacing w:line="276" w:lineRule="auto"/>
              <w:rPr>
                <w:rFonts w:eastAsia="Times New Roman" w:cs="Times New Roman"/>
                <w:szCs w:val="24"/>
                <w:lang w:val="da-DK" w:eastAsia="da-DK"/>
              </w:rPr>
            </w:pPr>
            <w:ins w:id="667" w:author="Mathias (target conflict)" w:date="2019-03-21T16:48:00Z">
              <w:r w:rsidRPr="00352488">
                <w:rPr>
                  <w:rFonts w:eastAsia="Times New Roman" w:cs="Times New Roman"/>
                  <w:color w:val="000000"/>
                  <w:lang w:val="da-DK" w:eastAsia="da-DK"/>
                </w:rPr>
                <w:t xml:space="preserve">borgers </w:t>
              </w:r>
              <w:proofErr w:type="spellStart"/>
              <w:r w:rsidRPr="00352488">
                <w:rPr>
                  <w:rFonts w:eastAsia="Times New Roman" w:cs="Times New Roman"/>
                  <w:color w:val="000000"/>
                  <w:lang w:val="da-DK" w:eastAsia="da-DK"/>
                </w:rPr>
                <w:t>CPRnr</w:t>
              </w:r>
            </w:ins>
            <w:proofErr w:type="spellEnd"/>
          </w:p>
          <w:p w14:paraId="4F5D223B" w14:textId="77777777" w:rsidR="008A6214" w:rsidRPr="00352488" w:rsidRDefault="008A6214" w:rsidP="00816A15">
            <w:pPr>
              <w:spacing w:line="276" w:lineRule="auto"/>
              <w:rPr>
                <w:rFonts w:eastAsia="Times New Roman" w:cs="Times New Roman"/>
                <w:szCs w:val="24"/>
                <w:lang w:val="da-DK" w:eastAsia="da-DK"/>
              </w:rPr>
            </w:pPr>
            <w:ins w:id="668" w:author="Mathias (target conflict)" w:date="2019-03-21T16:48:00Z">
              <w:r w:rsidRPr="00352488">
                <w:rPr>
                  <w:rFonts w:eastAsia="Times New Roman" w:cs="Times New Roman"/>
                  <w:color w:val="000000"/>
                  <w:lang w:val="da-DK" w:eastAsia="da-DK"/>
                </w:rPr>
                <w:t>borgers navn</w:t>
              </w:r>
            </w:ins>
          </w:p>
          <w:p w14:paraId="42F720ED" w14:textId="77777777" w:rsidR="008A6214" w:rsidRPr="00352488" w:rsidRDefault="008A6214" w:rsidP="00816A15">
            <w:pPr>
              <w:spacing w:line="276" w:lineRule="auto"/>
              <w:rPr>
                <w:rFonts w:eastAsia="Times New Roman" w:cs="Times New Roman"/>
                <w:szCs w:val="24"/>
                <w:lang w:val="da-DK" w:eastAsia="da-DK"/>
              </w:rPr>
            </w:pPr>
            <w:ins w:id="669" w:author="Mathias (target conflict)" w:date="2019-03-21T16:48:00Z">
              <w:r w:rsidRPr="00352488">
                <w:rPr>
                  <w:rFonts w:eastAsia="Times New Roman" w:cs="Times New Roman"/>
                  <w:color w:val="000000"/>
                  <w:lang w:val="da-DK" w:eastAsia="da-DK"/>
                </w:rPr>
                <w:t>sagsbeskrivelse</w:t>
              </w:r>
            </w:ins>
          </w:p>
          <w:p w14:paraId="1DB708BB" w14:textId="77777777" w:rsidR="008A6214" w:rsidRPr="00352488" w:rsidRDefault="008A6214" w:rsidP="00816A15">
            <w:pPr>
              <w:spacing w:line="276" w:lineRule="auto"/>
              <w:rPr>
                <w:rFonts w:eastAsia="Times New Roman" w:cs="Times New Roman"/>
                <w:szCs w:val="24"/>
                <w:lang w:val="da-DK" w:eastAsia="da-DK"/>
              </w:rPr>
            </w:pPr>
            <w:ins w:id="670" w:author="Mathias (target conflict)" w:date="2019-03-21T16:48:00Z">
              <w:r w:rsidRPr="00352488">
                <w:rPr>
                  <w:rFonts w:eastAsia="Times New Roman" w:cs="Times New Roman"/>
                  <w:color w:val="000000"/>
                  <w:lang w:val="da-DK" w:eastAsia="da-DK"/>
                </w:rPr>
                <w:t>sagsnummer</w:t>
              </w:r>
            </w:ins>
          </w:p>
          <w:p w14:paraId="39129CB3" w14:textId="77777777" w:rsidR="008A6214" w:rsidRPr="00352488" w:rsidRDefault="008A6214" w:rsidP="00816A15">
            <w:pPr>
              <w:spacing w:line="276" w:lineRule="auto"/>
              <w:rPr>
                <w:rFonts w:cs="Times New Roman"/>
                <w:lang w:val="da-DK"/>
              </w:rPr>
            </w:pPr>
          </w:p>
        </w:tc>
      </w:tr>
      <w:tr w:rsidR="008A6214" w:rsidRPr="00352488" w14:paraId="597D27F4" w14:textId="77777777" w:rsidTr="00757D67">
        <w:tc>
          <w:tcPr>
            <w:tcW w:w="4675" w:type="dxa"/>
          </w:tcPr>
          <w:p w14:paraId="4DCB241A" w14:textId="6DA10F07" w:rsidR="008A6214" w:rsidRPr="00352488" w:rsidRDefault="008A6214" w:rsidP="00816A15">
            <w:pPr>
              <w:spacing w:line="276" w:lineRule="auto"/>
              <w:rPr>
                <w:rFonts w:cs="Times New Roman"/>
                <w:lang w:val="da-DK"/>
              </w:rPr>
            </w:pPr>
            <w:ins w:id="671" w:author="Mathias (target conflict)" w:date="2019-03-21T16:48:00Z">
              <w:r w:rsidRPr="00352488">
                <w:rPr>
                  <w:rFonts w:cs="Times New Roman"/>
                  <w:color w:val="000000"/>
                  <w:lang w:val="da-DK"/>
                </w:rPr>
                <w:lastRenderedPageBreak/>
                <w:t>Beskrivelse/Eksempel (Extension)</w:t>
              </w:r>
            </w:ins>
          </w:p>
        </w:tc>
        <w:tc>
          <w:tcPr>
            <w:tcW w:w="4675" w:type="dxa"/>
          </w:tcPr>
          <w:p w14:paraId="765E5ACB" w14:textId="77777777" w:rsidR="008A6214" w:rsidRPr="00352488" w:rsidRDefault="008A6214" w:rsidP="00816A15">
            <w:pPr>
              <w:spacing w:line="276" w:lineRule="auto"/>
              <w:rPr>
                <w:rFonts w:eastAsia="Times New Roman" w:cs="Times New Roman"/>
                <w:szCs w:val="24"/>
                <w:lang w:val="da-DK" w:eastAsia="da-DK"/>
              </w:rPr>
            </w:pPr>
            <w:ins w:id="672" w:author="Mathias (target conflict)" w:date="2019-03-21T16:48:00Z">
              <w:r w:rsidRPr="00352488">
                <w:rPr>
                  <w:rFonts w:eastAsia="Times New Roman" w:cs="Times New Roman"/>
                  <w:color w:val="000000"/>
                  <w:lang w:val="da-DK" w:eastAsia="da-DK"/>
                </w:rPr>
                <w:t>Eksempel:</w:t>
              </w:r>
            </w:ins>
          </w:p>
          <w:p w14:paraId="1CCE05F9" w14:textId="77777777" w:rsidR="008A6214" w:rsidRPr="00352488" w:rsidRDefault="008A6214" w:rsidP="00816A15">
            <w:pPr>
              <w:spacing w:line="276" w:lineRule="auto"/>
              <w:rPr>
                <w:rFonts w:eastAsia="Times New Roman" w:cs="Times New Roman"/>
                <w:szCs w:val="24"/>
                <w:lang w:val="da-DK" w:eastAsia="da-DK"/>
              </w:rPr>
            </w:pPr>
            <w:ins w:id="673" w:author="Mathias (target conflict)" w:date="2019-03-21T16:48:00Z">
              <w:r w:rsidRPr="00352488">
                <w:rPr>
                  <w:rFonts w:eastAsia="Times New Roman" w:cs="Times New Roman"/>
                  <w:color w:val="000000"/>
                  <w:lang w:val="da-DK" w:eastAsia="da-DK"/>
                </w:rPr>
                <w:t>En sag bliver oprettet af administrativt personale, som indtaster borgers navn, CPR-nummer og en beskrivelse af hvad sagen drejer sig om. Der vil blive genereret et sagsnummer af systemet, for at sikre det er unikt.</w:t>
              </w:r>
            </w:ins>
          </w:p>
          <w:p w14:paraId="0534E68B" w14:textId="77777777" w:rsidR="008A6214" w:rsidRPr="00352488" w:rsidRDefault="008A6214" w:rsidP="00816A15">
            <w:pPr>
              <w:spacing w:line="276" w:lineRule="auto"/>
              <w:rPr>
                <w:rFonts w:cs="Times New Roman"/>
                <w:lang w:val="da-DK"/>
              </w:rPr>
            </w:pPr>
          </w:p>
        </w:tc>
      </w:tr>
    </w:tbl>
    <w:p w14:paraId="01FF846D" w14:textId="5DCF794A" w:rsidR="008A6214" w:rsidRPr="00352488" w:rsidRDefault="008A6214"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8A6214" w:rsidRPr="00352488" w14:paraId="072CEF61" w14:textId="77777777" w:rsidTr="00757D67">
        <w:tc>
          <w:tcPr>
            <w:tcW w:w="4675" w:type="dxa"/>
          </w:tcPr>
          <w:p w14:paraId="1A68E213" w14:textId="2261CF9C" w:rsidR="008A6214" w:rsidRPr="00352488" w:rsidRDefault="008A6214" w:rsidP="00816A15">
            <w:pPr>
              <w:spacing w:line="276" w:lineRule="auto"/>
              <w:rPr>
                <w:rFonts w:cs="Times New Roman"/>
                <w:lang w:val="da-DK"/>
              </w:rPr>
            </w:pPr>
            <w:ins w:id="674" w:author="Mathias (target conflict)" w:date="2019-03-21T16:48:00Z">
              <w:r w:rsidRPr="00352488">
                <w:rPr>
                  <w:rFonts w:cs="Times New Roman"/>
                  <w:color w:val="000000"/>
                  <w:lang w:val="da-DK"/>
                </w:rPr>
                <w:t>Navn (Symbol)</w:t>
              </w:r>
            </w:ins>
          </w:p>
        </w:tc>
        <w:tc>
          <w:tcPr>
            <w:tcW w:w="4675" w:type="dxa"/>
          </w:tcPr>
          <w:p w14:paraId="44B5A2A2" w14:textId="1398ED2D" w:rsidR="008A6214" w:rsidRPr="00352488" w:rsidRDefault="008A6214" w:rsidP="00816A15">
            <w:pPr>
              <w:spacing w:line="276" w:lineRule="auto"/>
              <w:rPr>
                <w:rFonts w:cs="Times New Roman"/>
                <w:lang w:val="da-DK"/>
              </w:rPr>
            </w:pPr>
            <w:ins w:id="675" w:author="Mathias (target conflict)" w:date="2019-03-21T16:48:00Z">
              <w:r w:rsidRPr="00352488">
                <w:rPr>
                  <w:rFonts w:cs="Times New Roman"/>
                  <w:color w:val="000000"/>
                  <w:lang w:val="da-DK"/>
                </w:rPr>
                <w:t>Sagsredigering.</w:t>
              </w:r>
            </w:ins>
          </w:p>
        </w:tc>
      </w:tr>
      <w:tr w:rsidR="008A6214" w:rsidRPr="00352488" w14:paraId="17C81A71" w14:textId="77777777" w:rsidTr="00757D67">
        <w:tc>
          <w:tcPr>
            <w:tcW w:w="4675" w:type="dxa"/>
          </w:tcPr>
          <w:p w14:paraId="61E81D80" w14:textId="4BC1BCA8" w:rsidR="008A6214" w:rsidRPr="00352488" w:rsidRDefault="008A6214" w:rsidP="00816A15">
            <w:pPr>
              <w:spacing w:line="276" w:lineRule="auto"/>
              <w:rPr>
                <w:rFonts w:cs="Times New Roman"/>
                <w:lang w:val="da-DK"/>
              </w:rPr>
            </w:pPr>
            <w:ins w:id="676" w:author="Mathias (target conflict)" w:date="2019-03-21T16:48:00Z">
              <w:r w:rsidRPr="00352488">
                <w:rPr>
                  <w:rFonts w:cs="Times New Roman"/>
                  <w:color w:val="000000"/>
                  <w:lang w:val="da-DK"/>
                </w:rPr>
                <w:t>Definition (Intention)</w:t>
              </w:r>
            </w:ins>
          </w:p>
        </w:tc>
        <w:tc>
          <w:tcPr>
            <w:tcW w:w="4675" w:type="dxa"/>
          </w:tcPr>
          <w:p w14:paraId="5F7FF109" w14:textId="77777777" w:rsidR="008A6214" w:rsidRPr="00352488" w:rsidRDefault="008A6214" w:rsidP="00816A15">
            <w:pPr>
              <w:spacing w:line="276" w:lineRule="auto"/>
              <w:rPr>
                <w:rFonts w:eastAsia="Times New Roman" w:cs="Times New Roman"/>
                <w:szCs w:val="24"/>
                <w:lang w:val="da-DK" w:eastAsia="da-DK"/>
              </w:rPr>
            </w:pPr>
            <w:ins w:id="677" w:author="Mathias (target conflict)" w:date="2019-03-21T16:48:00Z">
              <w:r w:rsidRPr="00352488">
                <w:rPr>
                  <w:rFonts w:eastAsia="Times New Roman" w:cs="Times New Roman"/>
                  <w:color w:val="000000"/>
                  <w:lang w:val="da-DK" w:eastAsia="da-DK"/>
                </w:rPr>
                <w:t>En sagsredigering repræsenterer tilføjelse af nye oplysninger på en sag fra borger.</w:t>
              </w:r>
            </w:ins>
          </w:p>
          <w:p w14:paraId="4A4ECC8C" w14:textId="77777777" w:rsidR="008A6214" w:rsidRPr="00352488" w:rsidRDefault="008A6214" w:rsidP="00816A15">
            <w:pPr>
              <w:spacing w:line="276" w:lineRule="auto"/>
              <w:rPr>
                <w:rFonts w:eastAsia="Times New Roman" w:cs="Times New Roman"/>
                <w:szCs w:val="24"/>
                <w:lang w:val="da-DK" w:eastAsia="da-DK"/>
              </w:rPr>
            </w:pPr>
            <w:ins w:id="678" w:author="Mathias (target conflict)" w:date="2019-03-21T16:48:00Z">
              <w:r w:rsidRPr="00352488">
                <w:rPr>
                  <w:rFonts w:eastAsia="Times New Roman" w:cs="Times New Roman"/>
                  <w:color w:val="000000"/>
                  <w:lang w:val="da-DK" w:eastAsia="da-DK"/>
                </w:rPr>
                <w:t>Indeholder oplysninger om:</w:t>
              </w:r>
            </w:ins>
          </w:p>
          <w:p w14:paraId="4C09EE60" w14:textId="77777777" w:rsidR="008A6214" w:rsidRPr="00352488" w:rsidRDefault="008A6214" w:rsidP="00816A15">
            <w:pPr>
              <w:spacing w:line="276" w:lineRule="auto"/>
              <w:rPr>
                <w:rFonts w:eastAsia="Times New Roman" w:cs="Times New Roman"/>
                <w:szCs w:val="24"/>
                <w:lang w:val="da-DK" w:eastAsia="da-DK"/>
              </w:rPr>
            </w:pPr>
            <w:ins w:id="679" w:author="Mathias (target conflict)" w:date="2019-03-21T16:48:00Z">
              <w:r w:rsidRPr="00352488">
                <w:rPr>
                  <w:rFonts w:eastAsia="Times New Roman" w:cs="Times New Roman"/>
                  <w:color w:val="000000"/>
                  <w:lang w:val="da-DK" w:eastAsia="da-DK"/>
                </w:rPr>
                <w:t>sagsnummer</w:t>
              </w:r>
            </w:ins>
          </w:p>
          <w:p w14:paraId="340AB8B6" w14:textId="77777777" w:rsidR="008A6214" w:rsidRPr="00352488" w:rsidRDefault="008A6214" w:rsidP="00816A15">
            <w:pPr>
              <w:spacing w:line="276" w:lineRule="auto"/>
              <w:rPr>
                <w:rFonts w:eastAsia="Times New Roman" w:cs="Times New Roman"/>
                <w:szCs w:val="24"/>
                <w:lang w:val="da-DK" w:eastAsia="da-DK"/>
              </w:rPr>
            </w:pPr>
            <w:ins w:id="680" w:author="Mathias (target conflict)" w:date="2019-03-21T16:48:00Z">
              <w:r w:rsidRPr="00352488">
                <w:rPr>
                  <w:rFonts w:eastAsia="Times New Roman" w:cs="Times New Roman"/>
                  <w:color w:val="000000"/>
                  <w:lang w:val="da-DK" w:eastAsia="da-DK"/>
                </w:rPr>
                <w:t>navn</w:t>
              </w:r>
            </w:ins>
          </w:p>
          <w:p w14:paraId="1A5CDDCF" w14:textId="77777777" w:rsidR="008A6214" w:rsidRPr="00352488" w:rsidRDefault="008A6214" w:rsidP="00816A15">
            <w:pPr>
              <w:spacing w:line="276" w:lineRule="auto"/>
              <w:rPr>
                <w:rFonts w:eastAsia="Times New Roman" w:cs="Times New Roman"/>
                <w:szCs w:val="24"/>
                <w:lang w:val="da-DK" w:eastAsia="da-DK"/>
              </w:rPr>
            </w:pPr>
            <w:proofErr w:type="spellStart"/>
            <w:ins w:id="681" w:author="Mathias (target conflict)" w:date="2019-03-21T16:48:00Z">
              <w:r w:rsidRPr="00352488">
                <w:rPr>
                  <w:rFonts w:eastAsia="Times New Roman" w:cs="Times New Roman"/>
                  <w:color w:val="000000"/>
                  <w:lang w:val="da-DK" w:eastAsia="da-DK"/>
                </w:rPr>
                <w:t>tlfnr</w:t>
              </w:r>
            </w:ins>
            <w:proofErr w:type="spellEnd"/>
          </w:p>
          <w:p w14:paraId="20C0995C" w14:textId="77777777" w:rsidR="008A6214" w:rsidRPr="00352488" w:rsidRDefault="008A6214" w:rsidP="00816A15">
            <w:pPr>
              <w:spacing w:line="276" w:lineRule="auto"/>
              <w:rPr>
                <w:rFonts w:cs="Times New Roman"/>
                <w:lang w:val="da-DK"/>
              </w:rPr>
            </w:pPr>
          </w:p>
        </w:tc>
      </w:tr>
      <w:tr w:rsidR="008A6214" w:rsidRPr="00352488" w14:paraId="1B9EFC49" w14:textId="77777777" w:rsidTr="00757D67">
        <w:tc>
          <w:tcPr>
            <w:tcW w:w="4675" w:type="dxa"/>
          </w:tcPr>
          <w:p w14:paraId="72AB277B" w14:textId="0A878FF5" w:rsidR="008A6214" w:rsidRPr="00352488" w:rsidRDefault="008A6214" w:rsidP="00816A15">
            <w:pPr>
              <w:spacing w:line="276" w:lineRule="auto"/>
              <w:rPr>
                <w:rFonts w:cs="Times New Roman"/>
                <w:lang w:val="da-DK"/>
              </w:rPr>
            </w:pPr>
            <w:ins w:id="682" w:author="Mathias (target conflict)" w:date="2019-03-21T16:48:00Z">
              <w:r w:rsidRPr="00352488">
                <w:rPr>
                  <w:rFonts w:cs="Times New Roman"/>
                  <w:color w:val="000000"/>
                  <w:lang w:val="da-DK"/>
                </w:rPr>
                <w:t>Beskrivelse/Eksempel (Extension)</w:t>
              </w:r>
            </w:ins>
          </w:p>
        </w:tc>
        <w:tc>
          <w:tcPr>
            <w:tcW w:w="4675" w:type="dxa"/>
          </w:tcPr>
          <w:p w14:paraId="22F0BBF3" w14:textId="77777777" w:rsidR="008A6214" w:rsidRPr="00352488" w:rsidRDefault="008A6214" w:rsidP="00816A15">
            <w:pPr>
              <w:spacing w:line="276" w:lineRule="auto"/>
              <w:rPr>
                <w:rFonts w:eastAsia="Times New Roman" w:cs="Times New Roman"/>
                <w:szCs w:val="24"/>
                <w:lang w:val="da-DK" w:eastAsia="da-DK"/>
              </w:rPr>
            </w:pPr>
            <w:ins w:id="683" w:author="Mathias (target conflict)" w:date="2019-03-21T16:48:00Z">
              <w:r w:rsidRPr="00352488">
                <w:rPr>
                  <w:rFonts w:eastAsia="Times New Roman" w:cs="Times New Roman"/>
                  <w:color w:val="000000"/>
                  <w:lang w:val="da-DK" w:eastAsia="da-DK"/>
                </w:rPr>
                <w:t>Eksempel:</w:t>
              </w:r>
            </w:ins>
          </w:p>
          <w:p w14:paraId="0867239C" w14:textId="77777777" w:rsidR="008A6214" w:rsidRPr="00352488" w:rsidRDefault="008A6214" w:rsidP="00816A15">
            <w:pPr>
              <w:spacing w:line="276" w:lineRule="auto"/>
              <w:rPr>
                <w:rFonts w:eastAsia="Times New Roman" w:cs="Times New Roman"/>
                <w:szCs w:val="24"/>
                <w:lang w:val="da-DK" w:eastAsia="da-DK"/>
              </w:rPr>
            </w:pPr>
            <w:ins w:id="684" w:author="Mathias (target conflict)" w:date="2019-03-21T16:48:00Z">
              <w:r w:rsidRPr="00352488">
                <w:rPr>
                  <w:rFonts w:eastAsia="Times New Roman" w:cs="Times New Roman"/>
                  <w:color w:val="000000"/>
                  <w:lang w:val="da-DK" w:eastAsia="da-DK"/>
                </w:rPr>
                <w:t>Ved henvendelse fra borger kan administrativt personale søge efter en eksisterende sag hvis der findes en, kan nye oplysninger tilføjes.</w:t>
              </w:r>
            </w:ins>
          </w:p>
          <w:p w14:paraId="2B168FFF" w14:textId="77777777" w:rsidR="008A6214" w:rsidRPr="00352488" w:rsidRDefault="008A6214" w:rsidP="00816A15">
            <w:pPr>
              <w:spacing w:line="276" w:lineRule="auto"/>
              <w:rPr>
                <w:rFonts w:cs="Times New Roman"/>
                <w:lang w:val="da-DK"/>
              </w:rPr>
            </w:pPr>
          </w:p>
        </w:tc>
      </w:tr>
    </w:tbl>
    <w:p w14:paraId="160DE824" w14:textId="3D413D68" w:rsidR="008A6214" w:rsidRPr="00352488" w:rsidRDefault="008A6214"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8A6214" w:rsidRPr="00352488" w14:paraId="3F73ADB0" w14:textId="77777777" w:rsidTr="00757D67">
        <w:tc>
          <w:tcPr>
            <w:tcW w:w="4675" w:type="dxa"/>
          </w:tcPr>
          <w:p w14:paraId="66B2AE01" w14:textId="15C8905D" w:rsidR="008A6214" w:rsidRPr="00352488" w:rsidRDefault="008A6214" w:rsidP="00816A15">
            <w:pPr>
              <w:spacing w:line="276" w:lineRule="auto"/>
              <w:rPr>
                <w:rFonts w:cs="Times New Roman"/>
                <w:lang w:val="da-DK"/>
              </w:rPr>
            </w:pPr>
            <w:ins w:id="685" w:author="Mathias (target conflict)" w:date="2019-03-21T16:48:00Z">
              <w:r w:rsidRPr="00352488">
                <w:rPr>
                  <w:rFonts w:cs="Times New Roman"/>
                  <w:color w:val="000000"/>
                  <w:lang w:val="da-DK"/>
                </w:rPr>
                <w:t>Navn (Symbol)</w:t>
              </w:r>
            </w:ins>
          </w:p>
        </w:tc>
        <w:tc>
          <w:tcPr>
            <w:tcW w:w="4675" w:type="dxa"/>
          </w:tcPr>
          <w:p w14:paraId="6FCA5033" w14:textId="0C2D7F07" w:rsidR="008A6214" w:rsidRPr="00352488" w:rsidRDefault="008A6214" w:rsidP="00816A15">
            <w:pPr>
              <w:tabs>
                <w:tab w:val="left" w:pos="1320"/>
              </w:tabs>
              <w:spacing w:line="276" w:lineRule="auto"/>
              <w:rPr>
                <w:rFonts w:cs="Times New Roman"/>
                <w:lang w:val="da-DK"/>
              </w:rPr>
            </w:pPr>
            <w:ins w:id="686" w:author="Mathias (target conflict)" w:date="2019-03-21T16:48:00Z">
              <w:r w:rsidRPr="00352488">
                <w:rPr>
                  <w:rFonts w:cs="Times New Roman"/>
                  <w:color w:val="000000"/>
                  <w:lang w:val="da-DK"/>
                </w:rPr>
                <w:t>Sagsbehandler</w:t>
              </w:r>
              <w:r w:rsidRPr="00352488">
                <w:rPr>
                  <w:rFonts w:cs="Times New Roman"/>
                  <w:lang w:val="da-DK"/>
                </w:rPr>
                <w:tab/>
              </w:r>
            </w:ins>
          </w:p>
        </w:tc>
      </w:tr>
      <w:tr w:rsidR="008A6214" w:rsidRPr="00352488" w14:paraId="6B03D215" w14:textId="77777777" w:rsidTr="00757D67">
        <w:tc>
          <w:tcPr>
            <w:tcW w:w="4675" w:type="dxa"/>
          </w:tcPr>
          <w:p w14:paraId="53DB07D6" w14:textId="5BB6B6FD" w:rsidR="008A6214" w:rsidRPr="00352488" w:rsidRDefault="008A6214" w:rsidP="00816A15">
            <w:pPr>
              <w:tabs>
                <w:tab w:val="left" w:pos="1632"/>
              </w:tabs>
              <w:spacing w:line="276" w:lineRule="auto"/>
              <w:rPr>
                <w:rFonts w:cs="Times New Roman"/>
                <w:lang w:val="da-DK"/>
              </w:rPr>
            </w:pPr>
            <w:ins w:id="687" w:author="Mathias (target conflict)" w:date="2019-03-21T16:48:00Z">
              <w:r w:rsidRPr="00352488">
                <w:rPr>
                  <w:rFonts w:cs="Times New Roman"/>
                  <w:color w:val="000000"/>
                  <w:lang w:val="da-DK"/>
                </w:rPr>
                <w:t>Definition (Intention)</w:t>
              </w:r>
              <w:r w:rsidRPr="00352488">
                <w:rPr>
                  <w:rFonts w:cs="Times New Roman"/>
                  <w:lang w:val="da-DK"/>
                </w:rPr>
                <w:tab/>
              </w:r>
            </w:ins>
          </w:p>
        </w:tc>
        <w:tc>
          <w:tcPr>
            <w:tcW w:w="4675" w:type="dxa"/>
          </w:tcPr>
          <w:p w14:paraId="103FC769" w14:textId="52510C5B" w:rsidR="008A6214" w:rsidRPr="00352488" w:rsidRDefault="008A6214" w:rsidP="00816A15">
            <w:pPr>
              <w:spacing w:line="276" w:lineRule="auto"/>
              <w:rPr>
                <w:rFonts w:eastAsia="Times New Roman" w:cs="Times New Roman"/>
                <w:szCs w:val="24"/>
                <w:lang w:val="da-DK" w:eastAsia="da-DK"/>
              </w:rPr>
            </w:pPr>
            <w:ins w:id="688" w:author="Mathias (target conflict)" w:date="2019-03-21T16:48:00Z">
              <w:r w:rsidRPr="00352488">
                <w:rPr>
                  <w:rFonts w:eastAsia="Times New Roman" w:cs="Times New Roman"/>
                  <w:color w:val="000000"/>
                  <w:lang w:val="da-DK" w:eastAsia="da-DK"/>
                </w:rPr>
                <w:t>En sagsbehandler repræsenterer en person som er ansat til at behandle sager i kommunen.</w:t>
              </w:r>
            </w:ins>
          </w:p>
          <w:p w14:paraId="79D1C628" w14:textId="77777777" w:rsidR="008A6214" w:rsidRPr="00352488" w:rsidRDefault="008A6214" w:rsidP="00816A15">
            <w:pPr>
              <w:spacing w:line="276" w:lineRule="auto"/>
              <w:rPr>
                <w:rFonts w:eastAsia="Times New Roman" w:cs="Times New Roman"/>
                <w:szCs w:val="24"/>
                <w:lang w:val="da-DK" w:eastAsia="da-DK"/>
              </w:rPr>
            </w:pPr>
            <w:ins w:id="689" w:author="Mathias (target conflict)" w:date="2019-03-21T16:48:00Z">
              <w:r w:rsidRPr="00352488">
                <w:rPr>
                  <w:rFonts w:eastAsia="Times New Roman" w:cs="Times New Roman"/>
                  <w:color w:val="000000"/>
                  <w:lang w:val="da-DK" w:eastAsia="da-DK"/>
                </w:rPr>
                <w:t>Indeholder oplysninger om:</w:t>
              </w:r>
            </w:ins>
          </w:p>
          <w:p w14:paraId="7FABE384" w14:textId="77777777" w:rsidR="008A6214" w:rsidRPr="00352488" w:rsidRDefault="008A6214" w:rsidP="00816A15">
            <w:pPr>
              <w:spacing w:line="276" w:lineRule="auto"/>
              <w:rPr>
                <w:rFonts w:eastAsia="Times New Roman" w:cs="Times New Roman"/>
                <w:szCs w:val="24"/>
                <w:lang w:val="da-DK" w:eastAsia="da-DK"/>
              </w:rPr>
            </w:pPr>
            <w:ins w:id="690" w:author="Mathias (target conflict)" w:date="2019-03-21T16:48:00Z">
              <w:r w:rsidRPr="00352488">
                <w:rPr>
                  <w:rFonts w:eastAsia="Times New Roman" w:cs="Times New Roman"/>
                  <w:color w:val="000000"/>
                  <w:lang w:val="da-DK" w:eastAsia="da-DK"/>
                </w:rPr>
                <w:t>navn</w:t>
              </w:r>
            </w:ins>
          </w:p>
          <w:p w14:paraId="004429E1" w14:textId="77777777" w:rsidR="008A6214" w:rsidRPr="00352488" w:rsidRDefault="008A6214" w:rsidP="00816A15">
            <w:pPr>
              <w:spacing w:line="276" w:lineRule="auto"/>
              <w:rPr>
                <w:rFonts w:eastAsia="Times New Roman" w:cs="Times New Roman"/>
                <w:szCs w:val="24"/>
                <w:lang w:val="da-DK" w:eastAsia="da-DK"/>
              </w:rPr>
            </w:pPr>
            <w:ins w:id="691" w:author="Mathias (target conflict)" w:date="2019-03-21T16:48:00Z">
              <w:r w:rsidRPr="00352488">
                <w:rPr>
                  <w:rFonts w:eastAsia="Times New Roman" w:cs="Times New Roman"/>
                  <w:color w:val="000000"/>
                  <w:lang w:val="da-DK" w:eastAsia="da-DK"/>
                </w:rPr>
                <w:t>afdeling</w:t>
              </w:r>
            </w:ins>
          </w:p>
          <w:p w14:paraId="14C880D9" w14:textId="77777777" w:rsidR="008A6214" w:rsidRPr="00352488" w:rsidRDefault="008A6214" w:rsidP="00816A15">
            <w:pPr>
              <w:spacing w:line="276" w:lineRule="auto"/>
              <w:rPr>
                <w:rFonts w:cs="Times New Roman"/>
                <w:lang w:val="da-DK"/>
              </w:rPr>
            </w:pPr>
          </w:p>
        </w:tc>
      </w:tr>
    </w:tbl>
    <w:p w14:paraId="0ADDA42A" w14:textId="4AA790BB" w:rsidR="00816A15" w:rsidRDefault="00816A15" w:rsidP="00DD2DA2">
      <w:pPr>
        <w:spacing w:after="0" w:line="360" w:lineRule="auto"/>
        <w:rPr>
          <w:rFonts w:cs="Times New Roman"/>
          <w:lang w:val="da-DK"/>
        </w:rPr>
      </w:pPr>
    </w:p>
    <w:p w14:paraId="36E6ADD5" w14:textId="4D84AA86" w:rsidR="008A6214" w:rsidRPr="00352488" w:rsidRDefault="00816A15" w:rsidP="00816A15">
      <w:pPr>
        <w:rPr>
          <w:rFonts w:cs="Times New Roman"/>
          <w:lang w:val="da-DK"/>
        </w:rPr>
      </w:pPr>
      <w:r>
        <w:rPr>
          <w:rFonts w:cs="Times New Roman"/>
          <w:lang w:val="da-DK"/>
        </w:rPr>
        <w:br w:type="page"/>
      </w:r>
    </w:p>
    <w:tbl>
      <w:tblPr>
        <w:tblStyle w:val="Tabel-Gitter"/>
        <w:tblW w:w="0" w:type="auto"/>
        <w:tblLook w:val="04A0" w:firstRow="1" w:lastRow="0" w:firstColumn="1" w:lastColumn="0" w:noHBand="0" w:noVBand="1"/>
      </w:tblPr>
      <w:tblGrid>
        <w:gridCol w:w="4675"/>
        <w:gridCol w:w="4675"/>
      </w:tblGrid>
      <w:tr w:rsidR="008A6214" w:rsidRPr="00352488" w14:paraId="0EBE45F3" w14:textId="77777777" w:rsidTr="00757D67">
        <w:tc>
          <w:tcPr>
            <w:tcW w:w="4675" w:type="dxa"/>
          </w:tcPr>
          <w:p w14:paraId="3659A0DF" w14:textId="0C19D613" w:rsidR="008A6214" w:rsidRPr="00352488" w:rsidRDefault="008A6214" w:rsidP="00816A15">
            <w:pPr>
              <w:spacing w:line="276" w:lineRule="auto"/>
              <w:rPr>
                <w:rFonts w:cs="Times New Roman"/>
                <w:lang w:val="da-DK"/>
              </w:rPr>
            </w:pPr>
            <w:ins w:id="692" w:author="Mathias (target conflict)" w:date="2019-03-21T16:48:00Z">
              <w:r w:rsidRPr="00352488">
                <w:rPr>
                  <w:rFonts w:cs="Times New Roman"/>
                  <w:color w:val="000000"/>
                  <w:lang w:val="da-DK"/>
                </w:rPr>
                <w:lastRenderedPageBreak/>
                <w:t>Navn (Symbol)</w:t>
              </w:r>
            </w:ins>
          </w:p>
        </w:tc>
        <w:tc>
          <w:tcPr>
            <w:tcW w:w="4675" w:type="dxa"/>
          </w:tcPr>
          <w:p w14:paraId="277D58A4" w14:textId="699BBE0C" w:rsidR="008A6214" w:rsidRPr="00352488" w:rsidRDefault="008A6214" w:rsidP="00816A15">
            <w:pPr>
              <w:tabs>
                <w:tab w:val="left" w:pos="1020"/>
              </w:tabs>
              <w:spacing w:line="276" w:lineRule="auto"/>
              <w:rPr>
                <w:rFonts w:cs="Times New Roman"/>
                <w:lang w:val="da-DK"/>
              </w:rPr>
            </w:pPr>
            <w:ins w:id="693" w:author="Mathias (target conflict)" w:date="2019-03-21T16:48:00Z">
              <w:r w:rsidRPr="00352488">
                <w:rPr>
                  <w:rFonts w:cs="Times New Roman"/>
                  <w:color w:val="000000"/>
                  <w:lang w:val="da-DK"/>
                </w:rPr>
                <w:t>Opfølgning af sag.</w:t>
              </w:r>
              <w:r w:rsidRPr="00352488">
                <w:rPr>
                  <w:rFonts w:cs="Times New Roman"/>
                  <w:lang w:val="da-DK"/>
                </w:rPr>
                <w:tab/>
              </w:r>
            </w:ins>
          </w:p>
        </w:tc>
      </w:tr>
      <w:tr w:rsidR="008A6214" w:rsidRPr="00352488" w14:paraId="111E3988" w14:textId="77777777" w:rsidTr="00757D67">
        <w:tc>
          <w:tcPr>
            <w:tcW w:w="4675" w:type="dxa"/>
          </w:tcPr>
          <w:p w14:paraId="348E41DC" w14:textId="67565DB3" w:rsidR="008A6214" w:rsidRPr="00352488" w:rsidRDefault="008A6214" w:rsidP="00816A15">
            <w:pPr>
              <w:spacing w:line="276" w:lineRule="auto"/>
              <w:rPr>
                <w:rFonts w:cs="Times New Roman"/>
                <w:lang w:val="da-DK"/>
              </w:rPr>
            </w:pPr>
            <w:ins w:id="694" w:author="Mathias (target conflict)" w:date="2019-03-21T16:48:00Z">
              <w:r w:rsidRPr="00352488">
                <w:rPr>
                  <w:rFonts w:cs="Times New Roman"/>
                  <w:color w:val="000000"/>
                  <w:lang w:val="da-DK"/>
                </w:rPr>
                <w:t>Definition (Intention)</w:t>
              </w:r>
            </w:ins>
          </w:p>
        </w:tc>
        <w:tc>
          <w:tcPr>
            <w:tcW w:w="4675" w:type="dxa"/>
          </w:tcPr>
          <w:p w14:paraId="0C3C0225" w14:textId="77777777" w:rsidR="008A6214" w:rsidRPr="00352488" w:rsidRDefault="008A6214" w:rsidP="00816A15">
            <w:pPr>
              <w:spacing w:line="276" w:lineRule="auto"/>
              <w:rPr>
                <w:rFonts w:eastAsia="Times New Roman" w:cs="Times New Roman"/>
                <w:szCs w:val="24"/>
                <w:lang w:val="da-DK" w:eastAsia="da-DK"/>
              </w:rPr>
            </w:pPr>
            <w:ins w:id="695" w:author="Mathias (target conflict)" w:date="2019-03-21T16:48:00Z">
              <w:r w:rsidRPr="00352488">
                <w:rPr>
                  <w:rFonts w:eastAsia="Times New Roman" w:cs="Times New Roman"/>
                  <w:color w:val="000000"/>
                  <w:lang w:val="da-DK" w:eastAsia="da-DK"/>
                </w:rPr>
                <w:t>Opfølgning af sag repræsenterer en opfølgning af en sag efter den er blevet afgjort.</w:t>
              </w:r>
            </w:ins>
          </w:p>
          <w:p w14:paraId="752AF4CB" w14:textId="77777777" w:rsidR="008A6214" w:rsidRPr="00352488" w:rsidRDefault="008A6214" w:rsidP="00816A15">
            <w:pPr>
              <w:spacing w:line="276" w:lineRule="auto"/>
              <w:rPr>
                <w:rFonts w:eastAsia="Times New Roman" w:cs="Times New Roman"/>
                <w:szCs w:val="24"/>
                <w:lang w:val="da-DK" w:eastAsia="da-DK"/>
              </w:rPr>
            </w:pPr>
            <w:ins w:id="696" w:author="Mathias (target conflict)" w:date="2019-03-21T16:48:00Z">
              <w:r w:rsidRPr="00352488">
                <w:rPr>
                  <w:rFonts w:eastAsia="Times New Roman" w:cs="Times New Roman"/>
                  <w:color w:val="000000"/>
                  <w:lang w:val="da-DK" w:eastAsia="da-DK"/>
                </w:rPr>
                <w:t>Indeholder oplysninger om:</w:t>
              </w:r>
            </w:ins>
          </w:p>
          <w:p w14:paraId="0BFE0829" w14:textId="77777777" w:rsidR="008A6214" w:rsidRPr="00352488" w:rsidRDefault="008A6214" w:rsidP="00816A15">
            <w:pPr>
              <w:spacing w:line="276" w:lineRule="auto"/>
              <w:rPr>
                <w:rFonts w:eastAsia="Times New Roman" w:cs="Times New Roman"/>
                <w:szCs w:val="24"/>
                <w:lang w:val="da-DK" w:eastAsia="da-DK"/>
              </w:rPr>
            </w:pPr>
            <w:ins w:id="697" w:author="Mathias (target conflict)" w:date="2019-03-21T16:48:00Z">
              <w:r w:rsidRPr="00352488">
                <w:rPr>
                  <w:rFonts w:eastAsia="Times New Roman" w:cs="Times New Roman"/>
                  <w:color w:val="000000"/>
                  <w:lang w:val="da-DK" w:eastAsia="da-DK"/>
                </w:rPr>
                <w:t>Dato for opfølgning</w:t>
              </w:r>
            </w:ins>
          </w:p>
          <w:p w14:paraId="2B8BBC7A" w14:textId="77777777" w:rsidR="008A6214" w:rsidRPr="00352488" w:rsidRDefault="008A6214" w:rsidP="00816A15">
            <w:pPr>
              <w:spacing w:line="276" w:lineRule="auto"/>
              <w:rPr>
                <w:rFonts w:eastAsia="Times New Roman" w:cs="Times New Roman"/>
                <w:szCs w:val="24"/>
                <w:lang w:val="da-DK" w:eastAsia="da-DK"/>
              </w:rPr>
            </w:pPr>
            <w:ins w:id="698" w:author="Mathias (target conflict)" w:date="2019-03-21T16:48:00Z">
              <w:r w:rsidRPr="00352488">
                <w:rPr>
                  <w:rFonts w:eastAsia="Times New Roman" w:cs="Times New Roman"/>
                  <w:color w:val="000000"/>
                  <w:lang w:val="da-DK" w:eastAsia="da-DK"/>
                </w:rPr>
                <w:t>Beskrivelse af opfølgning</w:t>
              </w:r>
            </w:ins>
          </w:p>
          <w:p w14:paraId="2ACA54E9" w14:textId="77777777" w:rsidR="008A6214" w:rsidRPr="00352488" w:rsidRDefault="008A6214" w:rsidP="00816A15">
            <w:pPr>
              <w:spacing w:line="276" w:lineRule="auto"/>
              <w:rPr>
                <w:rFonts w:eastAsia="Times New Roman" w:cs="Times New Roman"/>
                <w:szCs w:val="24"/>
                <w:lang w:val="da-DK" w:eastAsia="da-DK"/>
              </w:rPr>
            </w:pPr>
            <w:ins w:id="699" w:author="Mathias (target conflict)" w:date="2019-03-21T16:48:00Z">
              <w:r w:rsidRPr="00352488">
                <w:rPr>
                  <w:rFonts w:eastAsia="Times New Roman" w:cs="Times New Roman"/>
                  <w:color w:val="000000"/>
                  <w:lang w:val="da-DK" w:eastAsia="da-DK"/>
                </w:rPr>
                <w:t>Resultat af opfølgning</w:t>
              </w:r>
            </w:ins>
          </w:p>
          <w:p w14:paraId="508172CE" w14:textId="77777777" w:rsidR="008A6214" w:rsidRPr="00352488" w:rsidRDefault="008A6214" w:rsidP="00816A15">
            <w:pPr>
              <w:spacing w:line="276" w:lineRule="auto"/>
              <w:rPr>
                <w:rFonts w:cs="Times New Roman"/>
                <w:lang w:val="da-DK"/>
              </w:rPr>
            </w:pPr>
          </w:p>
        </w:tc>
      </w:tr>
      <w:tr w:rsidR="008A6214" w:rsidRPr="00352488" w14:paraId="555D9ED2" w14:textId="77777777" w:rsidTr="00757D67">
        <w:tc>
          <w:tcPr>
            <w:tcW w:w="4675" w:type="dxa"/>
          </w:tcPr>
          <w:p w14:paraId="4F91D113" w14:textId="43898C3B" w:rsidR="008A6214" w:rsidRPr="00352488" w:rsidRDefault="008A6214" w:rsidP="00816A15">
            <w:pPr>
              <w:spacing w:line="276" w:lineRule="auto"/>
              <w:rPr>
                <w:rFonts w:cs="Times New Roman"/>
                <w:lang w:val="da-DK"/>
              </w:rPr>
            </w:pPr>
            <w:ins w:id="700" w:author="Mathias (target conflict)" w:date="2019-03-21T16:48:00Z">
              <w:r w:rsidRPr="00352488">
                <w:rPr>
                  <w:rFonts w:cs="Times New Roman"/>
                  <w:color w:val="000000"/>
                  <w:lang w:val="da-DK"/>
                </w:rPr>
                <w:t>Beskrivelse/Eksempel (Extension)</w:t>
              </w:r>
            </w:ins>
          </w:p>
        </w:tc>
        <w:tc>
          <w:tcPr>
            <w:tcW w:w="4675" w:type="dxa"/>
          </w:tcPr>
          <w:p w14:paraId="393CF6B9" w14:textId="77777777" w:rsidR="008A6214" w:rsidRPr="00352488" w:rsidRDefault="008A6214" w:rsidP="00816A15">
            <w:pPr>
              <w:spacing w:line="276" w:lineRule="auto"/>
              <w:rPr>
                <w:rFonts w:eastAsia="Times New Roman" w:cs="Times New Roman"/>
                <w:szCs w:val="24"/>
                <w:lang w:val="da-DK" w:eastAsia="da-DK"/>
              </w:rPr>
            </w:pPr>
            <w:ins w:id="701" w:author="Mathias (target conflict)" w:date="2019-03-21T16:48:00Z">
              <w:r w:rsidRPr="00352488">
                <w:rPr>
                  <w:rFonts w:eastAsia="Times New Roman" w:cs="Times New Roman"/>
                  <w:color w:val="000000"/>
                  <w:lang w:val="da-DK" w:eastAsia="da-DK"/>
                </w:rPr>
                <w:t>Eksempel:</w:t>
              </w:r>
            </w:ins>
          </w:p>
          <w:p w14:paraId="72D1EE0C" w14:textId="77777777" w:rsidR="008A6214" w:rsidRPr="00352488" w:rsidRDefault="008A6214" w:rsidP="00816A15">
            <w:pPr>
              <w:spacing w:line="276" w:lineRule="auto"/>
              <w:rPr>
                <w:rFonts w:eastAsia="Times New Roman" w:cs="Times New Roman"/>
                <w:szCs w:val="24"/>
                <w:lang w:val="da-DK" w:eastAsia="da-DK"/>
              </w:rPr>
            </w:pPr>
            <w:ins w:id="702" w:author="Mathias (target conflict)" w:date="2019-03-21T16:48:00Z">
              <w:r w:rsidRPr="00352488">
                <w:rPr>
                  <w:rFonts w:eastAsia="Times New Roman" w:cs="Times New Roman"/>
                  <w:color w:val="000000"/>
                  <w:lang w:val="da-DK" w:eastAsia="da-DK"/>
                </w:rPr>
                <w:t>En sagsbehandler henvender sig til bosted for at indhente oplysninger om en borgers forløbet?</w:t>
              </w:r>
            </w:ins>
          </w:p>
          <w:p w14:paraId="280EA85C" w14:textId="77777777" w:rsidR="008A6214" w:rsidRPr="00352488" w:rsidRDefault="008A6214" w:rsidP="00816A15">
            <w:pPr>
              <w:spacing w:line="276" w:lineRule="auto"/>
              <w:rPr>
                <w:rFonts w:cs="Times New Roman"/>
                <w:lang w:val="da-DK"/>
              </w:rPr>
            </w:pPr>
          </w:p>
        </w:tc>
      </w:tr>
    </w:tbl>
    <w:p w14:paraId="4FDC225D" w14:textId="03A2D07C" w:rsidR="008A6214" w:rsidRPr="00352488" w:rsidRDefault="008A6214"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8A6214" w:rsidRPr="00352488" w14:paraId="72CEC5AA" w14:textId="77777777" w:rsidTr="00757D67">
        <w:tc>
          <w:tcPr>
            <w:tcW w:w="4675" w:type="dxa"/>
          </w:tcPr>
          <w:p w14:paraId="27135391" w14:textId="3D386C7D" w:rsidR="008A6214" w:rsidRPr="00352488" w:rsidRDefault="00466095" w:rsidP="00816A15">
            <w:pPr>
              <w:spacing w:line="276" w:lineRule="auto"/>
              <w:rPr>
                <w:rFonts w:cs="Times New Roman"/>
                <w:lang w:val="da-DK"/>
              </w:rPr>
            </w:pPr>
            <w:ins w:id="703" w:author="Mathias (target conflict)" w:date="2019-03-21T16:48:00Z">
              <w:r w:rsidRPr="00352488">
                <w:rPr>
                  <w:rFonts w:cs="Times New Roman"/>
                  <w:color w:val="000000"/>
                  <w:lang w:val="da-DK"/>
                </w:rPr>
                <w:t>Navn (Symbol)</w:t>
              </w:r>
            </w:ins>
          </w:p>
        </w:tc>
        <w:tc>
          <w:tcPr>
            <w:tcW w:w="4675" w:type="dxa"/>
          </w:tcPr>
          <w:p w14:paraId="2B799826" w14:textId="43BF253D" w:rsidR="008A6214" w:rsidRPr="00352488" w:rsidRDefault="00466095" w:rsidP="00816A15">
            <w:pPr>
              <w:spacing w:line="276" w:lineRule="auto"/>
              <w:rPr>
                <w:rFonts w:cs="Times New Roman"/>
                <w:lang w:val="da-DK"/>
              </w:rPr>
            </w:pPr>
            <w:ins w:id="704" w:author="Mathias (target conflict)" w:date="2019-03-21T16:48:00Z">
              <w:r w:rsidRPr="00352488">
                <w:rPr>
                  <w:rFonts w:cs="Times New Roman"/>
                  <w:color w:val="000000"/>
                  <w:lang w:val="da-DK"/>
                </w:rPr>
                <w:t>Sagsbehandling</w:t>
              </w:r>
            </w:ins>
          </w:p>
        </w:tc>
      </w:tr>
      <w:tr w:rsidR="008A6214" w:rsidRPr="00352488" w14:paraId="731E4B2B" w14:textId="77777777" w:rsidTr="00757D67">
        <w:tc>
          <w:tcPr>
            <w:tcW w:w="4675" w:type="dxa"/>
          </w:tcPr>
          <w:p w14:paraId="0181FF20" w14:textId="543F87CE" w:rsidR="008A6214" w:rsidRPr="00352488" w:rsidRDefault="00466095" w:rsidP="00816A15">
            <w:pPr>
              <w:spacing w:line="276" w:lineRule="auto"/>
              <w:rPr>
                <w:rFonts w:cs="Times New Roman"/>
                <w:lang w:val="da-DK"/>
              </w:rPr>
            </w:pPr>
            <w:ins w:id="705" w:author="Mathias (target conflict)" w:date="2019-03-21T16:48:00Z">
              <w:r w:rsidRPr="00352488">
                <w:rPr>
                  <w:rFonts w:cs="Times New Roman"/>
                  <w:color w:val="000000"/>
                  <w:lang w:val="da-DK"/>
                </w:rPr>
                <w:t>Definition (Intention)</w:t>
              </w:r>
            </w:ins>
          </w:p>
        </w:tc>
        <w:tc>
          <w:tcPr>
            <w:tcW w:w="4675" w:type="dxa"/>
          </w:tcPr>
          <w:p w14:paraId="7325258B" w14:textId="4F0942DE" w:rsidR="008A6214" w:rsidRPr="00352488" w:rsidRDefault="00466095" w:rsidP="00816A15">
            <w:pPr>
              <w:spacing w:line="276" w:lineRule="auto"/>
              <w:rPr>
                <w:rFonts w:cs="Times New Roman"/>
                <w:lang w:val="da-DK"/>
              </w:rPr>
            </w:pPr>
            <w:ins w:id="706" w:author="Mathias (target conflict)" w:date="2019-03-21T16:48:00Z">
              <w:r w:rsidRPr="00352488">
                <w:rPr>
                  <w:rFonts w:cs="Times New Roman"/>
                  <w:color w:val="000000"/>
                  <w:lang w:val="da-DK"/>
                </w:rPr>
                <w:t>En sagsbehandling repræsenterer tilføjelse af nye oplysninger på en sag til brug i beslutningstagning.</w:t>
              </w:r>
            </w:ins>
          </w:p>
        </w:tc>
      </w:tr>
      <w:tr w:rsidR="00466095" w:rsidRPr="00352488" w14:paraId="59E2E201" w14:textId="77777777" w:rsidTr="00757D67">
        <w:tc>
          <w:tcPr>
            <w:tcW w:w="4675" w:type="dxa"/>
          </w:tcPr>
          <w:p w14:paraId="6C3697CC" w14:textId="21CC35A1" w:rsidR="00466095" w:rsidRPr="00352488" w:rsidRDefault="00466095" w:rsidP="00816A15">
            <w:pPr>
              <w:spacing w:line="276" w:lineRule="auto"/>
              <w:rPr>
                <w:rFonts w:cs="Times New Roman"/>
                <w:lang w:val="da-DK"/>
              </w:rPr>
            </w:pPr>
            <w:ins w:id="707" w:author="Mathias (target conflict)" w:date="2019-03-21T16:48:00Z">
              <w:r w:rsidRPr="00352488">
                <w:rPr>
                  <w:rFonts w:cs="Times New Roman"/>
                  <w:color w:val="000000"/>
                  <w:lang w:val="da-DK"/>
                </w:rPr>
                <w:t>Beskrivelse/Eksempel (Extension)</w:t>
              </w:r>
            </w:ins>
          </w:p>
        </w:tc>
        <w:tc>
          <w:tcPr>
            <w:tcW w:w="4675" w:type="dxa"/>
          </w:tcPr>
          <w:p w14:paraId="32323316" w14:textId="77777777" w:rsidR="00466095" w:rsidRPr="00352488" w:rsidRDefault="00466095" w:rsidP="00816A15">
            <w:pPr>
              <w:spacing w:line="276" w:lineRule="auto"/>
              <w:rPr>
                <w:rFonts w:eastAsia="Times New Roman" w:cs="Times New Roman"/>
                <w:szCs w:val="24"/>
                <w:lang w:val="da-DK" w:eastAsia="da-DK"/>
              </w:rPr>
            </w:pPr>
            <w:ins w:id="708" w:author="Mathias (target conflict)" w:date="2019-03-21T16:48:00Z">
              <w:r w:rsidRPr="00352488">
                <w:rPr>
                  <w:rFonts w:eastAsia="Times New Roman" w:cs="Times New Roman"/>
                  <w:color w:val="000000"/>
                  <w:lang w:val="da-DK" w:eastAsia="da-DK"/>
                </w:rPr>
                <w:t>Eksempel:</w:t>
              </w:r>
            </w:ins>
          </w:p>
          <w:p w14:paraId="4ADEA56A" w14:textId="77777777" w:rsidR="00466095" w:rsidRPr="00352488" w:rsidRDefault="00466095" w:rsidP="00816A15">
            <w:pPr>
              <w:spacing w:line="276" w:lineRule="auto"/>
              <w:rPr>
                <w:rFonts w:eastAsia="Times New Roman" w:cs="Times New Roman"/>
                <w:szCs w:val="24"/>
                <w:lang w:val="da-DK" w:eastAsia="da-DK"/>
              </w:rPr>
            </w:pPr>
            <w:ins w:id="709" w:author="Mathias (target conflict)" w:date="2019-03-21T16:48:00Z">
              <w:r w:rsidRPr="00352488">
                <w:rPr>
                  <w:rFonts w:eastAsia="Times New Roman" w:cs="Times New Roman"/>
                  <w:color w:val="000000"/>
                  <w:lang w:val="da-DK" w:eastAsia="da-DK"/>
                </w:rPr>
                <w:t>En sagsbehandler udfylder relevante formularer ud fra indhentede oplysninger fra læger/sundhedssystem.</w:t>
              </w:r>
            </w:ins>
          </w:p>
          <w:p w14:paraId="5A7CA5DA" w14:textId="77777777" w:rsidR="00466095" w:rsidRPr="00352488" w:rsidRDefault="00466095" w:rsidP="00816A15">
            <w:pPr>
              <w:spacing w:line="276" w:lineRule="auto"/>
              <w:rPr>
                <w:rFonts w:eastAsia="Times New Roman" w:cs="Times New Roman"/>
                <w:szCs w:val="24"/>
                <w:lang w:val="da-DK" w:eastAsia="da-DK"/>
              </w:rPr>
            </w:pPr>
          </w:p>
          <w:p w14:paraId="056A4B99" w14:textId="29170988" w:rsidR="00466095" w:rsidRPr="00352488" w:rsidRDefault="00466095" w:rsidP="00816A15">
            <w:pPr>
              <w:spacing w:line="276" w:lineRule="auto"/>
              <w:rPr>
                <w:rFonts w:cs="Times New Roman"/>
                <w:lang w:val="da-DK"/>
              </w:rPr>
            </w:pPr>
            <w:ins w:id="710" w:author="Mathias (target conflict)" w:date="2019-03-21T16:48:00Z">
              <w:r w:rsidRPr="00352488">
                <w:rPr>
                  <w:rFonts w:eastAsia="Times New Roman" w:cs="Times New Roman"/>
                  <w:color w:val="000000"/>
                  <w:lang w:val="da-DK" w:eastAsia="da-DK"/>
                </w:rPr>
                <w:t>En sagsbehandler opretter en handleplan ud fra de oplysninger der er givet.</w:t>
              </w:r>
            </w:ins>
          </w:p>
        </w:tc>
      </w:tr>
    </w:tbl>
    <w:p w14:paraId="1824D1A2" w14:textId="222D7B61" w:rsidR="008A6214" w:rsidRPr="00352488" w:rsidRDefault="008A6214"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066468ED" w14:textId="77777777" w:rsidTr="00757D67">
        <w:tc>
          <w:tcPr>
            <w:tcW w:w="4675" w:type="dxa"/>
          </w:tcPr>
          <w:p w14:paraId="2E11F64D" w14:textId="1B9067D9" w:rsidR="00466095" w:rsidRPr="00352488" w:rsidRDefault="00466095" w:rsidP="00816A15">
            <w:pPr>
              <w:spacing w:line="276" w:lineRule="auto"/>
              <w:rPr>
                <w:rFonts w:cs="Times New Roman"/>
                <w:lang w:val="da-DK"/>
              </w:rPr>
            </w:pPr>
            <w:ins w:id="711" w:author="Mathias (target conflict)" w:date="2019-03-21T16:48:00Z">
              <w:r w:rsidRPr="00352488">
                <w:rPr>
                  <w:rFonts w:cs="Times New Roman"/>
                  <w:color w:val="000000"/>
                  <w:lang w:val="da-DK"/>
                </w:rPr>
                <w:t>Navn (Symbol)</w:t>
              </w:r>
            </w:ins>
          </w:p>
        </w:tc>
        <w:tc>
          <w:tcPr>
            <w:tcW w:w="4675" w:type="dxa"/>
          </w:tcPr>
          <w:p w14:paraId="0222A6C4" w14:textId="551E8040" w:rsidR="00466095" w:rsidRPr="00352488" w:rsidRDefault="00466095" w:rsidP="00816A15">
            <w:pPr>
              <w:spacing w:line="276" w:lineRule="auto"/>
              <w:rPr>
                <w:rFonts w:cs="Times New Roman"/>
                <w:lang w:val="da-DK"/>
              </w:rPr>
            </w:pPr>
            <w:ins w:id="712" w:author="Mathias (target conflict)" w:date="2019-03-21T16:48:00Z">
              <w:r w:rsidRPr="00352488">
                <w:rPr>
                  <w:rFonts w:cs="Times New Roman"/>
                  <w:color w:val="000000"/>
                  <w:lang w:val="da-DK"/>
                </w:rPr>
                <w:t>Afgørelse</w:t>
              </w:r>
            </w:ins>
          </w:p>
        </w:tc>
      </w:tr>
      <w:tr w:rsidR="00466095" w:rsidRPr="00352488" w14:paraId="2751A197" w14:textId="77777777" w:rsidTr="00757D67">
        <w:tc>
          <w:tcPr>
            <w:tcW w:w="4675" w:type="dxa"/>
          </w:tcPr>
          <w:p w14:paraId="5519F6A9" w14:textId="0008F6E5" w:rsidR="00466095" w:rsidRPr="00352488" w:rsidRDefault="00466095" w:rsidP="00816A15">
            <w:pPr>
              <w:spacing w:line="276" w:lineRule="auto"/>
              <w:rPr>
                <w:rFonts w:cs="Times New Roman"/>
                <w:lang w:val="da-DK"/>
              </w:rPr>
            </w:pPr>
            <w:ins w:id="713" w:author="Mathias (target conflict)" w:date="2019-03-21T16:48:00Z">
              <w:r w:rsidRPr="00352488">
                <w:rPr>
                  <w:rFonts w:cs="Times New Roman"/>
                  <w:color w:val="000000"/>
                  <w:lang w:val="da-DK"/>
                </w:rPr>
                <w:t>Definition (Intention)</w:t>
              </w:r>
            </w:ins>
          </w:p>
        </w:tc>
        <w:tc>
          <w:tcPr>
            <w:tcW w:w="4675" w:type="dxa"/>
          </w:tcPr>
          <w:p w14:paraId="055405D9" w14:textId="77777777" w:rsidR="00466095" w:rsidRPr="00352488" w:rsidRDefault="00466095" w:rsidP="00816A15">
            <w:pPr>
              <w:spacing w:line="276" w:lineRule="auto"/>
              <w:rPr>
                <w:rFonts w:eastAsia="Times New Roman" w:cs="Times New Roman"/>
                <w:szCs w:val="24"/>
                <w:lang w:val="da-DK" w:eastAsia="da-DK"/>
              </w:rPr>
            </w:pPr>
            <w:ins w:id="714" w:author="Mathias (target conflict)" w:date="2019-03-21T16:48:00Z">
              <w:r w:rsidRPr="00352488">
                <w:rPr>
                  <w:rFonts w:eastAsia="Times New Roman" w:cs="Times New Roman"/>
                  <w:color w:val="000000"/>
                  <w:lang w:val="da-DK" w:eastAsia="da-DK"/>
                </w:rPr>
                <w:t>En afgørelse repræsenterer den afgørelse der er blevet taget i forbindelse med behandlingen af en given sag.</w:t>
              </w:r>
            </w:ins>
          </w:p>
          <w:p w14:paraId="03711201" w14:textId="77777777" w:rsidR="00466095" w:rsidRPr="00352488" w:rsidRDefault="00466095" w:rsidP="00816A15">
            <w:pPr>
              <w:spacing w:line="276" w:lineRule="auto"/>
              <w:rPr>
                <w:rFonts w:eastAsia="Times New Roman" w:cs="Times New Roman"/>
                <w:szCs w:val="24"/>
                <w:lang w:val="da-DK" w:eastAsia="da-DK"/>
              </w:rPr>
            </w:pPr>
            <w:ins w:id="715" w:author="Mathias (target conflict)" w:date="2019-03-21T16:48:00Z">
              <w:r w:rsidRPr="00352488">
                <w:rPr>
                  <w:rFonts w:eastAsia="Times New Roman" w:cs="Times New Roman"/>
                  <w:color w:val="000000"/>
                  <w:lang w:val="da-DK" w:eastAsia="da-DK"/>
                </w:rPr>
                <w:t>Indeholder oplysninger om:</w:t>
              </w:r>
            </w:ins>
          </w:p>
          <w:p w14:paraId="23CC5E5F" w14:textId="77777777" w:rsidR="00466095" w:rsidRPr="00352488" w:rsidRDefault="00466095" w:rsidP="00816A15">
            <w:pPr>
              <w:spacing w:line="276" w:lineRule="auto"/>
              <w:rPr>
                <w:rFonts w:eastAsia="Times New Roman" w:cs="Times New Roman"/>
                <w:szCs w:val="24"/>
                <w:lang w:val="da-DK" w:eastAsia="da-DK"/>
              </w:rPr>
            </w:pPr>
            <w:ins w:id="716" w:author="Mathias (target conflict)" w:date="2019-03-21T16:48:00Z">
              <w:r w:rsidRPr="00352488">
                <w:rPr>
                  <w:rFonts w:eastAsia="Times New Roman" w:cs="Times New Roman"/>
                  <w:color w:val="000000"/>
                  <w:lang w:val="da-DK" w:eastAsia="da-DK"/>
                </w:rPr>
                <w:t>Sagsnummer</w:t>
              </w:r>
            </w:ins>
          </w:p>
          <w:p w14:paraId="724D2A37" w14:textId="77777777" w:rsidR="00466095" w:rsidRPr="00352488" w:rsidRDefault="00466095" w:rsidP="00816A15">
            <w:pPr>
              <w:spacing w:line="276" w:lineRule="auto"/>
              <w:rPr>
                <w:rFonts w:eastAsia="Times New Roman" w:cs="Times New Roman"/>
                <w:szCs w:val="24"/>
                <w:lang w:val="da-DK" w:eastAsia="da-DK"/>
              </w:rPr>
            </w:pPr>
            <w:ins w:id="717" w:author="Mathias (target conflict)" w:date="2019-03-21T16:48:00Z">
              <w:r w:rsidRPr="00352488">
                <w:rPr>
                  <w:rFonts w:eastAsia="Times New Roman" w:cs="Times New Roman"/>
                  <w:color w:val="000000"/>
                  <w:lang w:val="da-DK" w:eastAsia="da-DK"/>
                </w:rPr>
                <w:t>Afgørelse af sag</w:t>
              </w:r>
            </w:ins>
          </w:p>
          <w:p w14:paraId="60188275" w14:textId="77777777" w:rsidR="00466095" w:rsidRPr="00352488" w:rsidRDefault="00466095" w:rsidP="00816A15">
            <w:pPr>
              <w:spacing w:line="276" w:lineRule="auto"/>
              <w:rPr>
                <w:rFonts w:cs="Times New Roman"/>
                <w:lang w:val="da-DK"/>
              </w:rPr>
            </w:pPr>
          </w:p>
        </w:tc>
      </w:tr>
      <w:tr w:rsidR="00466095" w:rsidRPr="00352488" w14:paraId="404FF784" w14:textId="77777777" w:rsidTr="00757D67">
        <w:tc>
          <w:tcPr>
            <w:tcW w:w="4675" w:type="dxa"/>
          </w:tcPr>
          <w:p w14:paraId="01B0E498" w14:textId="55026DF3" w:rsidR="00466095" w:rsidRPr="00352488" w:rsidRDefault="00466095" w:rsidP="00816A15">
            <w:pPr>
              <w:spacing w:line="276" w:lineRule="auto"/>
              <w:rPr>
                <w:rFonts w:cs="Times New Roman"/>
                <w:lang w:val="da-DK"/>
              </w:rPr>
            </w:pPr>
            <w:ins w:id="718" w:author="Mathias (target conflict)" w:date="2019-03-21T16:48:00Z">
              <w:r w:rsidRPr="00352488">
                <w:rPr>
                  <w:rFonts w:cs="Times New Roman"/>
                  <w:color w:val="000000"/>
                  <w:lang w:val="da-DK"/>
                </w:rPr>
                <w:t>Beskrivelse/Eksempel (Extension)</w:t>
              </w:r>
            </w:ins>
          </w:p>
        </w:tc>
        <w:tc>
          <w:tcPr>
            <w:tcW w:w="4675" w:type="dxa"/>
          </w:tcPr>
          <w:p w14:paraId="638C015A" w14:textId="77777777" w:rsidR="00466095" w:rsidRPr="00352488" w:rsidRDefault="00466095" w:rsidP="00816A15">
            <w:pPr>
              <w:spacing w:line="276" w:lineRule="auto"/>
              <w:rPr>
                <w:rFonts w:eastAsia="Times New Roman" w:cs="Times New Roman"/>
                <w:szCs w:val="24"/>
                <w:lang w:val="da-DK" w:eastAsia="da-DK"/>
              </w:rPr>
            </w:pPr>
            <w:ins w:id="719" w:author="Mathias (target conflict)" w:date="2019-03-21T16:48:00Z">
              <w:r w:rsidRPr="00352488">
                <w:rPr>
                  <w:rFonts w:eastAsia="Times New Roman" w:cs="Times New Roman"/>
                  <w:color w:val="000000"/>
                  <w:lang w:val="da-DK" w:eastAsia="da-DK"/>
                </w:rPr>
                <w:t>Eksempel:</w:t>
              </w:r>
            </w:ins>
          </w:p>
          <w:p w14:paraId="7A3E3A50" w14:textId="3C5CAACD" w:rsidR="00466095" w:rsidRPr="00352488" w:rsidRDefault="00466095" w:rsidP="00816A15">
            <w:pPr>
              <w:spacing w:line="276" w:lineRule="auto"/>
              <w:rPr>
                <w:rFonts w:cs="Times New Roman"/>
                <w:lang w:val="da-DK"/>
              </w:rPr>
            </w:pPr>
            <w:ins w:id="720" w:author="Mathias (target conflict)" w:date="2019-03-21T16:48:00Z">
              <w:r w:rsidRPr="00352488">
                <w:rPr>
                  <w:rFonts w:eastAsia="Times New Roman" w:cs="Times New Roman"/>
                  <w:color w:val="000000"/>
                  <w:lang w:val="da-DK" w:eastAsia="da-DK"/>
                </w:rPr>
                <w:t>En sagsbehandler har afgjort en sag. Der skal bestilles en social indsats og skrives et afgørelsesbrev</w:t>
              </w:r>
            </w:ins>
          </w:p>
        </w:tc>
      </w:tr>
    </w:tbl>
    <w:p w14:paraId="45E2EFAF" w14:textId="56D75573" w:rsidR="00466095" w:rsidRPr="00352488" w:rsidRDefault="00466095"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5A524CB7" w14:textId="77777777" w:rsidTr="00757D67">
        <w:tc>
          <w:tcPr>
            <w:tcW w:w="4675" w:type="dxa"/>
          </w:tcPr>
          <w:p w14:paraId="29CA4B6B" w14:textId="4D20DFAE" w:rsidR="00466095" w:rsidRPr="00352488" w:rsidRDefault="00B243B7" w:rsidP="00816A15">
            <w:pPr>
              <w:spacing w:line="276" w:lineRule="auto"/>
              <w:rPr>
                <w:rFonts w:cs="Times New Roman"/>
                <w:lang w:val="da-DK"/>
              </w:rPr>
            </w:pPr>
            <w:ins w:id="721" w:author="Mathias (target conflict)" w:date="2019-03-21T16:48:00Z">
              <w:r w:rsidRPr="00352488">
                <w:rPr>
                  <w:rFonts w:cs="Times New Roman"/>
                  <w:color w:val="000000"/>
                  <w:lang w:val="da-DK"/>
                </w:rPr>
                <w:t>Navn (Symbol)</w:t>
              </w:r>
            </w:ins>
          </w:p>
        </w:tc>
        <w:tc>
          <w:tcPr>
            <w:tcW w:w="4675" w:type="dxa"/>
          </w:tcPr>
          <w:p w14:paraId="50BC13D9" w14:textId="6EFBA213" w:rsidR="00466095" w:rsidRPr="00352488" w:rsidRDefault="00B243B7" w:rsidP="00816A15">
            <w:pPr>
              <w:spacing w:line="276" w:lineRule="auto"/>
              <w:rPr>
                <w:rFonts w:cs="Times New Roman"/>
                <w:lang w:val="da-DK"/>
              </w:rPr>
            </w:pPr>
            <w:ins w:id="722" w:author="Mathias (target conflict)" w:date="2019-03-21T16:48:00Z">
              <w:r w:rsidRPr="00352488">
                <w:rPr>
                  <w:rFonts w:cs="Times New Roman"/>
                  <w:color w:val="000000"/>
                  <w:lang w:val="da-DK"/>
                </w:rPr>
                <w:t>Afgørelsesbrev</w:t>
              </w:r>
            </w:ins>
          </w:p>
        </w:tc>
      </w:tr>
      <w:tr w:rsidR="00466095" w:rsidRPr="00352488" w14:paraId="13006B06" w14:textId="77777777" w:rsidTr="00757D67">
        <w:tc>
          <w:tcPr>
            <w:tcW w:w="4675" w:type="dxa"/>
          </w:tcPr>
          <w:p w14:paraId="2255DD00" w14:textId="5F52D74E" w:rsidR="00466095" w:rsidRPr="00352488" w:rsidRDefault="00B243B7" w:rsidP="00816A15">
            <w:pPr>
              <w:spacing w:line="276" w:lineRule="auto"/>
              <w:rPr>
                <w:rFonts w:cs="Times New Roman"/>
                <w:lang w:val="da-DK"/>
              </w:rPr>
            </w:pPr>
            <w:ins w:id="723" w:author="Mathias (target conflict)" w:date="2019-03-21T16:48:00Z">
              <w:r w:rsidRPr="00352488">
                <w:rPr>
                  <w:rFonts w:cs="Times New Roman"/>
                  <w:color w:val="000000"/>
                  <w:lang w:val="da-DK"/>
                </w:rPr>
                <w:t>Definition (Intention)</w:t>
              </w:r>
            </w:ins>
          </w:p>
        </w:tc>
        <w:tc>
          <w:tcPr>
            <w:tcW w:w="4675" w:type="dxa"/>
          </w:tcPr>
          <w:p w14:paraId="4AF3C0BC" w14:textId="77777777" w:rsidR="00B243B7" w:rsidRPr="00352488" w:rsidRDefault="00B243B7" w:rsidP="00816A15">
            <w:pPr>
              <w:spacing w:line="276" w:lineRule="auto"/>
              <w:rPr>
                <w:rFonts w:eastAsia="Times New Roman" w:cs="Times New Roman"/>
                <w:szCs w:val="24"/>
                <w:lang w:val="da-DK" w:eastAsia="da-DK"/>
              </w:rPr>
            </w:pPr>
            <w:ins w:id="724" w:author="Mathias (target conflict)" w:date="2019-03-21T16:48:00Z">
              <w:r w:rsidRPr="00352488">
                <w:rPr>
                  <w:rFonts w:eastAsia="Times New Roman" w:cs="Times New Roman"/>
                  <w:color w:val="000000"/>
                  <w:lang w:val="da-DK" w:eastAsia="da-DK"/>
                </w:rPr>
                <w:t>Et afgørelsesbrev repræsenterer det brev der skal sendes til borger som fortæller om den afgørelse sagsbehandler er nået frem til.</w:t>
              </w:r>
            </w:ins>
          </w:p>
          <w:p w14:paraId="0435B80E" w14:textId="77777777" w:rsidR="00B243B7" w:rsidRPr="00352488" w:rsidRDefault="00B243B7" w:rsidP="00816A15">
            <w:pPr>
              <w:spacing w:line="276" w:lineRule="auto"/>
              <w:rPr>
                <w:rFonts w:eastAsia="Times New Roman" w:cs="Times New Roman"/>
                <w:szCs w:val="24"/>
                <w:lang w:val="da-DK" w:eastAsia="da-DK"/>
              </w:rPr>
            </w:pPr>
            <w:ins w:id="725" w:author="Mathias (target conflict)" w:date="2019-03-21T16:48:00Z">
              <w:r w:rsidRPr="00352488">
                <w:rPr>
                  <w:rFonts w:eastAsia="Times New Roman" w:cs="Times New Roman"/>
                  <w:color w:val="000000"/>
                  <w:lang w:val="da-DK" w:eastAsia="da-DK"/>
                </w:rPr>
                <w:t>Indeholder oplysninger om:</w:t>
              </w:r>
            </w:ins>
          </w:p>
          <w:p w14:paraId="1BE2A22B" w14:textId="77777777" w:rsidR="00B243B7" w:rsidRPr="00352488" w:rsidRDefault="00B243B7" w:rsidP="00816A15">
            <w:pPr>
              <w:spacing w:line="276" w:lineRule="auto"/>
              <w:rPr>
                <w:rFonts w:eastAsia="Times New Roman" w:cs="Times New Roman"/>
                <w:szCs w:val="24"/>
                <w:lang w:val="da-DK" w:eastAsia="da-DK"/>
              </w:rPr>
            </w:pPr>
            <w:ins w:id="726" w:author="Mathias (target conflict)" w:date="2019-03-21T16:48:00Z">
              <w:r w:rsidRPr="00352488">
                <w:rPr>
                  <w:rFonts w:eastAsia="Times New Roman" w:cs="Times New Roman"/>
                  <w:color w:val="000000"/>
                  <w:lang w:val="da-DK" w:eastAsia="da-DK"/>
                </w:rPr>
                <w:t>Afgørelse af sag</w:t>
              </w:r>
            </w:ins>
          </w:p>
          <w:p w14:paraId="6073FE1F" w14:textId="77777777" w:rsidR="00B243B7" w:rsidRPr="00352488" w:rsidRDefault="00B243B7" w:rsidP="00816A15">
            <w:pPr>
              <w:spacing w:line="276" w:lineRule="auto"/>
              <w:rPr>
                <w:rFonts w:eastAsia="Times New Roman" w:cs="Times New Roman"/>
                <w:szCs w:val="24"/>
                <w:lang w:val="da-DK" w:eastAsia="da-DK"/>
              </w:rPr>
            </w:pPr>
            <w:ins w:id="727" w:author="Mathias (target conflict)" w:date="2019-03-21T16:48:00Z">
              <w:r w:rsidRPr="00352488">
                <w:rPr>
                  <w:rFonts w:eastAsia="Times New Roman" w:cs="Times New Roman"/>
                  <w:color w:val="000000"/>
                  <w:lang w:val="da-DK" w:eastAsia="da-DK"/>
                </w:rPr>
                <w:t>bevilget indsats (valgfrit)</w:t>
              </w:r>
            </w:ins>
          </w:p>
          <w:p w14:paraId="5CE8D56F" w14:textId="77777777" w:rsidR="00B243B7" w:rsidRPr="00352488" w:rsidRDefault="00B243B7" w:rsidP="00816A15">
            <w:pPr>
              <w:spacing w:line="276" w:lineRule="auto"/>
              <w:rPr>
                <w:rFonts w:eastAsia="Times New Roman" w:cs="Times New Roman"/>
                <w:szCs w:val="24"/>
                <w:lang w:val="da-DK" w:eastAsia="da-DK"/>
              </w:rPr>
            </w:pPr>
            <w:ins w:id="728" w:author="Mathias (target conflict)" w:date="2019-03-21T16:48:00Z">
              <w:r w:rsidRPr="00352488">
                <w:rPr>
                  <w:rFonts w:eastAsia="Times New Roman" w:cs="Times New Roman"/>
                  <w:color w:val="000000"/>
                  <w:lang w:val="da-DK" w:eastAsia="da-DK"/>
                </w:rPr>
                <w:t>sagsbehandler</w:t>
              </w:r>
            </w:ins>
          </w:p>
          <w:p w14:paraId="530C1EA4" w14:textId="77777777" w:rsidR="00466095" w:rsidRPr="00352488" w:rsidRDefault="00466095" w:rsidP="00816A15">
            <w:pPr>
              <w:spacing w:line="276" w:lineRule="auto"/>
              <w:rPr>
                <w:rFonts w:cs="Times New Roman"/>
                <w:lang w:val="da-DK"/>
              </w:rPr>
            </w:pPr>
          </w:p>
        </w:tc>
      </w:tr>
      <w:tr w:rsidR="00466095" w:rsidRPr="00352488" w14:paraId="4A722490" w14:textId="77777777" w:rsidTr="00757D67">
        <w:tc>
          <w:tcPr>
            <w:tcW w:w="4675" w:type="dxa"/>
          </w:tcPr>
          <w:p w14:paraId="121678CF" w14:textId="3FFB51FD" w:rsidR="00466095" w:rsidRPr="00352488" w:rsidRDefault="00B243B7" w:rsidP="00816A15">
            <w:pPr>
              <w:spacing w:line="276" w:lineRule="auto"/>
              <w:rPr>
                <w:rFonts w:cs="Times New Roman"/>
                <w:lang w:val="da-DK"/>
              </w:rPr>
            </w:pPr>
            <w:ins w:id="729" w:author="Mathias (target conflict)" w:date="2019-03-21T16:48:00Z">
              <w:r w:rsidRPr="00352488">
                <w:rPr>
                  <w:rFonts w:cs="Times New Roman"/>
                  <w:color w:val="000000"/>
                  <w:lang w:val="da-DK"/>
                </w:rPr>
                <w:t>Beskrivelse/Eksempel (Extension)</w:t>
              </w:r>
            </w:ins>
          </w:p>
        </w:tc>
        <w:tc>
          <w:tcPr>
            <w:tcW w:w="4675" w:type="dxa"/>
          </w:tcPr>
          <w:p w14:paraId="43BD6FD6" w14:textId="77777777" w:rsidR="00B243B7" w:rsidRPr="00352488" w:rsidRDefault="00B243B7" w:rsidP="00816A15">
            <w:pPr>
              <w:spacing w:line="276" w:lineRule="auto"/>
              <w:rPr>
                <w:rFonts w:eastAsia="Times New Roman" w:cs="Times New Roman"/>
                <w:szCs w:val="24"/>
                <w:lang w:val="da-DK" w:eastAsia="da-DK"/>
              </w:rPr>
            </w:pPr>
            <w:ins w:id="730" w:author="Mathias (target conflict)" w:date="2019-03-21T16:48:00Z">
              <w:r w:rsidRPr="00352488">
                <w:rPr>
                  <w:rFonts w:eastAsia="Times New Roman" w:cs="Times New Roman"/>
                  <w:color w:val="000000"/>
                  <w:lang w:val="da-DK" w:eastAsia="da-DK"/>
                </w:rPr>
                <w:t>Eksempel:</w:t>
              </w:r>
            </w:ins>
          </w:p>
          <w:p w14:paraId="55784207" w14:textId="21738738" w:rsidR="00B243B7" w:rsidRPr="00352488" w:rsidRDefault="00B243B7" w:rsidP="00816A15">
            <w:pPr>
              <w:spacing w:line="276" w:lineRule="auto"/>
              <w:rPr>
                <w:rFonts w:eastAsia="Times New Roman" w:cs="Times New Roman"/>
                <w:szCs w:val="24"/>
                <w:lang w:val="da-DK" w:eastAsia="da-DK"/>
              </w:rPr>
            </w:pPr>
            <w:ins w:id="731" w:author="Mathias (target conflict)" w:date="2019-03-21T16:48:00Z">
              <w:r w:rsidRPr="00352488">
                <w:rPr>
                  <w:rFonts w:eastAsia="Times New Roman" w:cs="Times New Roman"/>
                  <w:color w:val="000000"/>
                  <w:lang w:val="da-DK" w:eastAsia="da-DK"/>
                </w:rPr>
                <w:t>En sagsbehandler skrive</w:t>
              </w:r>
              <w:r w:rsidR="00550E79" w:rsidRPr="00352488">
                <w:rPr>
                  <w:rFonts w:eastAsia="Times New Roman" w:cs="Times New Roman"/>
                  <w:color w:val="000000"/>
                  <w:lang w:val="da-DK" w:eastAsia="da-DK"/>
                </w:rPr>
                <w:t>r</w:t>
              </w:r>
              <w:r w:rsidRPr="00352488">
                <w:rPr>
                  <w:rFonts w:eastAsia="Times New Roman" w:cs="Times New Roman"/>
                  <w:color w:val="000000"/>
                  <w:lang w:val="da-DK" w:eastAsia="da-DK"/>
                </w:rPr>
                <w:t xml:space="preserve"> et afgørelsesbrev, som bliver sendt til borger som pågældende sag omhandler. Det indeholder afgørelsen, navn på sagsbehandler, vejledning til klage over afgørelsen samt, hvis tildelt, beskrivelse af indsats.</w:t>
              </w:r>
            </w:ins>
          </w:p>
          <w:p w14:paraId="03255673" w14:textId="360C31E0" w:rsidR="00466095" w:rsidRPr="00352488" w:rsidRDefault="00B243B7" w:rsidP="00816A15">
            <w:pPr>
              <w:tabs>
                <w:tab w:val="left" w:pos="1344"/>
              </w:tabs>
              <w:spacing w:line="276" w:lineRule="auto"/>
              <w:rPr>
                <w:rFonts w:cs="Times New Roman"/>
                <w:lang w:val="da-DK"/>
              </w:rPr>
            </w:pPr>
            <w:ins w:id="732" w:author="Mathias (target conflict)" w:date="2019-03-21T16:48:00Z">
              <w:r w:rsidRPr="00352488">
                <w:rPr>
                  <w:rFonts w:cs="Times New Roman"/>
                  <w:lang w:val="da-DK"/>
                </w:rPr>
                <w:tab/>
              </w:r>
            </w:ins>
          </w:p>
        </w:tc>
      </w:tr>
    </w:tbl>
    <w:p w14:paraId="1DF5F618" w14:textId="17F1774B" w:rsidR="00466095" w:rsidRPr="00352488" w:rsidRDefault="00466095"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0A4FB3CF" w14:textId="77777777" w:rsidTr="00757D67">
        <w:tc>
          <w:tcPr>
            <w:tcW w:w="4675" w:type="dxa"/>
          </w:tcPr>
          <w:p w14:paraId="0BA77349" w14:textId="4A6745F9" w:rsidR="00466095" w:rsidRPr="00352488" w:rsidRDefault="00B243B7" w:rsidP="00816A15">
            <w:pPr>
              <w:spacing w:line="276" w:lineRule="auto"/>
              <w:rPr>
                <w:rFonts w:cs="Times New Roman"/>
                <w:lang w:val="da-DK"/>
              </w:rPr>
            </w:pPr>
            <w:ins w:id="733" w:author="Mathias (target conflict)" w:date="2019-03-21T16:48:00Z">
              <w:r w:rsidRPr="00352488">
                <w:rPr>
                  <w:rFonts w:cs="Times New Roman"/>
                  <w:color w:val="000000"/>
                  <w:lang w:val="da-DK"/>
                </w:rPr>
                <w:t>Navn (Symbol)</w:t>
              </w:r>
            </w:ins>
          </w:p>
        </w:tc>
        <w:tc>
          <w:tcPr>
            <w:tcW w:w="4675" w:type="dxa"/>
          </w:tcPr>
          <w:p w14:paraId="31FE7809" w14:textId="41AB27B0" w:rsidR="00466095" w:rsidRPr="00352488" w:rsidRDefault="00B243B7" w:rsidP="00816A15">
            <w:pPr>
              <w:spacing w:line="276" w:lineRule="auto"/>
              <w:rPr>
                <w:rFonts w:cs="Times New Roman"/>
                <w:lang w:val="da-DK"/>
              </w:rPr>
            </w:pPr>
            <w:ins w:id="734" w:author="Mathias (target conflict)" w:date="2019-03-21T16:48:00Z">
              <w:r w:rsidRPr="00352488">
                <w:rPr>
                  <w:rFonts w:cs="Times New Roman"/>
                  <w:color w:val="000000"/>
                  <w:lang w:val="da-DK"/>
                </w:rPr>
                <w:t>CPR</w:t>
              </w:r>
            </w:ins>
          </w:p>
        </w:tc>
      </w:tr>
      <w:tr w:rsidR="00466095" w:rsidRPr="00352488" w14:paraId="16C8A417" w14:textId="77777777" w:rsidTr="00757D67">
        <w:tc>
          <w:tcPr>
            <w:tcW w:w="4675" w:type="dxa"/>
          </w:tcPr>
          <w:p w14:paraId="2EB1CB11" w14:textId="75D9EBFE" w:rsidR="00466095" w:rsidRPr="00352488" w:rsidRDefault="00B243B7" w:rsidP="00816A15">
            <w:pPr>
              <w:spacing w:line="276" w:lineRule="auto"/>
              <w:rPr>
                <w:rFonts w:cs="Times New Roman"/>
                <w:lang w:val="da-DK"/>
              </w:rPr>
            </w:pPr>
            <w:ins w:id="735" w:author="Mathias (target conflict)" w:date="2019-03-21T16:48:00Z">
              <w:r w:rsidRPr="00352488">
                <w:rPr>
                  <w:rFonts w:cs="Times New Roman"/>
                  <w:color w:val="000000"/>
                  <w:lang w:val="da-DK"/>
                </w:rPr>
                <w:t>Definition (Intention)</w:t>
              </w:r>
            </w:ins>
          </w:p>
        </w:tc>
        <w:tc>
          <w:tcPr>
            <w:tcW w:w="4675" w:type="dxa"/>
          </w:tcPr>
          <w:p w14:paraId="343366DE" w14:textId="77777777" w:rsidR="00FB5247" w:rsidRPr="00352488" w:rsidRDefault="00B243B7" w:rsidP="00816A15">
            <w:pPr>
              <w:spacing w:line="276" w:lineRule="auto"/>
              <w:rPr>
                <w:rFonts w:cs="Times New Roman"/>
                <w:color w:val="000000"/>
                <w:lang w:val="da-DK"/>
              </w:rPr>
            </w:pPr>
            <w:ins w:id="736" w:author="Mathias (target conflict)" w:date="2019-03-21T16:48:00Z">
              <w:r w:rsidRPr="00352488">
                <w:rPr>
                  <w:rFonts w:cs="Times New Roman"/>
                  <w:color w:val="000000"/>
                  <w:lang w:val="da-DK"/>
                </w:rPr>
                <w:t>CPR repræsenterer et eksternt system</w:t>
              </w:r>
              <w:r w:rsidR="00FB5247" w:rsidRPr="00352488">
                <w:rPr>
                  <w:rFonts w:cs="Times New Roman"/>
                  <w:color w:val="000000"/>
                  <w:lang w:val="da-DK"/>
                </w:rPr>
                <w:t>, hvor der hentes personlige oplysninger omkring en borger.</w:t>
              </w:r>
            </w:ins>
          </w:p>
          <w:p w14:paraId="7FFFECEE" w14:textId="77777777" w:rsidR="00FB5247" w:rsidRPr="00352488" w:rsidRDefault="00FB5247" w:rsidP="00816A15">
            <w:pPr>
              <w:spacing w:line="276" w:lineRule="auto"/>
              <w:rPr>
                <w:rFonts w:cs="Times New Roman"/>
                <w:color w:val="000000"/>
                <w:lang w:val="da-DK"/>
              </w:rPr>
            </w:pPr>
            <w:ins w:id="737" w:author="Mathias (target conflict)" w:date="2019-03-21T16:48:00Z">
              <w:r w:rsidRPr="00352488">
                <w:rPr>
                  <w:rFonts w:cs="Times New Roman"/>
                  <w:color w:val="000000"/>
                  <w:lang w:val="da-DK"/>
                </w:rPr>
                <w:t xml:space="preserve">Sender oplysninger tilbage ift. </w:t>
              </w:r>
            </w:ins>
          </w:p>
          <w:p w14:paraId="08336A2B" w14:textId="5CADAC4B" w:rsidR="00FB5247" w:rsidRPr="00352488" w:rsidRDefault="00550E79" w:rsidP="00816A15">
            <w:pPr>
              <w:spacing w:line="276" w:lineRule="auto"/>
              <w:rPr>
                <w:rFonts w:cs="Times New Roman"/>
                <w:color w:val="000000"/>
                <w:lang w:val="da-DK"/>
              </w:rPr>
            </w:pPr>
            <w:ins w:id="738" w:author="Mathias (target conflict)" w:date="2019-03-21T16:48:00Z">
              <w:r w:rsidRPr="00352488">
                <w:rPr>
                  <w:rFonts w:cs="Times New Roman"/>
                  <w:color w:val="000000"/>
                  <w:lang w:val="da-DK"/>
                </w:rPr>
                <w:t>CPR-nummer</w:t>
              </w:r>
            </w:ins>
          </w:p>
          <w:p w14:paraId="75C80DDC" w14:textId="49B6BC5E" w:rsidR="00FB5247" w:rsidRPr="00352488" w:rsidRDefault="00FB5247" w:rsidP="00816A15">
            <w:pPr>
              <w:spacing w:line="276" w:lineRule="auto"/>
              <w:rPr>
                <w:rFonts w:cs="Times New Roman"/>
                <w:color w:val="000000"/>
                <w:lang w:val="da-DK"/>
              </w:rPr>
            </w:pPr>
            <w:ins w:id="739" w:author="Mathias (target conflict)" w:date="2019-03-21T16:48:00Z">
              <w:r w:rsidRPr="00352488">
                <w:rPr>
                  <w:rFonts w:cs="Times New Roman"/>
                  <w:color w:val="000000"/>
                  <w:lang w:val="da-DK"/>
                </w:rPr>
                <w:t>Fulde navn</w:t>
              </w:r>
            </w:ins>
          </w:p>
        </w:tc>
      </w:tr>
      <w:tr w:rsidR="00466095" w:rsidRPr="00352488" w14:paraId="404197D6" w14:textId="77777777" w:rsidTr="00757D67">
        <w:tc>
          <w:tcPr>
            <w:tcW w:w="4675" w:type="dxa"/>
          </w:tcPr>
          <w:p w14:paraId="2A4BC0E0" w14:textId="662AA82B" w:rsidR="00466095" w:rsidRPr="00352488" w:rsidRDefault="00B243B7" w:rsidP="00816A15">
            <w:pPr>
              <w:spacing w:line="276" w:lineRule="auto"/>
              <w:rPr>
                <w:rFonts w:cs="Times New Roman"/>
                <w:lang w:val="da-DK"/>
              </w:rPr>
            </w:pPr>
            <w:ins w:id="740" w:author="Mathias (target conflict)" w:date="2019-03-21T16:48:00Z">
              <w:r w:rsidRPr="00352488">
                <w:rPr>
                  <w:rFonts w:cs="Times New Roman"/>
                  <w:color w:val="000000"/>
                  <w:lang w:val="da-DK"/>
                </w:rPr>
                <w:t>Beskrivelse/Eksempel (Extension)</w:t>
              </w:r>
            </w:ins>
          </w:p>
        </w:tc>
        <w:tc>
          <w:tcPr>
            <w:tcW w:w="4675" w:type="dxa"/>
          </w:tcPr>
          <w:p w14:paraId="36BD256F" w14:textId="192214D3" w:rsidR="00466095" w:rsidRPr="00352488" w:rsidRDefault="009E65BA" w:rsidP="00816A15">
            <w:pPr>
              <w:spacing w:line="276" w:lineRule="auto"/>
              <w:rPr>
                <w:rFonts w:cs="Times New Roman"/>
                <w:lang w:val="da-DK"/>
              </w:rPr>
            </w:pPr>
            <w:ins w:id="741" w:author="Mathias (target conflict)" w:date="2019-03-21T16:48:00Z">
              <w:r w:rsidRPr="00352488">
                <w:rPr>
                  <w:rFonts w:cs="Times New Roman"/>
                  <w:lang w:val="da-DK"/>
                </w:rPr>
                <w:t>Eksempel</w:t>
              </w:r>
              <w:r w:rsidR="00FB5247" w:rsidRPr="00352488">
                <w:rPr>
                  <w:rFonts w:cs="Times New Roman"/>
                  <w:lang w:val="da-DK"/>
                </w:rPr>
                <w:t>:</w:t>
              </w:r>
            </w:ins>
          </w:p>
          <w:p w14:paraId="373325E5" w14:textId="1024B802" w:rsidR="00FB5247" w:rsidRPr="00352488" w:rsidRDefault="00FB5247" w:rsidP="00816A15">
            <w:pPr>
              <w:spacing w:line="276" w:lineRule="auto"/>
              <w:rPr>
                <w:rFonts w:cs="Times New Roman"/>
                <w:lang w:val="da-DK"/>
              </w:rPr>
            </w:pPr>
            <w:ins w:id="742" w:author="Mathias (target conflict)" w:date="2019-03-21T16:48:00Z">
              <w:r w:rsidRPr="00352488">
                <w:rPr>
                  <w:rFonts w:cs="Times New Roman"/>
                  <w:lang w:val="da-DK"/>
                </w:rPr>
                <w:t xml:space="preserve">Det administrative personale, får et samtykke fra en borger omkring at der må hentes oplysninger fra personregisteret, hvor </w:t>
              </w:r>
              <w:r w:rsidR="004E4E37" w:rsidRPr="00352488">
                <w:rPr>
                  <w:rFonts w:cs="Times New Roman"/>
                  <w:lang w:val="da-DK"/>
                </w:rPr>
                <w:t>information</w:t>
              </w:r>
              <w:r w:rsidR="006F6169" w:rsidRPr="00352488">
                <w:rPr>
                  <w:rFonts w:cs="Times New Roman"/>
                  <w:lang w:val="da-DK"/>
                </w:rPr>
                <w:t>en tilføjes</w:t>
              </w:r>
              <w:r w:rsidR="004E4E37" w:rsidRPr="00352488">
                <w:rPr>
                  <w:rFonts w:cs="Times New Roman"/>
                  <w:lang w:val="da-DK"/>
                </w:rPr>
                <w:t xml:space="preserve"> i sagen. </w:t>
              </w:r>
            </w:ins>
          </w:p>
        </w:tc>
      </w:tr>
    </w:tbl>
    <w:p w14:paraId="56B3D77C" w14:textId="6CFB8E85" w:rsidR="00816A15" w:rsidRDefault="00816A15" w:rsidP="00DD2DA2">
      <w:pPr>
        <w:spacing w:after="0" w:line="360" w:lineRule="auto"/>
        <w:rPr>
          <w:rFonts w:cs="Times New Roman"/>
          <w:lang w:val="da-DK"/>
        </w:rPr>
      </w:pPr>
    </w:p>
    <w:p w14:paraId="7411E142" w14:textId="123FD109" w:rsidR="00466095" w:rsidRPr="00352488" w:rsidRDefault="00816A15" w:rsidP="00816A15">
      <w:pPr>
        <w:rPr>
          <w:rFonts w:cs="Times New Roman"/>
          <w:lang w:val="da-DK"/>
        </w:rPr>
      </w:pPr>
      <w:r>
        <w:rPr>
          <w:rFonts w:cs="Times New Roman"/>
          <w:lang w:val="da-DK"/>
        </w:rPr>
        <w:br w:type="page"/>
      </w:r>
    </w:p>
    <w:tbl>
      <w:tblPr>
        <w:tblStyle w:val="Tabel-Gitter"/>
        <w:tblW w:w="0" w:type="auto"/>
        <w:tblLook w:val="04A0" w:firstRow="1" w:lastRow="0" w:firstColumn="1" w:lastColumn="0" w:noHBand="0" w:noVBand="1"/>
      </w:tblPr>
      <w:tblGrid>
        <w:gridCol w:w="4675"/>
        <w:gridCol w:w="4675"/>
      </w:tblGrid>
      <w:tr w:rsidR="00466095" w:rsidRPr="00352488" w14:paraId="3F0A9E5E" w14:textId="77777777" w:rsidTr="00757D67">
        <w:tc>
          <w:tcPr>
            <w:tcW w:w="4675" w:type="dxa"/>
          </w:tcPr>
          <w:p w14:paraId="47C0A5A6" w14:textId="073CEDCA" w:rsidR="00466095" w:rsidRPr="00352488" w:rsidRDefault="00B243B7" w:rsidP="00816A15">
            <w:pPr>
              <w:spacing w:line="276" w:lineRule="auto"/>
              <w:rPr>
                <w:rFonts w:cs="Times New Roman"/>
                <w:lang w:val="da-DK"/>
              </w:rPr>
            </w:pPr>
            <w:ins w:id="743" w:author="Mathias (target conflict)" w:date="2019-03-21T16:48:00Z">
              <w:r w:rsidRPr="00352488">
                <w:rPr>
                  <w:rFonts w:cs="Times New Roman"/>
                  <w:color w:val="000000"/>
                  <w:lang w:val="da-DK"/>
                </w:rPr>
                <w:lastRenderedPageBreak/>
                <w:t>Navn (Symbol)</w:t>
              </w:r>
            </w:ins>
          </w:p>
        </w:tc>
        <w:tc>
          <w:tcPr>
            <w:tcW w:w="4675" w:type="dxa"/>
          </w:tcPr>
          <w:p w14:paraId="449FBC61" w14:textId="4FDC4A50" w:rsidR="00466095" w:rsidRPr="00352488" w:rsidRDefault="00B243B7" w:rsidP="00816A15">
            <w:pPr>
              <w:spacing w:line="276" w:lineRule="auto"/>
              <w:rPr>
                <w:rFonts w:cs="Times New Roman"/>
                <w:lang w:val="da-DK"/>
              </w:rPr>
            </w:pPr>
            <w:ins w:id="744" w:author="Mathias (target conflict)" w:date="2019-03-21T16:48:00Z">
              <w:r w:rsidRPr="00352488">
                <w:rPr>
                  <w:rFonts w:cs="Times New Roman"/>
                  <w:color w:val="000000"/>
                  <w:lang w:val="da-DK"/>
                </w:rPr>
                <w:t>Handleplan</w:t>
              </w:r>
            </w:ins>
          </w:p>
        </w:tc>
      </w:tr>
      <w:tr w:rsidR="00466095" w:rsidRPr="00352488" w14:paraId="482C69C6" w14:textId="77777777" w:rsidTr="00757D67">
        <w:tc>
          <w:tcPr>
            <w:tcW w:w="4675" w:type="dxa"/>
          </w:tcPr>
          <w:p w14:paraId="156A60C8" w14:textId="3E279723" w:rsidR="00466095" w:rsidRPr="00352488" w:rsidRDefault="00B243B7" w:rsidP="00816A15">
            <w:pPr>
              <w:spacing w:line="276" w:lineRule="auto"/>
              <w:rPr>
                <w:rFonts w:cs="Times New Roman"/>
                <w:lang w:val="da-DK"/>
              </w:rPr>
            </w:pPr>
            <w:ins w:id="745" w:author="Mathias (target conflict)" w:date="2019-03-21T16:48:00Z">
              <w:r w:rsidRPr="00352488">
                <w:rPr>
                  <w:rFonts w:cs="Times New Roman"/>
                  <w:color w:val="000000"/>
                  <w:lang w:val="da-DK"/>
                </w:rPr>
                <w:t>Definition (Intention)</w:t>
              </w:r>
            </w:ins>
          </w:p>
        </w:tc>
        <w:tc>
          <w:tcPr>
            <w:tcW w:w="4675" w:type="dxa"/>
          </w:tcPr>
          <w:p w14:paraId="2D0F89F6" w14:textId="0DB79FC0" w:rsidR="00466095" w:rsidRPr="00352488" w:rsidRDefault="006F6169" w:rsidP="00816A15">
            <w:pPr>
              <w:spacing w:line="276" w:lineRule="auto"/>
              <w:rPr>
                <w:rFonts w:cs="Times New Roman"/>
                <w:lang w:val="da-DK"/>
              </w:rPr>
            </w:pPr>
            <w:ins w:id="746" w:author="Mathias (target conflict)" w:date="2019-03-21T16:48:00Z">
              <w:r w:rsidRPr="00352488">
                <w:rPr>
                  <w:rFonts w:cs="Times New Roman"/>
                  <w:lang w:val="da-DK"/>
                </w:rPr>
                <w:t>Handleplanen repræsentere</w:t>
              </w:r>
              <w:r w:rsidR="00550E79" w:rsidRPr="00352488">
                <w:rPr>
                  <w:rFonts w:cs="Times New Roman"/>
                  <w:lang w:val="da-DK"/>
                </w:rPr>
                <w:t>r</w:t>
              </w:r>
              <w:r w:rsidRPr="00352488">
                <w:rPr>
                  <w:rFonts w:cs="Times New Roman"/>
                  <w:lang w:val="da-DK"/>
                </w:rPr>
                <w:t xml:space="preserve"> et eksternt modul i Sensum, hvor der under sagsbehandlingen sendes oplysninger til oprettelse af en handleplan. Hvor der i sagsafgørelsen bliver sendt oplysninger til færdiggørelse af planen. </w:t>
              </w:r>
            </w:ins>
          </w:p>
        </w:tc>
      </w:tr>
      <w:tr w:rsidR="00466095" w:rsidRPr="00352488" w14:paraId="306EFED5" w14:textId="77777777" w:rsidTr="00C25160">
        <w:trPr>
          <w:trHeight w:val="1615"/>
        </w:trPr>
        <w:tc>
          <w:tcPr>
            <w:tcW w:w="4675" w:type="dxa"/>
          </w:tcPr>
          <w:p w14:paraId="6AE2AEBD" w14:textId="6F997A14" w:rsidR="00466095" w:rsidRPr="00352488" w:rsidRDefault="00B243B7" w:rsidP="00816A15">
            <w:pPr>
              <w:spacing w:line="276" w:lineRule="auto"/>
              <w:rPr>
                <w:rFonts w:cs="Times New Roman"/>
                <w:lang w:val="da-DK"/>
              </w:rPr>
            </w:pPr>
            <w:ins w:id="747" w:author="Mathias (target conflict)" w:date="2019-03-21T16:48:00Z">
              <w:r w:rsidRPr="00352488">
                <w:rPr>
                  <w:rFonts w:cs="Times New Roman"/>
                  <w:color w:val="000000"/>
                  <w:lang w:val="da-DK"/>
                </w:rPr>
                <w:t>Beskrivelse/Eksempel (Extension)</w:t>
              </w:r>
            </w:ins>
          </w:p>
        </w:tc>
        <w:tc>
          <w:tcPr>
            <w:tcW w:w="4675" w:type="dxa"/>
          </w:tcPr>
          <w:p w14:paraId="50990EFA" w14:textId="77777777" w:rsidR="006F6169" w:rsidRPr="00352488" w:rsidRDefault="009E65BA" w:rsidP="00816A15">
            <w:pPr>
              <w:spacing w:line="276" w:lineRule="auto"/>
              <w:rPr>
                <w:rFonts w:cs="Times New Roman"/>
                <w:lang w:val="da-DK"/>
              </w:rPr>
            </w:pPr>
            <w:ins w:id="748" w:author="Mathias (target conflict)" w:date="2019-03-21T16:48:00Z">
              <w:r w:rsidRPr="00352488">
                <w:rPr>
                  <w:rFonts w:cs="Times New Roman"/>
                  <w:lang w:val="da-DK"/>
                </w:rPr>
                <w:t>Eksempel:</w:t>
              </w:r>
            </w:ins>
          </w:p>
          <w:p w14:paraId="3F3A33B0" w14:textId="77777777" w:rsidR="009E65BA" w:rsidRPr="00352488" w:rsidRDefault="009E65BA" w:rsidP="00816A15">
            <w:pPr>
              <w:spacing w:line="276" w:lineRule="auto"/>
              <w:rPr>
                <w:rFonts w:cs="Times New Roman"/>
                <w:lang w:val="da-DK"/>
              </w:rPr>
            </w:pPr>
            <w:ins w:id="749" w:author="Mathias (target conflict)" w:date="2019-03-21T16:48:00Z">
              <w:r w:rsidRPr="00352488">
                <w:rPr>
                  <w:rFonts w:cs="Times New Roman"/>
                  <w:lang w:val="da-DK"/>
                </w:rPr>
                <w:t xml:space="preserve">Under sagsbehandlingen udfylder sagsbehandleren de rette paragrafer i indhentning af oplysninger fra borgeren, hvor der bliver udfyldt at en handleplan skal oprettes. </w:t>
              </w:r>
            </w:ins>
          </w:p>
          <w:p w14:paraId="15567263" w14:textId="5F8EA00A" w:rsidR="009E65BA" w:rsidRPr="00352488" w:rsidRDefault="009E65BA" w:rsidP="00816A15">
            <w:pPr>
              <w:spacing w:line="276" w:lineRule="auto"/>
              <w:rPr>
                <w:rFonts w:cs="Times New Roman"/>
                <w:lang w:val="da-DK"/>
              </w:rPr>
            </w:pPr>
            <w:ins w:id="750" w:author="Mathias (target conflict)" w:date="2019-03-21T16:48:00Z">
              <w:r w:rsidRPr="00352488">
                <w:rPr>
                  <w:rFonts w:cs="Times New Roman"/>
                  <w:lang w:val="da-DK"/>
                </w:rPr>
                <w:t xml:space="preserve">I afgørelsen bliver handleplanen færdiggjort. </w:t>
              </w:r>
            </w:ins>
          </w:p>
        </w:tc>
      </w:tr>
    </w:tbl>
    <w:p w14:paraId="2C1ACD48" w14:textId="2D32F411" w:rsidR="00466095" w:rsidRPr="00352488" w:rsidRDefault="00466095"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72FE70BA" w14:textId="77777777" w:rsidTr="00757D67">
        <w:tc>
          <w:tcPr>
            <w:tcW w:w="4675" w:type="dxa"/>
          </w:tcPr>
          <w:p w14:paraId="53600A65" w14:textId="489070E6" w:rsidR="00466095" w:rsidRPr="00352488" w:rsidRDefault="00B243B7" w:rsidP="00816A15">
            <w:pPr>
              <w:spacing w:line="276" w:lineRule="auto"/>
              <w:rPr>
                <w:rFonts w:cs="Times New Roman"/>
                <w:lang w:val="da-DK"/>
              </w:rPr>
            </w:pPr>
            <w:ins w:id="751" w:author="Mathias (target conflict)" w:date="2019-03-21T16:48:00Z">
              <w:r w:rsidRPr="00352488">
                <w:rPr>
                  <w:rFonts w:cs="Times New Roman"/>
                  <w:color w:val="000000"/>
                  <w:lang w:val="da-DK"/>
                </w:rPr>
                <w:t>Navn (Symbol)</w:t>
              </w:r>
            </w:ins>
          </w:p>
        </w:tc>
        <w:tc>
          <w:tcPr>
            <w:tcW w:w="4675" w:type="dxa"/>
          </w:tcPr>
          <w:p w14:paraId="267BB5E9" w14:textId="4A21C4DB" w:rsidR="00466095" w:rsidRPr="00352488" w:rsidRDefault="00B243B7" w:rsidP="00816A15">
            <w:pPr>
              <w:spacing w:line="276" w:lineRule="auto"/>
              <w:rPr>
                <w:rFonts w:cs="Times New Roman"/>
                <w:lang w:val="da-DK"/>
              </w:rPr>
            </w:pPr>
            <w:ins w:id="752" w:author="Mathias (target conflict)" w:date="2019-03-21T16:48:00Z">
              <w:r w:rsidRPr="00352488">
                <w:rPr>
                  <w:rFonts w:cs="Times New Roman"/>
                  <w:color w:val="000000"/>
                  <w:lang w:val="da-DK"/>
                </w:rPr>
                <w:t>Dagbog</w:t>
              </w:r>
            </w:ins>
          </w:p>
        </w:tc>
      </w:tr>
      <w:tr w:rsidR="00466095" w:rsidRPr="00352488" w14:paraId="3112CEBA" w14:textId="77777777" w:rsidTr="00757D67">
        <w:tc>
          <w:tcPr>
            <w:tcW w:w="4675" w:type="dxa"/>
          </w:tcPr>
          <w:p w14:paraId="26377B8B" w14:textId="38775E26" w:rsidR="00466095" w:rsidRPr="00352488" w:rsidRDefault="00B243B7" w:rsidP="00816A15">
            <w:pPr>
              <w:spacing w:line="276" w:lineRule="auto"/>
              <w:rPr>
                <w:rFonts w:cs="Times New Roman"/>
                <w:lang w:val="da-DK"/>
              </w:rPr>
            </w:pPr>
            <w:ins w:id="753" w:author="Mathias (target conflict)" w:date="2019-03-21T16:48:00Z">
              <w:r w:rsidRPr="00352488">
                <w:rPr>
                  <w:rFonts w:cs="Times New Roman"/>
                  <w:color w:val="000000"/>
                  <w:lang w:val="da-DK"/>
                </w:rPr>
                <w:t>Definition (Intention)</w:t>
              </w:r>
            </w:ins>
          </w:p>
        </w:tc>
        <w:tc>
          <w:tcPr>
            <w:tcW w:w="4675" w:type="dxa"/>
          </w:tcPr>
          <w:p w14:paraId="398B5398" w14:textId="3AC97390" w:rsidR="00466095" w:rsidRPr="00352488" w:rsidRDefault="009E65BA" w:rsidP="00816A15">
            <w:pPr>
              <w:spacing w:line="276" w:lineRule="auto"/>
              <w:rPr>
                <w:rFonts w:cs="Times New Roman"/>
                <w:lang w:val="da-DK"/>
              </w:rPr>
            </w:pPr>
            <w:ins w:id="754" w:author="Mathias (target conflict)" w:date="2019-03-21T16:48:00Z">
              <w:r w:rsidRPr="00352488">
                <w:rPr>
                  <w:rFonts w:cs="Times New Roman"/>
                  <w:lang w:val="da-DK"/>
                </w:rPr>
                <w:t xml:space="preserve">Dagbog repræsenterer et eksternt modul i Sensum, hvor der under sagsafgørelsen </w:t>
              </w:r>
              <w:r w:rsidR="00550E79" w:rsidRPr="00352488">
                <w:rPr>
                  <w:rFonts w:cs="Times New Roman"/>
                  <w:lang w:val="da-DK"/>
                </w:rPr>
                <w:t xml:space="preserve">kan </w:t>
              </w:r>
              <w:r w:rsidRPr="00352488">
                <w:rPr>
                  <w:rFonts w:cs="Times New Roman"/>
                  <w:lang w:val="da-DK"/>
                </w:rPr>
                <w:t xml:space="preserve">blive sendt oplysninger til dagbog modulet om at oprette en dagbog. </w:t>
              </w:r>
            </w:ins>
          </w:p>
        </w:tc>
      </w:tr>
      <w:tr w:rsidR="00466095" w:rsidRPr="00352488" w14:paraId="35BBBDF1" w14:textId="77777777" w:rsidTr="00C25160">
        <w:trPr>
          <w:trHeight w:val="343"/>
        </w:trPr>
        <w:tc>
          <w:tcPr>
            <w:tcW w:w="4675" w:type="dxa"/>
          </w:tcPr>
          <w:p w14:paraId="39918D9D" w14:textId="775EEA04" w:rsidR="00466095" w:rsidRPr="00352488" w:rsidRDefault="00B243B7" w:rsidP="00816A15">
            <w:pPr>
              <w:spacing w:line="276" w:lineRule="auto"/>
              <w:rPr>
                <w:rFonts w:cs="Times New Roman"/>
                <w:lang w:val="da-DK"/>
              </w:rPr>
            </w:pPr>
            <w:ins w:id="755" w:author="Mathias (target conflict)" w:date="2019-03-21T16:48:00Z">
              <w:r w:rsidRPr="00352488">
                <w:rPr>
                  <w:rFonts w:cs="Times New Roman"/>
                  <w:color w:val="000000"/>
                  <w:lang w:val="da-DK"/>
                </w:rPr>
                <w:t>Beskrivelse/Eksempel (Extension)</w:t>
              </w:r>
            </w:ins>
          </w:p>
        </w:tc>
        <w:tc>
          <w:tcPr>
            <w:tcW w:w="4675" w:type="dxa"/>
          </w:tcPr>
          <w:p w14:paraId="1FF283EC" w14:textId="5672500B" w:rsidR="000438C1" w:rsidRPr="00352488" w:rsidRDefault="000438C1" w:rsidP="00816A15">
            <w:pPr>
              <w:spacing w:line="276" w:lineRule="auto"/>
              <w:rPr>
                <w:rFonts w:cs="Times New Roman"/>
                <w:lang w:val="da-DK"/>
              </w:rPr>
            </w:pPr>
            <w:ins w:id="756" w:author="Mathias (target conflict)" w:date="2019-03-21T16:48:00Z">
              <w:r w:rsidRPr="00352488">
                <w:rPr>
                  <w:rFonts w:cs="Times New Roman"/>
                  <w:lang w:val="da-DK"/>
                </w:rPr>
                <w:t>Modul som skal simuleres.</w:t>
              </w:r>
            </w:ins>
          </w:p>
        </w:tc>
      </w:tr>
    </w:tbl>
    <w:p w14:paraId="16C9FCFB" w14:textId="7E728BC8" w:rsidR="00466095" w:rsidRPr="00352488" w:rsidRDefault="00466095"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7AA05EE7" w14:textId="77777777" w:rsidTr="00757D67">
        <w:tc>
          <w:tcPr>
            <w:tcW w:w="4675" w:type="dxa"/>
          </w:tcPr>
          <w:p w14:paraId="68708BC1" w14:textId="7635B8C8" w:rsidR="00466095" w:rsidRPr="00352488" w:rsidRDefault="00B243B7" w:rsidP="00816A15">
            <w:pPr>
              <w:spacing w:line="276" w:lineRule="auto"/>
              <w:rPr>
                <w:rFonts w:cs="Times New Roman"/>
                <w:lang w:val="da-DK"/>
              </w:rPr>
            </w:pPr>
            <w:ins w:id="757" w:author="Mathias (target conflict)" w:date="2019-03-21T16:48:00Z">
              <w:r w:rsidRPr="00352488">
                <w:rPr>
                  <w:rFonts w:cs="Times New Roman"/>
                  <w:color w:val="000000"/>
                  <w:lang w:val="da-DK"/>
                </w:rPr>
                <w:t>Navn (Symbol)</w:t>
              </w:r>
            </w:ins>
          </w:p>
        </w:tc>
        <w:tc>
          <w:tcPr>
            <w:tcW w:w="4675" w:type="dxa"/>
          </w:tcPr>
          <w:p w14:paraId="40AE5284" w14:textId="0E60CB51" w:rsidR="00466095" w:rsidRPr="00352488" w:rsidRDefault="00B243B7" w:rsidP="00816A15">
            <w:pPr>
              <w:spacing w:line="276" w:lineRule="auto"/>
              <w:rPr>
                <w:rFonts w:cs="Times New Roman"/>
                <w:lang w:val="da-DK"/>
              </w:rPr>
            </w:pPr>
            <w:ins w:id="758" w:author="Mathias (target conflict)" w:date="2019-03-21T16:48:00Z">
              <w:r w:rsidRPr="00352488">
                <w:rPr>
                  <w:rFonts w:cs="Times New Roman"/>
                  <w:color w:val="000000"/>
                  <w:lang w:val="da-DK"/>
                </w:rPr>
                <w:t>Sundhedssystem</w:t>
              </w:r>
            </w:ins>
          </w:p>
        </w:tc>
      </w:tr>
      <w:tr w:rsidR="00466095" w:rsidRPr="00352488" w14:paraId="3496CB82" w14:textId="77777777" w:rsidTr="00757D67">
        <w:tc>
          <w:tcPr>
            <w:tcW w:w="4675" w:type="dxa"/>
          </w:tcPr>
          <w:p w14:paraId="7565B2A9" w14:textId="5F9DC127" w:rsidR="00466095" w:rsidRPr="00352488" w:rsidRDefault="00B243B7" w:rsidP="00816A15">
            <w:pPr>
              <w:spacing w:line="276" w:lineRule="auto"/>
              <w:rPr>
                <w:rFonts w:cs="Times New Roman"/>
                <w:lang w:val="da-DK"/>
              </w:rPr>
            </w:pPr>
            <w:ins w:id="759" w:author="Mathias (target conflict)" w:date="2019-03-21T16:48:00Z">
              <w:r w:rsidRPr="00352488">
                <w:rPr>
                  <w:rFonts w:cs="Times New Roman"/>
                  <w:color w:val="000000"/>
                  <w:lang w:val="da-DK"/>
                </w:rPr>
                <w:t>Definition (Intention)</w:t>
              </w:r>
            </w:ins>
          </w:p>
        </w:tc>
        <w:tc>
          <w:tcPr>
            <w:tcW w:w="4675" w:type="dxa"/>
          </w:tcPr>
          <w:p w14:paraId="5983E937" w14:textId="5157CB86" w:rsidR="00466095" w:rsidRPr="00352488" w:rsidRDefault="009E65BA" w:rsidP="00816A15">
            <w:pPr>
              <w:spacing w:line="276" w:lineRule="auto"/>
              <w:rPr>
                <w:rFonts w:cs="Times New Roman"/>
                <w:lang w:val="da-DK"/>
              </w:rPr>
            </w:pPr>
            <w:ins w:id="760" w:author="Mathias (target conflict)" w:date="2019-03-21T16:48:00Z">
              <w:r w:rsidRPr="00352488">
                <w:rPr>
                  <w:rFonts w:cs="Times New Roman"/>
                  <w:lang w:val="da-DK"/>
                </w:rPr>
                <w:t>Sundhedssystemet er e</w:t>
              </w:r>
              <w:r w:rsidR="007551A1" w:rsidRPr="00352488">
                <w:rPr>
                  <w:rFonts w:cs="Times New Roman"/>
                  <w:lang w:val="da-DK"/>
                </w:rPr>
                <w:t xml:space="preserve">t eksternt system, hvor en </w:t>
              </w:r>
              <w:r w:rsidR="00550E79" w:rsidRPr="00352488">
                <w:rPr>
                  <w:rFonts w:cs="Times New Roman"/>
                  <w:lang w:val="da-DK"/>
                </w:rPr>
                <w:t>sagsbehandler</w:t>
              </w:r>
              <w:r w:rsidR="007551A1" w:rsidRPr="00352488">
                <w:rPr>
                  <w:rFonts w:cs="Times New Roman"/>
                  <w:lang w:val="da-DK"/>
                </w:rPr>
                <w:t xml:space="preserve"> kan </w:t>
              </w:r>
              <w:r w:rsidR="00550E79" w:rsidRPr="00352488">
                <w:rPr>
                  <w:rFonts w:cs="Times New Roman"/>
                  <w:lang w:val="da-DK"/>
                </w:rPr>
                <w:t>hente</w:t>
              </w:r>
              <w:r w:rsidR="007551A1" w:rsidRPr="00352488">
                <w:rPr>
                  <w:rFonts w:cs="Times New Roman"/>
                  <w:lang w:val="da-DK"/>
                </w:rPr>
                <w:t xml:space="preserve"> lægeerklæring</w:t>
              </w:r>
              <w:r w:rsidR="00550E79" w:rsidRPr="00352488">
                <w:rPr>
                  <w:rFonts w:cs="Times New Roman"/>
                  <w:lang w:val="da-DK"/>
                </w:rPr>
                <w:t xml:space="preserve"> eller andet relevant information fra fagligt personale.</w:t>
              </w:r>
            </w:ins>
          </w:p>
        </w:tc>
      </w:tr>
      <w:tr w:rsidR="00466095" w:rsidRPr="00352488" w14:paraId="20266372" w14:textId="77777777" w:rsidTr="00757D67">
        <w:tc>
          <w:tcPr>
            <w:tcW w:w="4675" w:type="dxa"/>
          </w:tcPr>
          <w:p w14:paraId="1809FC9E" w14:textId="115B0587" w:rsidR="00466095" w:rsidRPr="00352488" w:rsidRDefault="00B243B7" w:rsidP="00816A15">
            <w:pPr>
              <w:spacing w:line="276" w:lineRule="auto"/>
              <w:rPr>
                <w:rFonts w:cs="Times New Roman"/>
                <w:lang w:val="da-DK"/>
              </w:rPr>
            </w:pPr>
            <w:ins w:id="761" w:author="Mathias (target conflict)" w:date="2019-03-21T16:48:00Z">
              <w:r w:rsidRPr="00352488">
                <w:rPr>
                  <w:rFonts w:cs="Times New Roman"/>
                  <w:color w:val="000000"/>
                  <w:lang w:val="da-DK"/>
                </w:rPr>
                <w:t>Beskrivelse/Eksempel (Extension)</w:t>
              </w:r>
            </w:ins>
          </w:p>
        </w:tc>
        <w:tc>
          <w:tcPr>
            <w:tcW w:w="4675" w:type="dxa"/>
          </w:tcPr>
          <w:p w14:paraId="522CEA53" w14:textId="32A0DFFA" w:rsidR="00466095" w:rsidRPr="00352488" w:rsidRDefault="000438C1" w:rsidP="00816A15">
            <w:pPr>
              <w:spacing w:line="276" w:lineRule="auto"/>
              <w:rPr>
                <w:rFonts w:cs="Times New Roman"/>
                <w:lang w:val="da-DK"/>
              </w:rPr>
            </w:pPr>
            <w:ins w:id="762" w:author="Mathias (target conflict)" w:date="2019-03-21T16:48:00Z">
              <w:r w:rsidRPr="00352488">
                <w:rPr>
                  <w:rFonts w:cs="Times New Roman"/>
                  <w:lang w:val="da-DK"/>
                </w:rPr>
                <w:t>Eksternt system, som skal simuleres.</w:t>
              </w:r>
            </w:ins>
          </w:p>
        </w:tc>
      </w:tr>
    </w:tbl>
    <w:p w14:paraId="0B697191" w14:textId="7BC1D877" w:rsidR="00466095" w:rsidRPr="00352488" w:rsidRDefault="00466095" w:rsidP="00DD2DA2">
      <w:pPr>
        <w:spacing w:after="0" w:line="360" w:lineRule="auto"/>
        <w:rPr>
          <w:rFonts w:cs="Times New Roman"/>
          <w:lang w:val="da-DK"/>
        </w:rPr>
      </w:pPr>
    </w:p>
    <w:tbl>
      <w:tblPr>
        <w:tblStyle w:val="Tabel-Gitter"/>
        <w:tblW w:w="0" w:type="auto"/>
        <w:tblLook w:val="04A0" w:firstRow="1" w:lastRow="0" w:firstColumn="1" w:lastColumn="0" w:noHBand="0" w:noVBand="1"/>
      </w:tblPr>
      <w:tblGrid>
        <w:gridCol w:w="4675"/>
        <w:gridCol w:w="4675"/>
      </w:tblGrid>
      <w:tr w:rsidR="00466095" w:rsidRPr="00352488" w14:paraId="2B80BAB2" w14:textId="77777777" w:rsidTr="00757D67">
        <w:tc>
          <w:tcPr>
            <w:tcW w:w="4675" w:type="dxa"/>
          </w:tcPr>
          <w:p w14:paraId="46D778CD" w14:textId="437DF19F" w:rsidR="00466095" w:rsidRPr="00352488" w:rsidRDefault="00B243B7" w:rsidP="00816A15">
            <w:pPr>
              <w:spacing w:line="276" w:lineRule="auto"/>
              <w:rPr>
                <w:rFonts w:cs="Times New Roman"/>
                <w:lang w:val="da-DK"/>
              </w:rPr>
            </w:pPr>
            <w:ins w:id="763" w:author="Mathias (target conflict)" w:date="2019-03-21T16:48:00Z">
              <w:r w:rsidRPr="00352488">
                <w:rPr>
                  <w:rFonts w:cs="Times New Roman"/>
                  <w:color w:val="000000"/>
                  <w:lang w:val="da-DK"/>
                </w:rPr>
                <w:t>Navn (Symbol)</w:t>
              </w:r>
            </w:ins>
          </w:p>
        </w:tc>
        <w:tc>
          <w:tcPr>
            <w:tcW w:w="4675" w:type="dxa"/>
          </w:tcPr>
          <w:p w14:paraId="5342248B" w14:textId="33BDAE09" w:rsidR="00466095" w:rsidRPr="00352488" w:rsidRDefault="00B243B7" w:rsidP="00816A15">
            <w:pPr>
              <w:spacing w:line="276" w:lineRule="auto"/>
              <w:rPr>
                <w:rFonts w:cs="Times New Roman"/>
                <w:lang w:val="da-DK"/>
              </w:rPr>
            </w:pPr>
            <w:ins w:id="764" w:author="Mathias (target conflict)" w:date="2019-03-21T16:48:00Z">
              <w:r w:rsidRPr="00352488">
                <w:rPr>
                  <w:rFonts w:cs="Times New Roman"/>
                  <w:color w:val="000000"/>
                  <w:lang w:val="da-DK"/>
                </w:rPr>
                <w:t>Bestilling af indsats</w:t>
              </w:r>
            </w:ins>
          </w:p>
        </w:tc>
      </w:tr>
      <w:tr w:rsidR="00466095" w:rsidRPr="00352488" w14:paraId="2BFE4299" w14:textId="77777777" w:rsidTr="00757D67">
        <w:tc>
          <w:tcPr>
            <w:tcW w:w="4675" w:type="dxa"/>
          </w:tcPr>
          <w:p w14:paraId="0486FC1C" w14:textId="70D14CBE" w:rsidR="00466095" w:rsidRPr="00352488" w:rsidRDefault="00B243B7" w:rsidP="00816A15">
            <w:pPr>
              <w:spacing w:line="276" w:lineRule="auto"/>
              <w:rPr>
                <w:rFonts w:cs="Times New Roman"/>
                <w:lang w:val="da-DK"/>
              </w:rPr>
            </w:pPr>
            <w:ins w:id="765" w:author="Mathias (target conflict)" w:date="2019-03-21T16:48:00Z">
              <w:r w:rsidRPr="00352488">
                <w:rPr>
                  <w:rFonts w:cs="Times New Roman"/>
                  <w:color w:val="000000"/>
                  <w:lang w:val="da-DK"/>
                </w:rPr>
                <w:t>Definition (Intention)</w:t>
              </w:r>
            </w:ins>
          </w:p>
        </w:tc>
        <w:tc>
          <w:tcPr>
            <w:tcW w:w="4675" w:type="dxa"/>
          </w:tcPr>
          <w:p w14:paraId="49826F8D" w14:textId="7F15C384" w:rsidR="00466095" w:rsidRPr="00352488" w:rsidRDefault="007551A1" w:rsidP="00816A15">
            <w:pPr>
              <w:spacing w:line="276" w:lineRule="auto"/>
              <w:rPr>
                <w:rFonts w:cs="Times New Roman"/>
                <w:lang w:val="da-DK"/>
              </w:rPr>
            </w:pPr>
            <w:ins w:id="766" w:author="Mathias (target conflict)" w:date="2019-03-21T16:48:00Z">
              <w:r w:rsidRPr="00352488">
                <w:rPr>
                  <w:rFonts w:cs="Times New Roman"/>
                  <w:lang w:val="da-DK"/>
                </w:rPr>
                <w:t xml:space="preserve">Bestilling af indsats er et eksternt system, hvor informationer fra </w:t>
              </w:r>
              <w:r w:rsidR="002D54AC" w:rsidRPr="00352488">
                <w:rPr>
                  <w:rFonts w:cs="Times New Roman"/>
                  <w:lang w:val="da-DK"/>
                </w:rPr>
                <w:t>bestilling af indsats formular</w:t>
              </w:r>
              <w:r w:rsidRPr="00352488">
                <w:rPr>
                  <w:rFonts w:cs="Times New Roman"/>
                  <w:lang w:val="da-DK"/>
                </w:rPr>
                <w:t xml:space="preserve"> sendes til </w:t>
              </w:r>
              <w:r w:rsidR="002D54AC" w:rsidRPr="00352488">
                <w:rPr>
                  <w:rFonts w:cs="Times New Roman"/>
                  <w:lang w:val="da-DK"/>
                </w:rPr>
                <w:t>det eksterne system omkring oprettelse af evt. ydelse</w:t>
              </w:r>
              <w:r w:rsidR="00BA4736" w:rsidRPr="00352488">
                <w:rPr>
                  <w:rFonts w:cs="Times New Roman"/>
                  <w:lang w:val="da-DK"/>
                </w:rPr>
                <w:t>r</w:t>
              </w:r>
              <w:r w:rsidR="00550E79" w:rsidRPr="00352488">
                <w:rPr>
                  <w:rFonts w:cs="Times New Roman"/>
                  <w:lang w:val="da-DK"/>
                </w:rPr>
                <w:t>.</w:t>
              </w:r>
            </w:ins>
          </w:p>
        </w:tc>
      </w:tr>
      <w:tr w:rsidR="00466095" w:rsidRPr="00352488" w14:paraId="7DB552E3" w14:textId="77777777" w:rsidTr="00757D67">
        <w:tc>
          <w:tcPr>
            <w:tcW w:w="4675" w:type="dxa"/>
          </w:tcPr>
          <w:p w14:paraId="544DC145" w14:textId="458A4EE3" w:rsidR="00466095" w:rsidRPr="00352488" w:rsidRDefault="00B243B7" w:rsidP="00816A15">
            <w:pPr>
              <w:spacing w:line="276" w:lineRule="auto"/>
              <w:rPr>
                <w:rFonts w:cs="Times New Roman"/>
                <w:lang w:val="da-DK"/>
              </w:rPr>
            </w:pPr>
            <w:ins w:id="767" w:author="Mathias (target conflict)" w:date="2019-03-21T16:48:00Z">
              <w:r w:rsidRPr="00352488">
                <w:rPr>
                  <w:rFonts w:cs="Times New Roman"/>
                  <w:color w:val="000000"/>
                  <w:lang w:val="da-DK"/>
                </w:rPr>
                <w:t>Beskrivelse/Eksempel (Extension)</w:t>
              </w:r>
            </w:ins>
          </w:p>
        </w:tc>
        <w:tc>
          <w:tcPr>
            <w:tcW w:w="4675" w:type="dxa"/>
          </w:tcPr>
          <w:p w14:paraId="45FC5E2A" w14:textId="470AEA3D" w:rsidR="00466095" w:rsidRPr="00352488" w:rsidRDefault="000438C1" w:rsidP="00816A15">
            <w:pPr>
              <w:spacing w:line="276" w:lineRule="auto"/>
              <w:rPr>
                <w:rFonts w:cs="Times New Roman"/>
                <w:lang w:val="da-DK"/>
              </w:rPr>
            </w:pPr>
            <w:ins w:id="768" w:author="Mathias (target conflict)" w:date="2019-03-21T16:48:00Z">
              <w:r w:rsidRPr="00352488">
                <w:rPr>
                  <w:rFonts w:cs="Times New Roman"/>
                  <w:lang w:val="da-DK"/>
                </w:rPr>
                <w:t>Modul som skal simuleres.</w:t>
              </w:r>
            </w:ins>
          </w:p>
        </w:tc>
      </w:tr>
    </w:tbl>
    <w:p w14:paraId="3FBEF340" w14:textId="77777777" w:rsidR="00816A15" w:rsidRDefault="00816A15">
      <w:r>
        <w:br w:type="page"/>
      </w:r>
    </w:p>
    <w:p w14:paraId="304ED338" w14:textId="3818FB77" w:rsidR="009E1317" w:rsidRPr="00352488" w:rsidRDefault="009E1317" w:rsidP="000801EF">
      <w:pPr>
        <w:pStyle w:val="Overskrift1"/>
        <w:numPr>
          <w:ilvl w:val="0"/>
          <w:numId w:val="26"/>
        </w:numPr>
        <w:spacing w:before="0" w:line="360" w:lineRule="auto"/>
        <w:rPr>
          <w:rFonts w:ascii="Times New Roman" w:hAnsi="Times New Roman" w:cs="Times New Roman"/>
          <w:lang w:val="da-DK"/>
        </w:rPr>
      </w:pPr>
      <w:bookmarkStart w:id="769" w:name="_Toc4088555"/>
      <w:bookmarkStart w:id="770" w:name="_Toc4164637"/>
      <w:r w:rsidRPr="00352488">
        <w:rPr>
          <w:rFonts w:ascii="Times New Roman" w:hAnsi="Times New Roman" w:cs="Times New Roman"/>
          <w:lang w:val="da-DK"/>
        </w:rPr>
        <w:lastRenderedPageBreak/>
        <w:t>Kritiske risici</w:t>
      </w:r>
      <w:bookmarkEnd w:id="769"/>
      <w:bookmarkEnd w:id="770"/>
    </w:p>
    <w:p w14:paraId="147BDF3B" w14:textId="7CE4734D" w:rsidR="00077FC5" w:rsidRPr="00352488" w:rsidRDefault="00077FC5" w:rsidP="00816A15">
      <w:pPr>
        <w:rPr>
          <w:lang w:val="da-DK"/>
        </w:rPr>
      </w:pPr>
      <w:ins w:id="771" w:author="Per Terp Larsen (source conflict)" w:date="2019-03-19T10:30:00Z">
        <w:r w:rsidRPr="00352488">
          <w:rPr>
            <w:lang w:val="da-DK"/>
          </w:rPr>
          <w:t xml:space="preserve">For at skabe et overblik over risici er der lavet et risikoskema. Dette </w:t>
        </w:r>
      </w:ins>
      <w:ins w:id="772" w:author="vitten (target conflict)" w:date="2019-03-21T18:15:00Z">
        <w:r w:rsidR="00596038" w:rsidRPr="00352488">
          <w:rPr>
            <w:lang w:val="da-DK"/>
          </w:rPr>
          <w:t>gør</w:t>
        </w:r>
      </w:ins>
      <w:ins w:id="773" w:author="Per Terp Larsen (source conflict)" w:date="2019-03-19T10:30:00Z">
        <w:r w:rsidRPr="00352488">
          <w:rPr>
            <w:lang w:val="da-DK"/>
          </w:rPr>
          <w:t xml:space="preserve"> det mere synligt for gruppen </w:t>
        </w:r>
      </w:ins>
      <w:ins w:id="774" w:author="vitten (target conflict)" w:date="2019-03-21T18:15:00Z">
        <w:r w:rsidR="0003435D" w:rsidRPr="00352488">
          <w:rPr>
            <w:lang w:val="da-DK"/>
          </w:rPr>
          <w:t>hvad for nogle risici der er og hvad for en effekt</w:t>
        </w:r>
      </w:ins>
      <w:ins w:id="775" w:author="vitten (target conflict)" w:date="2019-03-21T20:30:00Z">
        <w:r w:rsidR="00FF52C3" w:rsidRPr="00352488">
          <w:rPr>
            <w:lang w:val="da-DK"/>
          </w:rPr>
          <w:t xml:space="preserve"> de kan have</w:t>
        </w:r>
      </w:ins>
      <w:ins w:id="776" w:author="Per Terp Larsen (source conflict)" w:date="2019-03-19T10:30:00Z">
        <w:r w:rsidRPr="00352488">
          <w:rPr>
            <w:lang w:val="da-DK"/>
          </w:rPr>
          <w:t xml:space="preserve">. </w:t>
        </w:r>
      </w:ins>
      <w:ins w:id="777" w:author="vitten (target conflict)" w:date="2019-03-21T18:15:00Z">
        <w:r w:rsidR="004D4338" w:rsidRPr="00352488">
          <w:rPr>
            <w:lang w:val="da-DK"/>
          </w:rPr>
          <w:t xml:space="preserve">De er delt ind </w:t>
        </w:r>
      </w:ins>
      <w:ins w:id="778" w:author="vitten (target conflict)" w:date="2019-03-21T20:30:00Z">
        <w:r w:rsidR="00FF52C3" w:rsidRPr="00352488">
          <w:rPr>
            <w:lang w:val="da-DK"/>
          </w:rPr>
          <w:t>efter</w:t>
        </w:r>
      </w:ins>
      <w:ins w:id="779" w:author="vitten (target conflict)" w:date="2019-03-21T18:15:00Z">
        <w:r w:rsidR="004D4338" w:rsidRPr="00352488">
          <w:rPr>
            <w:lang w:val="da-DK"/>
          </w:rPr>
          <w:t xml:space="preserve"> type</w:t>
        </w:r>
        <w:r w:rsidR="00596038" w:rsidRPr="00352488">
          <w:rPr>
            <w:lang w:val="da-DK"/>
          </w:rPr>
          <w:t xml:space="preserve">, sandsynlighed og effekt. </w:t>
        </w:r>
      </w:ins>
    </w:p>
    <w:p w14:paraId="14172152" w14:textId="0DF27A59" w:rsidR="00596038" w:rsidRPr="00352488" w:rsidRDefault="00596038" w:rsidP="00816A15">
      <w:pPr>
        <w:rPr>
          <w:lang w:val="da-DK"/>
        </w:rPr>
      </w:pPr>
      <w:ins w:id="780" w:author="vitten (target conflict)" w:date="2019-03-21T18:15:00Z">
        <w:r w:rsidRPr="00352488">
          <w:rPr>
            <w:lang w:val="da-DK"/>
          </w:rPr>
          <w:t>Der er seks forskellige typer:</w:t>
        </w:r>
      </w:ins>
    </w:p>
    <w:p w14:paraId="2A4C4F85" w14:textId="021160B9" w:rsidR="00596038" w:rsidRPr="00816A15" w:rsidRDefault="00596038" w:rsidP="00816A15">
      <w:pPr>
        <w:pStyle w:val="Listeafsnit"/>
        <w:numPr>
          <w:ilvl w:val="0"/>
          <w:numId w:val="31"/>
        </w:numPr>
        <w:rPr>
          <w:lang w:val="da-DK"/>
        </w:rPr>
      </w:pPr>
      <w:ins w:id="781" w:author="vitten (target conflict)" w:date="2019-03-21T18:15:00Z">
        <w:r w:rsidRPr="00816A15">
          <w:rPr>
            <w:lang w:val="da-DK"/>
          </w:rPr>
          <w:t>Teknologi</w:t>
        </w:r>
      </w:ins>
      <w:ins w:id="782" w:author="vitten (target conflict)" w:date="2019-03-21T20:30:00Z">
        <w:r w:rsidR="00FF52C3" w:rsidRPr="00816A15">
          <w:rPr>
            <w:lang w:val="da-DK"/>
          </w:rPr>
          <w:t>:</w:t>
        </w:r>
      </w:ins>
      <w:ins w:id="783" w:author="vitten (target conflict)" w:date="2019-03-21T18:15:00Z">
        <w:r w:rsidR="00FF52C3" w:rsidRPr="00816A15">
          <w:rPr>
            <w:lang w:val="da-DK"/>
          </w:rPr>
          <w:t xml:space="preserve"> </w:t>
        </w:r>
        <w:r w:rsidR="00FC7998" w:rsidRPr="00816A15">
          <w:rPr>
            <w:lang w:val="da-DK"/>
          </w:rPr>
          <w:t xml:space="preserve">risikoen </w:t>
        </w:r>
      </w:ins>
      <w:ins w:id="784" w:author="vitten (target conflict)" w:date="2019-03-21T20:30:00Z">
        <w:r w:rsidR="00FF52C3" w:rsidRPr="00816A15">
          <w:rPr>
            <w:lang w:val="da-DK"/>
          </w:rPr>
          <w:t>med</w:t>
        </w:r>
      </w:ins>
      <w:ins w:id="785" w:author="vitten (target conflict)" w:date="2019-03-21T18:15:00Z">
        <w:r w:rsidR="00FC7998" w:rsidRPr="00816A15">
          <w:rPr>
            <w:lang w:val="da-DK"/>
          </w:rPr>
          <w:t xml:space="preserve"> teknologi at gøre</w:t>
        </w:r>
        <w:r w:rsidRPr="00816A15">
          <w:rPr>
            <w:lang w:val="da-DK"/>
          </w:rPr>
          <w:t xml:space="preserve"> </w:t>
        </w:r>
      </w:ins>
    </w:p>
    <w:p w14:paraId="69A13159" w14:textId="517B45F4" w:rsidR="00596038" w:rsidRPr="00816A15" w:rsidRDefault="00596038" w:rsidP="00816A15">
      <w:pPr>
        <w:pStyle w:val="Listeafsnit"/>
        <w:numPr>
          <w:ilvl w:val="0"/>
          <w:numId w:val="31"/>
        </w:numPr>
        <w:rPr>
          <w:lang w:val="da-DK"/>
        </w:rPr>
      </w:pPr>
      <w:ins w:id="786" w:author="vitten (target conflict)" w:date="2019-03-21T18:15:00Z">
        <w:r w:rsidRPr="00816A15">
          <w:rPr>
            <w:lang w:val="da-DK"/>
          </w:rPr>
          <w:t>Folk</w:t>
        </w:r>
      </w:ins>
      <w:ins w:id="787" w:author="vitten (target conflict)" w:date="2019-03-21T20:30:00Z">
        <w:r w:rsidR="00FF52C3" w:rsidRPr="00816A15">
          <w:rPr>
            <w:lang w:val="da-DK"/>
          </w:rPr>
          <w:t>:</w:t>
        </w:r>
      </w:ins>
      <w:ins w:id="788" w:author="vitten (target conflict)" w:date="2019-03-21T18:15:00Z">
        <w:r w:rsidR="00FF52C3" w:rsidRPr="00816A15">
          <w:rPr>
            <w:lang w:val="da-DK"/>
          </w:rPr>
          <w:t xml:space="preserve"> </w:t>
        </w:r>
        <w:r w:rsidR="00FC7998" w:rsidRPr="00816A15">
          <w:rPr>
            <w:lang w:val="da-DK"/>
          </w:rPr>
          <w:t>risikoen har med gruppen at gøre</w:t>
        </w:r>
      </w:ins>
    </w:p>
    <w:p w14:paraId="79389C33" w14:textId="09E5A78E" w:rsidR="00596038" w:rsidRPr="00816A15" w:rsidRDefault="00596038" w:rsidP="00816A15">
      <w:pPr>
        <w:pStyle w:val="Listeafsnit"/>
        <w:numPr>
          <w:ilvl w:val="0"/>
          <w:numId w:val="31"/>
        </w:numPr>
        <w:rPr>
          <w:lang w:val="da-DK"/>
        </w:rPr>
      </w:pPr>
      <w:ins w:id="789" w:author="vitten (target conflict)" w:date="2019-03-21T18:15:00Z">
        <w:r w:rsidRPr="00816A15">
          <w:rPr>
            <w:lang w:val="da-DK"/>
          </w:rPr>
          <w:t>Organisation</w:t>
        </w:r>
      </w:ins>
      <w:ins w:id="790" w:author="vitten (target conflict)" w:date="2019-03-21T20:30:00Z">
        <w:r w:rsidR="00FF52C3" w:rsidRPr="00816A15">
          <w:rPr>
            <w:lang w:val="da-DK"/>
          </w:rPr>
          <w:t>: risikoen har med</w:t>
        </w:r>
      </w:ins>
      <w:ins w:id="791" w:author="vitten (target conflict)" w:date="2019-03-21T18:15:00Z">
        <w:r w:rsidRPr="00816A15">
          <w:rPr>
            <w:lang w:val="da-DK"/>
          </w:rPr>
          <w:t xml:space="preserve"> styringen af projektet eller produktet</w:t>
        </w:r>
        <w:r w:rsidR="00FF52C3" w:rsidRPr="00816A15">
          <w:rPr>
            <w:lang w:val="da-DK"/>
          </w:rPr>
          <w:t xml:space="preserve"> </w:t>
        </w:r>
      </w:ins>
      <w:ins w:id="792" w:author="vitten (target conflict)" w:date="2019-03-21T20:30:00Z">
        <w:r w:rsidR="00FF52C3" w:rsidRPr="00816A15">
          <w:rPr>
            <w:lang w:val="da-DK"/>
          </w:rPr>
          <w:t>at gøre</w:t>
        </w:r>
      </w:ins>
      <w:ins w:id="793" w:author="vitten (target conflict)" w:date="2019-03-21T18:15:00Z">
        <w:r w:rsidRPr="00816A15">
          <w:rPr>
            <w:lang w:val="da-DK"/>
          </w:rPr>
          <w:t xml:space="preserve"> </w:t>
        </w:r>
      </w:ins>
    </w:p>
    <w:p w14:paraId="436C29F2" w14:textId="7290B642" w:rsidR="00596038" w:rsidRPr="00816A15" w:rsidRDefault="00596038" w:rsidP="00816A15">
      <w:pPr>
        <w:pStyle w:val="Listeafsnit"/>
        <w:numPr>
          <w:ilvl w:val="0"/>
          <w:numId w:val="31"/>
        </w:numPr>
        <w:rPr>
          <w:lang w:val="da-DK"/>
        </w:rPr>
      </w:pPr>
      <w:ins w:id="794" w:author="vitten (target conflict)" w:date="2019-03-21T18:15:00Z">
        <w:r w:rsidRPr="00816A15">
          <w:rPr>
            <w:lang w:val="da-DK"/>
          </w:rPr>
          <w:t>Værktøj</w:t>
        </w:r>
      </w:ins>
      <w:ins w:id="795" w:author="vitten (target conflict)" w:date="2019-03-21T20:30:00Z">
        <w:r w:rsidR="00FF52C3" w:rsidRPr="00816A15">
          <w:rPr>
            <w:lang w:val="da-DK"/>
          </w:rPr>
          <w:t>:</w:t>
        </w:r>
      </w:ins>
      <w:ins w:id="796" w:author="vitten (target conflict)" w:date="2019-03-21T18:15:00Z">
        <w:r w:rsidR="00FF52C3" w:rsidRPr="00816A15">
          <w:rPr>
            <w:lang w:val="da-DK"/>
          </w:rPr>
          <w:t xml:space="preserve"> </w:t>
        </w:r>
        <w:r w:rsidR="00FC7998" w:rsidRPr="00816A15">
          <w:rPr>
            <w:lang w:val="da-DK"/>
          </w:rPr>
          <w:t>risikoen har med de værktøjer der bliver brugt</w:t>
        </w:r>
      </w:ins>
      <w:ins w:id="797" w:author="vitten (target conflict)" w:date="2019-03-21T20:30:00Z">
        <w:r w:rsidR="00FF52C3" w:rsidRPr="00816A15">
          <w:rPr>
            <w:lang w:val="da-DK"/>
          </w:rPr>
          <w:t xml:space="preserve"> at gøre</w:t>
        </w:r>
      </w:ins>
    </w:p>
    <w:p w14:paraId="7A63136A" w14:textId="1C3F3390" w:rsidR="00596038" w:rsidRPr="00816A15" w:rsidRDefault="00596038" w:rsidP="00816A15">
      <w:pPr>
        <w:pStyle w:val="Listeafsnit"/>
        <w:numPr>
          <w:ilvl w:val="0"/>
          <w:numId w:val="31"/>
        </w:numPr>
        <w:rPr>
          <w:lang w:val="da-DK"/>
        </w:rPr>
      </w:pPr>
      <w:ins w:id="798" w:author="vitten (target conflict)" w:date="2019-03-21T18:15:00Z">
        <w:r w:rsidRPr="00816A15">
          <w:rPr>
            <w:lang w:val="da-DK"/>
          </w:rPr>
          <w:t>Krav</w:t>
        </w:r>
      </w:ins>
      <w:ins w:id="799" w:author="vitten (target conflict)" w:date="2019-03-21T20:30:00Z">
        <w:r w:rsidR="00FF52C3" w:rsidRPr="00816A15">
          <w:rPr>
            <w:lang w:val="da-DK"/>
          </w:rPr>
          <w:t>:</w:t>
        </w:r>
      </w:ins>
      <w:ins w:id="800" w:author="vitten (target conflict)" w:date="2019-03-21T18:15:00Z">
        <w:r w:rsidR="00FF52C3" w:rsidRPr="00816A15">
          <w:rPr>
            <w:lang w:val="da-DK"/>
          </w:rPr>
          <w:t xml:space="preserve"> r</w:t>
        </w:r>
        <w:r w:rsidRPr="00816A15">
          <w:rPr>
            <w:lang w:val="da-DK"/>
          </w:rPr>
          <w:t xml:space="preserve">isikoen </w:t>
        </w:r>
        <w:r w:rsidR="00FC7998" w:rsidRPr="00816A15">
          <w:rPr>
            <w:lang w:val="da-DK"/>
          </w:rPr>
          <w:t>har noget med de krav der er stillet op</w:t>
        </w:r>
      </w:ins>
      <w:ins w:id="801" w:author="vitten (target conflict)" w:date="2019-03-21T20:30:00Z">
        <w:r w:rsidR="00FF52C3" w:rsidRPr="00816A15">
          <w:rPr>
            <w:lang w:val="da-DK"/>
          </w:rPr>
          <w:t xml:space="preserve"> at gøre</w:t>
        </w:r>
      </w:ins>
    </w:p>
    <w:p w14:paraId="3AE76FAA" w14:textId="5494E15C" w:rsidR="00596038" w:rsidRPr="00816A15" w:rsidRDefault="00596038" w:rsidP="00816A15">
      <w:pPr>
        <w:pStyle w:val="Listeafsnit"/>
        <w:numPr>
          <w:ilvl w:val="0"/>
          <w:numId w:val="31"/>
        </w:numPr>
        <w:rPr>
          <w:lang w:val="da-DK"/>
        </w:rPr>
      </w:pPr>
      <w:ins w:id="802" w:author="vitten (target conflict)" w:date="2019-03-21T18:15:00Z">
        <w:r w:rsidRPr="00816A15">
          <w:rPr>
            <w:lang w:val="da-DK"/>
          </w:rPr>
          <w:t>Estimater</w:t>
        </w:r>
      </w:ins>
      <w:r w:rsidR="00FF52C3" w:rsidRPr="00816A15">
        <w:rPr>
          <w:lang w:val="da-DK"/>
        </w:rPr>
        <w:t>: risikoen</w:t>
      </w:r>
      <w:ins w:id="803" w:author="vitten (target conflict)" w:date="2019-03-21T18:15:00Z">
        <w:r w:rsidR="00FF52C3" w:rsidRPr="00816A15">
          <w:rPr>
            <w:lang w:val="da-DK"/>
          </w:rPr>
          <w:t xml:space="preserve"> har med estimater </w:t>
        </w:r>
      </w:ins>
      <w:r w:rsidR="00FF52C3" w:rsidRPr="00816A15">
        <w:rPr>
          <w:lang w:val="da-DK"/>
        </w:rPr>
        <w:t>at gøre</w:t>
      </w:r>
    </w:p>
    <w:p w14:paraId="713B131F" w14:textId="780E2279" w:rsidR="00FC7998" w:rsidRPr="00352488" w:rsidRDefault="00FC7998" w:rsidP="00816A15">
      <w:pPr>
        <w:rPr>
          <w:lang w:val="da-DK"/>
        </w:rPr>
      </w:pPr>
      <w:ins w:id="804" w:author="vitten (target conflict)" w:date="2019-03-21T18:15:00Z">
        <w:r w:rsidRPr="00352488">
          <w:rPr>
            <w:lang w:val="da-DK"/>
          </w:rPr>
          <w:t>Sandsynlighed og effekt er opdelt i tre trin</w:t>
        </w:r>
      </w:ins>
      <w:ins w:id="805" w:author="vitten (target conflict)" w:date="2019-03-21T20:30:00Z">
        <w:r w:rsidR="00492B81" w:rsidRPr="00352488">
          <w:rPr>
            <w:lang w:val="da-DK"/>
          </w:rPr>
          <w:t xml:space="preserve"> </w:t>
        </w:r>
      </w:ins>
      <w:ins w:id="806" w:author="vitten (target conflict)" w:date="2019-03-21T18:15:00Z">
        <w:r w:rsidRPr="00352488">
          <w:rPr>
            <w:lang w:val="da-DK"/>
          </w:rPr>
          <w:t>(</w:t>
        </w:r>
      </w:ins>
      <w:ins w:id="807" w:author="vitten (target conflict)" w:date="2019-03-21T20:30:00Z">
        <w:r w:rsidR="00492B81" w:rsidRPr="00352488">
          <w:rPr>
            <w:lang w:val="da-DK"/>
          </w:rPr>
          <w:t>l</w:t>
        </w:r>
      </w:ins>
      <w:ins w:id="808" w:author="vitten (target conflict)" w:date="2019-03-21T18:15:00Z">
        <w:r w:rsidRPr="00352488">
          <w:rPr>
            <w:lang w:val="da-DK"/>
          </w:rPr>
          <w:t>av, medium og stor)</w:t>
        </w:r>
      </w:ins>
      <w:ins w:id="809" w:author="vitten (target conflict)" w:date="2019-03-21T20:30:00Z">
        <w:r w:rsidR="00492B81" w:rsidRPr="00352488">
          <w:rPr>
            <w:lang w:val="da-DK"/>
          </w:rPr>
          <w:t>. S</w:t>
        </w:r>
      </w:ins>
      <w:ins w:id="810" w:author="vitten (target conflict)" w:date="2019-03-21T18:15:00Z">
        <w:r w:rsidRPr="00352488">
          <w:rPr>
            <w:lang w:val="da-DK"/>
          </w:rPr>
          <w:t xml:space="preserve">andsynligheden </w:t>
        </w:r>
      </w:ins>
      <w:ins w:id="811" w:author="vitten (target conflict)" w:date="2019-03-21T20:30:00Z">
        <w:r w:rsidR="00492B81" w:rsidRPr="00352488">
          <w:rPr>
            <w:lang w:val="da-DK"/>
          </w:rPr>
          <w:t>repræsenterer risikoen</w:t>
        </w:r>
      </w:ins>
      <w:ins w:id="812" w:author="vitten (target conflict)" w:date="2019-03-21T18:15:00Z">
        <w:r w:rsidR="00492B81" w:rsidRPr="00352488">
          <w:rPr>
            <w:lang w:val="da-DK"/>
          </w:rPr>
          <w:t xml:space="preserve"> </w:t>
        </w:r>
        <w:r w:rsidRPr="00352488">
          <w:rPr>
            <w:lang w:val="da-DK"/>
          </w:rPr>
          <w:t xml:space="preserve">for </w:t>
        </w:r>
      </w:ins>
      <w:ins w:id="813" w:author="vitten (target conflict)" w:date="2019-03-21T20:30:00Z">
        <w:r w:rsidR="00492B81" w:rsidRPr="00352488">
          <w:rPr>
            <w:lang w:val="da-DK"/>
          </w:rPr>
          <w:t xml:space="preserve">at </w:t>
        </w:r>
      </w:ins>
      <w:ins w:id="814" w:author="vitten (target conflict)" w:date="2019-03-21T18:15:00Z">
        <w:r w:rsidRPr="00352488">
          <w:rPr>
            <w:lang w:val="da-DK"/>
          </w:rPr>
          <w:t>det sker, mens effekt</w:t>
        </w:r>
      </w:ins>
      <w:ins w:id="815" w:author="vitten (target conflict)" w:date="2019-03-21T20:30:00Z">
        <w:r w:rsidR="00492B81" w:rsidRPr="00352488">
          <w:rPr>
            <w:lang w:val="da-DK"/>
          </w:rPr>
          <w:t>en</w:t>
        </w:r>
      </w:ins>
      <w:ins w:id="816" w:author="vitten (target conflict)" w:date="2019-03-21T18:15:00Z">
        <w:r w:rsidRPr="00352488">
          <w:rPr>
            <w:lang w:val="da-DK"/>
          </w:rPr>
          <w:t xml:space="preserve"> er hvor stor en betydning</w:t>
        </w:r>
        <w:r w:rsidR="00492B81" w:rsidRPr="00352488">
          <w:rPr>
            <w:lang w:val="da-DK"/>
          </w:rPr>
          <w:t xml:space="preserve"> </w:t>
        </w:r>
      </w:ins>
      <w:ins w:id="817" w:author="vitten (target conflict)" w:date="2019-03-21T20:30:00Z">
        <w:r w:rsidR="00492B81" w:rsidRPr="00352488">
          <w:rPr>
            <w:lang w:val="da-DK"/>
          </w:rPr>
          <w:t>udløsning af risikoen har</w:t>
        </w:r>
      </w:ins>
      <w:ins w:id="818" w:author="vitten (target conflict)" w:date="2019-03-21T18:15:00Z">
        <w:r w:rsidRPr="00352488">
          <w:rPr>
            <w:lang w:val="da-DK"/>
          </w:rPr>
          <w:t xml:space="preserve"> for gruppen og projektet.  </w:t>
        </w:r>
      </w:ins>
    </w:p>
    <w:p w14:paraId="0908F0A5" w14:textId="441BCEA3" w:rsidR="00A00DB7" w:rsidRPr="00352488" w:rsidRDefault="00492B81" w:rsidP="00816A15">
      <w:pPr>
        <w:rPr>
          <w:lang w:val="da-DK"/>
        </w:rPr>
      </w:pPr>
      <w:ins w:id="819" w:author="vitten (target conflict)" w:date="2019-03-21T20:30:00Z">
        <w:r w:rsidRPr="00352488">
          <w:rPr>
            <w:lang w:val="da-DK"/>
          </w:rPr>
          <w:t>Nedenfor</w:t>
        </w:r>
      </w:ins>
      <w:ins w:id="820" w:author="Per Terp Larsen (source conflict)" w:date="2019-03-19T10:30:00Z">
        <w:r w:rsidR="00A00DB7" w:rsidRPr="00352488">
          <w:rPr>
            <w:lang w:val="da-DK"/>
          </w:rPr>
          <w:t xml:space="preserve"> er de risi</w:t>
        </w:r>
      </w:ins>
      <w:ins w:id="821" w:author="vitten (target conflict)" w:date="2019-03-21T18:15:00Z">
        <w:r w:rsidR="00596038" w:rsidRPr="00352488">
          <w:rPr>
            <w:lang w:val="da-DK"/>
          </w:rPr>
          <w:t>cis</w:t>
        </w:r>
      </w:ins>
      <w:ins w:id="822" w:author="Per Terp Larsen (source conflict)" w:date="2019-03-19T10:30:00Z">
        <w:r w:rsidR="00A00DB7" w:rsidRPr="00352488">
          <w:rPr>
            <w:lang w:val="da-DK"/>
          </w:rPr>
          <w:t xml:space="preserve"> vi har fundet</w:t>
        </w:r>
      </w:ins>
      <w:ins w:id="823" w:author="vitten (target conflict)" w:date="2019-03-21T18:15:00Z">
        <w:r w:rsidR="00596038" w:rsidRPr="00352488">
          <w:rPr>
            <w:lang w:val="da-DK"/>
          </w:rPr>
          <w:t xml:space="preserve"> og hv</w:t>
        </w:r>
      </w:ins>
      <w:ins w:id="824" w:author="vitten (target conflict)" w:date="2019-03-21T20:30:00Z">
        <w:r w:rsidRPr="00352488">
          <w:rPr>
            <w:lang w:val="da-DK"/>
          </w:rPr>
          <w:t>ilke konsekvenser de har</w:t>
        </w:r>
      </w:ins>
      <w:ins w:id="825" w:author="vitten (target conflict)" w:date="2019-03-21T18:15:00Z">
        <w:r w:rsidRPr="00352488">
          <w:rPr>
            <w:lang w:val="da-DK"/>
          </w:rPr>
          <w:t xml:space="preserve"> for</w:t>
        </w:r>
        <w:r w:rsidR="00596038" w:rsidRPr="00352488">
          <w:rPr>
            <w:lang w:val="da-DK"/>
          </w:rPr>
          <w:t xml:space="preserve"> projektet. </w:t>
        </w:r>
      </w:ins>
    </w:p>
    <w:tbl>
      <w:tblPr>
        <w:tblStyle w:val="Tabel-Gitter"/>
        <w:tblW w:w="9493" w:type="dxa"/>
        <w:tblLayout w:type="fixed"/>
        <w:tblLook w:val="04A0" w:firstRow="1" w:lastRow="0" w:firstColumn="1" w:lastColumn="0" w:noHBand="0" w:noVBand="1"/>
      </w:tblPr>
      <w:tblGrid>
        <w:gridCol w:w="1838"/>
        <w:gridCol w:w="1276"/>
        <w:gridCol w:w="1843"/>
        <w:gridCol w:w="1559"/>
        <w:gridCol w:w="1843"/>
        <w:gridCol w:w="1134"/>
      </w:tblGrid>
      <w:tr w:rsidR="00313F5E" w:rsidRPr="00352488" w14:paraId="65FE9DCC" w14:textId="449D0327" w:rsidTr="00816A15">
        <w:tc>
          <w:tcPr>
            <w:tcW w:w="1838" w:type="dxa"/>
          </w:tcPr>
          <w:p w14:paraId="1B07AAA8" w14:textId="1B59CDB3" w:rsidR="00596038" w:rsidRPr="00816A15" w:rsidRDefault="00596038" w:rsidP="00816A15">
            <w:pPr>
              <w:spacing w:line="276" w:lineRule="auto"/>
              <w:rPr>
                <w:rFonts w:cs="Times New Roman"/>
                <w:szCs w:val="24"/>
                <w:lang w:val="da-DK"/>
              </w:rPr>
            </w:pPr>
            <w:ins w:id="826" w:author="Per Terp Larsen (source conflict)" w:date="2019-03-19T10:30:00Z">
              <w:r w:rsidRPr="00816A15">
                <w:rPr>
                  <w:rFonts w:cs="Times New Roman"/>
                  <w:szCs w:val="24"/>
                  <w:lang w:val="da-DK"/>
                </w:rPr>
                <w:t>Risi</w:t>
              </w:r>
            </w:ins>
            <w:ins w:id="827" w:author="vitten (target conflict)" w:date="2019-03-21T18:15:00Z">
              <w:r w:rsidRPr="00816A15">
                <w:rPr>
                  <w:rFonts w:cs="Times New Roman"/>
                  <w:szCs w:val="24"/>
                  <w:lang w:val="da-DK"/>
                </w:rPr>
                <w:t>ci</w:t>
              </w:r>
            </w:ins>
          </w:p>
        </w:tc>
        <w:tc>
          <w:tcPr>
            <w:tcW w:w="1276" w:type="dxa"/>
          </w:tcPr>
          <w:p w14:paraId="102A9C71" w14:textId="7591B92C" w:rsidR="00596038" w:rsidRPr="00816A15" w:rsidRDefault="00FC7998" w:rsidP="00816A15">
            <w:pPr>
              <w:spacing w:line="276" w:lineRule="auto"/>
              <w:rPr>
                <w:rFonts w:cs="Times New Roman"/>
                <w:szCs w:val="24"/>
                <w:lang w:val="da-DK"/>
              </w:rPr>
            </w:pPr>
            <w:ins w:id="828" w:author="vitten (target conflict)" w:date="2019-03-21T18:15:00Z">
              <w:r w:rsidRPr="00816A15">
                <w:rPr>
                  <w:rFonts w:cs="Times New Roman"/>
                  <w:szCs w:val="24"/>
                  <w:lang w:val="da-DK"/>
                </w:rPr>
                <w:t>Betydning</w:t>
              </w:r>
            </w:ins>
            <w:ins w:id="829" w:author="Per Terp Larsen (source conflict)" w:date="2019-03-19T10:30:00Z">
              <w:r w:rsidR="00596038" w:rsidRPr="00816A15">
                <w:rPr>
                  <w:rFonts w:cs="Times New Roman"/>
                  <w:szCs w:val="24"/>
                  <w:lang w:val="da-DK"/>
                </w:rPr>
                <w:t xml:space="preserve"> </w:t>
              </w:r>
            </w:ins>
          </w:p>
        </w:tc>
        <w:tc>
          <w:tcPr>
            <w:tcW w:w="1843" w:type="dxa"/>
          </w:tcPr>
          <w:p w14:paraId="4DC05160" w14:textId="037A934D" w:rsidR="00596038" w:rsidRPr="00816A15" w:rsidRDefault="00596038" w:rsidP="00816A15">
            <w:pPr>
              <w:spacing w:line="276" w:lineRule="auto"/>
              <w:rPr>
                <w:rFonts w:cs="Times New Roman"/>
                <w:szCs w:val="24"/>
                <w:lang w:val="da-DK"/>
              </w:rPr>
            </w:pPr>
            <w:ins w:id="830" w:author="Per Terp Larsen (source conflict)" w:date="2019-03-19T10:30:00Z">
              <w:r w:rsidRPr="00816A15">
                <w:rPr>
                  <w:rFonts w:cs="Times New Roman"/>
                  <w:szCs w:val="24"/>
                  <w:lang w:val="da-DK"/>
                </w:rPr>
                <w:t xml:space="preserve">Beskrivelse </w:t>
              </w:r>
            </w:ins>
          </w:p>
        </w:tc>
        <w:tc>
          <w:tcPr>
            <w:tcW w:w="1559" w:type="dxa"/>
          </w:tcPr>
          <w:p w14:paraId="1650DFA2" w14:textId="2FC00161" w:rsidR="00596038" w:rsidRPr="00816A15" w:rsidRDefault="00596038" w:rsidP="00816A15">
            <w:pPr>
              <w:spacing w:line="276" w:lineRule="auto"/>
              <w:rPr>
                <w:rFonts w:cs="Times New Roman"/>
                <w:szCs w:val="24"/>
                <w:lang w:val="da-DK"/>
              </w:rPr>
            </w:pPr>
            <w:ins w:id="831" w:author="vitten (target conflict)" w:date="2019-03-21T18:15:00Z">
              <w:r w:rsidRPr="00816A15">
                <w:rPr>
                  <w:rFonts w:cs="Times New Roman"/>
                  <w:szCs w:val="24"/>
                  <w:lang w:val="da-DK"/>
                </w:rPr>
                <w:t>Risici type</w:t>
              </w:r>
            </w:ins>
          </w:p>
        </w:tc>
        <w:tc>
          <w:tcPr>
            <w:tcW w:w="1843" w:type="dxa"/>
          </w:tcPr>
          <w:p w14:paraId="1D8BC02F" w14:textId="0AA3B7A7" w:rsidR="00596038" w:rsidRPr="00816A15" w:rsidRDefault="00596038" w:rsidP="00816A15">
            <w:pPr>
              <w:spacing w:line="276" w:lineRule="auto"/>
              <w:rPr>
                <w:rFonts w:cs="Times New Roman"/>
                <w:szCs w:val="24"/>
                <w:lang w:val="da-DK"/>
              </w:rPr>
            </w:pPr>
            <w:ins w:id="832" w:author="vitten (target conflict)" w:date="2019-03-21T18:15:00Z">
              <w:r w:rsidRPr="00816A15">
                <w:rPr>
                  <w:rFonts w:cs="Times New Roman"/>
                  <w:szCs w:val="24"/>
                  <w:lang w:val="da-DK"/>
                </w:rPr>
                <w:t xml:space="preserve">Sandsynlighed </w:t>
              </w:r>
            </w:ins>
          </w:p>
        </w:tc>
        <w:tc>
          <w:tcPr>
            <w:tcW w:w="1134" w:type="dxa"/>
          </w:tcPr>
          <w:p w14:paraId="568EC842" w14:textId="5B0B8C28" w:rsidR="00596038" w:rsidRPr="00816A15" w:rsidRDefault="00596038" w:rsidP="00816A15">
            <w:pPr>
              <w:spacing w:line="276" w:lineRule="auto"/>
              <w:rPr>
                <w:rFonts w:cs="Times New Roman"/>
                <w:szCs w:val="24"/>
                <w:lang w:val="da-DK"/>
              </w:rPr>
            </w:pPr>
            <w:ins w:id="833" w:author="vitten (target conflict)" w:date="2019-03-21T18:15:00Z">
              <w:r w:rsidRPr="00816A15">
                <w:rPr>
                  <w:rFonts w:cs="Times New Roman"/>
                  <w:szCs w:val="24"/>
                  <w:lang w:val="da-DK"/>
                </w:rPr>
                <w:t xml:space="preserve">Effekt </w:t>
              </w:r>
            </w:ins>
          </w:p>
        </w:tc>
      </w:tr>
      <w:tr w:rsidR="00313F5E" w:rsidRPr="00352488" w14:paraId="78057A2B" w14:textId="3EA564B1" w:rsidTr="00816A15">
        <w:tc>
          <w:tcPr>
            <w:tcW w:w="1838" w:type="dxa"/>
          </w:tcPr>
          <w:p w14:paraId="73F897B6" w14:textId="111291FC" w:rsidR="00596038" w:rsidRPr="00816A15" w:rsidRDefault="00596038" w:rsidP="00816A15">
            <w:pPr>
              <w:spacing w:line="276" w:lineRule="auto"/>
              <w:rPr>
                <w:rFonts w:cs="Times New Roman"/>
                <w:szCs w:val="24"/>
                <w:lang w:val="da-DK"/>
              </w:rPr>
            </w:pPr>
            <w:ins w:id="834" w:author="Per Terp Larsen (source conflict)" w:date="2019-03-19T10:30:00Z">
              <w:r w:rsidRPr="00816A15">
                <w:rPr>
                  <w:rFonts w:cs="Times New Roman"/>
                  <w:szCs w:val="24"/>
                  <w:lang w:val="da-DK"/>
                </w:rPr>
                <w:t>Projektstyring</w:t>
              </w:r>
            </w:ins>
          </w:p>
        </w:tc>
        <w:tc>
          <w:tcPr>
            <w:tcW w:w="1276" w:type="dxa"/>
          </w:tcPr>
          <w:p w14:paraId="22E123F2" w14:textId="07B9EC85" w:rsidR="00596038" w:rsidRPr="00816A15" w:rsidRDefault="00596038" w:rsidP="00816A15">
            <w:pPr>
              <w:spacing w:line="276" w:lineRule="auto"/>
              <w:rPr>
                <w:rFonts w:cs="Times New Roman"/>
                <w:szCs w:val="24"/>
                <w:lang w:val="da-DK"/>
              </w:rPr>
            </w:pPr>
            <w:ins w:id="835" w:author="Per Terp Larsen (source conflict)" w:date="2019-03-19T10:30:00Z">
              <w:r w:rsidRPr="00816A15">
                <w:rPr>
                  <w:rFonts w:cs="Times New Roman"/>
                  <w:szCs w:val="24"/>
                  <w:lang w:val="da-DK"/>
                </w:rPr>
                <w:t xml:space="preserve">Projekt </w:t>
              </w:r>
            </w:ins>
          </w:p>
        </w:tc>
        <w:tc>
          <w:tcPr>
            <w:tcW w:w="1843" w:type="dxa"/>
          </w:tcPr>
          <w:p w14:paraId="322CB416" w14:textId="0842C830" w:rsidR="00596038" w:rsidRPr="00816A15" w:rsidRDefault="00596038" w:rsidP="00816A15">
            <w:pPr>
              <w:spacing w:line="276" w:lineRule="auto"/>
              <w:rPr>
                <w:rFonts w:cs="Times New Roman"/>
                <w:szCs w:val="24"/>
                <w:lang w:val="da-DK"/>
              </w:rPr>
            </w:pPr>
            <w:ins w:id="836" w:author="Per Terp Larsen (source conflict)" w:date="2019-03-19T10:30:00Z">
              <w:r w:rsidRPr="00816A15">
                <w:rPr>
                  <w:rFonts w:cs="Times New Roman"/>
                  <w:szCs w:val="24"/>
                  <w:lang w:val="da-DK"/>
                </w:rPr>
                <w:t xml:space="preserve">Forkert management kan gøre gruppen mister overblik </w:t>
              </w:r>
            </w:ins>
          </w:p>
        </w:tc>
        <w:tc>
          <w:tcPr>
            <w:tcW w:w="1559" w:type="dxa"/>
          </w:tcPr>
          <w:p w14:paraId="0EFD1A3E" w14:textId="06DA117B" w:rsidR="00596038" w:rsidRPr="00816A15" w:rsidRDefault="00FC7998" w:rsidP="00816A15">
            <w:pPr>
              <w:spacing w:line="276" w:lineRule="auto"/>
              <w:rPr>
                <w:rFonts w:cs="Times New Roman"/>
                <w:szCs w:val="24"/>
                <w:lang w:val="da-DK"/>
              </w:rPr>
            </w:pPr>
            <w:ins w:id="837" w:author="vitten (target conflict)" w:date="2019-03-21T18:15:00Z">
              <w:r w:rsidRPr="00816A15">
                <w:rPr>
                  <w:rFonts w:cs="Times New Roman"/>
                  <w:szCs w:val="24"/>
                  <w:lang w:val="da-DK"/>
                </w:rPr>
                <w:t>Organisation</w:t>
              </w:r>
            </w:ins>
          </w:p>
        </w:tc>
        <w:tc>
          <w:tcPr>
            <w:tcW w:w="1843" w:type="dxa"/>
          </w:tcPr>
          <w:p w14:paraId="00BC24B9" w14:textId="2871893B" w:rsidR="00596038" w:rsidRPr="00816A15" w:rsidRDefault="00FC7998" w:rsidP="00816A15">
            <w:pPr>
              <w:spacing w:line="276" w:lineRule="auto"/>
              <w:rPr>
                <w:rFonts w:cs="Times New Roman"/>
                <w:szCs w:val="24"/>
                <w:lang w:val="da-DK"/>
              </w:rPr>
            </w:pPr>
            <w:ins w:id="838" w:author="vitten (target conflict)" w:date="2019-03-21T18:15:00Z">
              <w:r w:rsidRPr="00816A15">
                <w:rPr>
                  <w:rFonts w:cs="Times New Roman"/>
                  <w:szCs w:val="24"/>
                  <w:lang w:val="da-DK"/>
                </w:rPr>
                <w:t xml:space="preserve">Medium </w:t>
              </w:r>
            </w:ins>
          </w:p>
        </w:tc>
        <w:tc>
          <w:tcPr>
            <w:tcW w:w="1134" w:type="dxa"/>
          </w:tcPr>
          <w:p w14:paraId="6A14B689" w14:textId="3570214E" w:rsidR="00596038" w:rsidRPr="00816A15" w:rsidRDefault="00FC7998" w:rsidP="00816A15">
            <w:pPr>
              <w:spacing w:line="276" w:lineRule="auto"/>
              <w:rPr>
                <w:rFonts w:cs="Times New Roman"/>
                <w:szCs w:val="24"/>
                <w:lang w:val="da-DK"/>
              </w:rPr>
            </w:pPr>
            <w:ins w:id="839" w:author="vitten (target conflict)" w:date="2019-03-21T18:15:00Z">
              <w:r w:rsidRPr="00816A15">
                <w:rPr>
                  <w:rFonts w:cs="Times New Roman"/>
                  <w:szCs w:val="24"/>
                  <w:lang w:val="da-DK"/>
                </w:rPr>
                <w:t>Stor</w:t>
              </w:r>
            </w:ins>
          </w:p>
        </w:tc>
      </w:tr>
      <w:tr w:rsidR="00313F5E" w:rsidRPr="00352488" w14:paraId="79651E5C" w14:textId="37AB969D" w:rsidTr="00816A15">
        <w:tc>
          <w:tcPr>
            <w:tcW w:w="1838" w:type="dxa"/>
          </w:tcPr>
          <w:p w14:paraId="052CBD15" w14:textId="6DDC5070" w:rsidR="00596038" w:rsidRPr="00816A15" w:rsidRDefault="00596038" w:rsidP="00816A15">
            <w:pPr>
              <w:spacing w:line="276" w:lineRule="auto"/>
              <w:rPr>
                <w:rFonts w:cs="Times New Roman"/>
                <w:szCs w:val="24"/>
                <w:lang w:val="da-DK"/>
              </w:rPr>
            </w:pPr>
            <w:ins w:id="840" w:author="Per Terp Larsen (source conflict)" w:date="2019-03-19T10:30:00Z">
              <w:r w:rsidRPr="00816A15">
                <w:rPr>
                  <w:rFonts w:cs="Times New Roman"/>
                  <w:szCs w:val="24"/>
                  <w:lang w:val="da-DK"/>
                </w:rPr>
                <w:t>Gruppe</w:t>
              </w:r>
            </w:ins>
            <w:r w:rsidR="006A0CC4" w:rsidRPr="00816A15">
              <w:rPr>
                <w:rFonts w:cs="Times New Roman"/>
                <w:szCs w:val="24"/>
                <w:lang w:val="da-DK"/>
              </w:rPr>
              <w:t xml:space="preserve"> </w:t>
            </w:r>
            <w:ins w:id="841" w:author="Per Terp Larsen (source conflict)" w:date="2019-03-19T10:30:00Z">
              <w:r w:rsidRPr="00816A15">
                <w:rPr>
                  <w:rFonts w:cs="Times New Roman"/>
                  <w:szCs w:val="24"/>
                  <w:lang w:val="da-DK"/>
                </w:rPr>
                <w:t xml:space="preserve">frafald </w:t>
              </w:r>
            </w:ins>
          </w:p>
        </w:tc>
        <w:tc>
          <w:tcPr>
            <w:tcW w:w="1276" w:type="dxa"/>
          </w:tcPr>
          <w:p w14:paraId="205E930A" w14:textId="44C0C0D6" w:rsidR="00596038" w:rsidRPr="00816A15" w:rsidRDefault="00596038" w:rsidP="00816A15">
            <w:pPr>
              <w:spacing w:line="276" w:lineRule="auto"/>
              <w:rPr>
                <w:rFonts w:cs="Times New Roman"/>
                <w:szCs w:val="24"/>
                <w:lang w:val="da-DK"/>
              </w:rPr>
            </w:pPr>
            <w:ins w:id="842" w:author="Per Terp Larsen (source conflict)" w:date="2019-03-19T10:30:00Z">
              <w:r w:rsidRPr="00816A15">
                <w:rPr>
                  <w:rFonts w:cs="Times New Roman"/>
                  <w:szCs w:val="24"/>
                  <w:lang w:val="da-DK"/>
                </w:rPr>
                <w:t xml:space="preserve">Projekt </w:t>
              </w:r>
            </w:ins>
          </w:p>
        </w:tc>
        <w:tc>
          <w:tcPr>
            <w:tcW w:w="1843" w:type="dxa"/>
          </w:tcPr>
          <w:p w14:paraId="673BBA40" w14:textId="165E1754" w:rsidR="00596038" w:rsidRPr="00816A15" w:rsidRDefault="00596038" w:rsidP="00816A15">
            <w:pPr>
              <w:spacing w:line="276" w:lineRule="auto"/>
              <w:rPr>
                <w:rFonts w:cs="Times New Roman"/>
                <w:szCs w:val="24"/>
                <w:lang w:val="da-DK"/>
              </w:rPr>
            </w:pPr>
            <w:ins w:id="843" w:author="Per Terp Larsen (source conflict)" w:date="2019-03-19T10:30:00Z">
              <w:r w:rsidRPr="00816A15">
                <w:rPr>
                  <w:rFonts w:cs="Times New Roman"/>
                  <w:szCs w:val="24"/>
                  <w:lang w:val="da-DK"/>
                </w:rPr>
                <w:t xml:space="preserve">Der kan ske noget uventet så et gruppemedlem ikke kan udføre deres arbejde. </w:t>
              </w:r>
            </w:ins>
          </w:p>
        </w:tc>
        <w:tc>
          <w:tcPr>
            <w:tcW w:w="1559" w:type="dxa"/>
          </w:tcPr>
          <w:p w14:paraId="3F94E00C" w14:textId="70864C96" w:rsidR="00596038" w:rsidRPr="00816A15" w:rsidRDefault="00FC7998" w:rsidP="00816A15">
            <w:pPr>
              <w:spacing w:line="276" w:lineRule="auto"/>
              <w:rPr>
                <w:rFonts w:cs="Times New Roman"/>
                <w:szCs w:val="24"/>
                <w:lang w:val="da-DK"/>
              </w:rPr>
            </w:pPr>
            <w:ins w:id="844" w:author="vitten (target conflict)" w:date="2019-03-21T18:15:00Z">
              <w:r w:rsidRPr="00816A15">
                <w:rPr>
                  <w:rFonts w:cs="Times New Roman"/>
                  <w:szCs w:val="24"/>
                  <w:lang w:val="da-DK"/>
                </w:rPr>
                <w:t xml:space="preserve">Folk </w:t>
              </w:r>
            </w:ins>
          </w:p>
        </w:tc>
        <w:tc>
          <w:tcPr>
            <w:tcW w:w="1843" w:type="dxa"/>
          </w:tcPr>
          <w:p w14:paraId="507DBBFC" w14:textId="5313ADCE" w:rsidR="00596038" w:rsidRPr="00816A15" w:rsidRDefault="00FC7998" w:rsidP="00816A15">
            <w:pPr>
              <w:spacing w:line="276" w:lineRule="auto"/>
              <w:rPr>
                <w:rFonts w:cs="Times New Roman"/>
                <w:szCs w:val="24"/>
                <w:lang w:val="da-DK"/>
              </w:rPr>
            </w:pPr>
            <w:ins w:id="845" w:author="vitten (target conflict)" w:date="2019-03-21T18:15:00Z">
              <w:r w:rsidRPr="00816A15">
                <w:rPr>
                  <w:rFonts w:cs="Times New Roman"/>
                  <w:szCs w:val="24"/>
                  <w:lang w:val="da-DK"/>
                </w:rPr>
                <w:t xml:space="preserve">Lav </w:t>
              </w:r>
            </w:ins>
          </w:p>
        </w:tc>
        <w:tc>
          <w:tcPr>
            <w:tcW w:w="1134" w:type="dxa"/>
          </w:tcPr>
          <w:p w14:paraId="4CBDCDA4" w14:textId="62576F7A" w:rsidR="00596038" w:rsidRPr="00816A15" w:rsidRDefault="00FC7998" w:rsidP="00816A15">
            <w:pPr>
              <w:spacing w:line="276" w:lineRule="auto"/>
              <w:rPr>
                <w:rFonts w:cs="Times New Roman"/>
                <w:szCs w:val="24"/>
                <w:lang w:val="da-DK"/>
              </w:rPr>
            </w:pPr>
            <w:ins w:id="846" w:author="vitten (target conflict)" w:date="2019-03-21T18:15:00Z">
              <w:r w:rsidRPr="00816A15">
                <w:rPr>
                  <w:rFonts w:cs="Times New Roman"/>
                  <w:szCs w:val="24"/>
                  <w:lang w:val="da-DK"/>
                </w:rPr>
                <w:t xml:space="preserve">Stor </w:t>
              </w:r>
            </w:ins>
          </w:p>
        </w:tc>
      </w:tr>
      <w:tr w:rsidR="00313F5E" w:rsidRPr="00352488" w14:paraId="1F2288C2" w14:textId="2886E6CB" w:rsidTr="00816A15">
        <w:tc>
          <w:tcPr>
            <w:tcW w:w="1838" w:type="dxa"/>
          </w:tcPr>
          <w:p w14:paraId="510D696D" w14:textId="6F0E5AF4" w:rsidR="00596038" w:rsidRPr="00816A15" w:rsidRDefault="00596038" w:rsidP="00816A15">
            <w:pPr>
              <w:spacing w:line="276" w:lineRule="auto"/>
              <w:rPr>
                <w:rFonts w:cs="Times New Roman"/>
                <w:szCs w:val="24"/>
                <w:lang w:val="da-DK"/>
              </w:rPr>
            </w:pPr>
            <w:ins w:id="847" w:author="Per Terp Larsen (source conflict)" w:date="2019-03-19T10:30:00Z">
              <w:r w:rsidRPr="00816A15">
                <w:rPr>
                  <w:rFonts w:cs="Times New Roman"/>
                  <w:szCs w:val="24"/>
                  <w:lang w:val="da-DK"/>
                </w:rPr>
                <w:t xml:space="preserve">Projekt underestimeret </w:t>
              </w:r>
            </w:ins>
          </w:p>
        </w:tc>
        <w:tc>
          <w:tcPr>
            <w:tcW w:w="1276" w:type="dxa"/>
          </w:tcPr>
          <w:p w14:paraId="0A9264ED" w14:textId="42A80A32" w:rsidR="00596038" w:rsidRPr="00816A15" w:rsidRDefault="00596038" w:rsidP="00816A15">
            <w:pPr>
              <w:spacing w:line="276" w:lineRule="auto"/>
              <w:rPr>
                <w:rFonts w:cs="Times New Roman"/>
                <w:szCs w:val="24"/>
                <w:lang w:val="da-DK"/>
              </w:rPr>
            </w:pPr>
            <w:ins w:id="848" w:author="Per Terp Larsen (source conflict)" w:date="2019-03-19T10:30:00Z">
              <w:r w:rsidRPr="00816A15">
                <w:rPr>
                  <w:rFonts w:cs="Times New Roman"/>
                  <w:szCs w:val="24"/>
                  <w:lang w:val="da-DK"/>
                </w:rPr>
                <w:t>Projekt og produkt</w:t>
              </w:r>
            </w:ins>
          </w:p>
        </w:tc>
        <w:tc>
          <w:tcPr>
            <w:tcW w:w="1843" w:type="dxa"/>
          </w:tcPr>
          <w:p w14:paraId="2D3681E9" w14:textId="2C5E3005" w:rsidR="00596038" w:rsidRPr="00816A15" w:rsidRDefault="00596038" w:rsidP="00816A15">
            <w:pPr>
              <w:spacing w:line="276" w:lineRule="auto"/>
              <w:rPr>
                <w:rFonts w:cs="Times New Roman"/>
                <w:szCs w:val="24"/>
                <w:lang w:val="da-DK"/>
              </w:rPr>
            </w:pPr>
            <w:ins w:id="849" w:author="Per Terp Larsen (source conflict)" w:date="2019-03-19T10:30:00Z">
              <w:r w:rsidRPr="00816A15">
                <w:rPr>
                  <w:rFonts w:cs="Times New Roman"/>
                  <w:szCs w:val="24"/>
                  <w:lang w:val="da-DK"/>
                </w:rPr>
                <w:t>Systemets størrelse er undervurderet så der er mangel på tid</w:t>
              </w:r>
            </w:ins>
          </w:p>
        </w:tc>
        <w:tc>
          <w:tcPr>
            <w:tcW w:w="1559" w:type="dxa"/>
          </w:tcPr>
          <w:p w14:paraId="11A4E053" w14:textId="027282E9" w:rsidR="00596038" w:rsidRPr="00816A15" w:rsidRDefault="005D1B92" w:rsidP="00816A15">
            <w:pPr>
              <w:spacing w:line="276" w:lineRule="auto"/>
              <w:rPr>
                <w:rFonts w:cs="Times New Roman"/>
                <w:szCs w:val="24"/>
                <w:lang w:val="da-DK"/>
              </w:rPr>
            </w:pPr>
            <w:ins w:id="850" w:author="vitten (target conflict)" w:date="2019-03-21T18:15:00Z">
              <w:r w:rsidRPr="00816A15">
                <w:rPr>
                  <w:rFonts w:cs="Times New Roman"/>
                  <w:szCs w:val="24"/>
                  <w:lang w:val="da-DK"/>
                </w:rPr>
                <w:t xml:space="preserve">Estimat </w:t>
              </w:r>
            </w:ins>
          </w:p>
        </w:tc>
        <w:tc>
          <w:tcPr>
            <w:tcW w:w="1843" w:type="dxa"/>
          </w:tcPr>
          <w:p w14:paraId="0E173B29" w14:textId="07BE6237" w:rsidR="00596038" w:rsidRPr="00816A15" w:rsidRDefault="00313F5E" w:rsidP="00816A15">
            <w:pPr>
              <w:spacing w:line="276" w:lineRule="auto"/>
              <w:rPr>
                <w:rFonts w:cs="Times New Roman"/>
                <w:szCs w:val="24"/>
                <w:lang w:val="da-DK"/>
              </w:rPr>
            </w:pPr>
            <w:ins w:id="851" w:author="vitten (target conflict)" w:date="2019-03-21T18:15:00Z">
              <w:r w:rsidRPr="00816A15">
                <w:rPr>
                  <w:rFonts w:cs="Times New Roman"/>
                  <w:szCs w:val="24"/>
                  <w:lang w:val="da-DK"/>
                </w:rPr>
                <w:t>S</w:t>
              </w:r>
              <w:r w:rsidR="005D1B92" w:rsidRPr="00816A15">
                <w:rPr>
                  <w:rFonts w:cs="Times New Roman"/>
                  <w:szCs w:val="24"/>
                  <w:lang w:val="da-DK"/>
                </w:rPr>
                <w:t>tor</w:t>
              </w:r>
            </w:ins>
          </w:p>
        </w:tc>
        <w:tc>
          <w:tcPr>
            <w:tcW w:w="1134" w:type="dxa"/>
          </w:tcPr>
          <w:p w14:paraId="5A50C7E5" w14:textId="5BCA98EE" w:rsidR="00596038" w:rsidRPr="00816A15" w:rsidRDefault="00313F5E" w:rsidP="00816A15">
            <w:pPr>
              <w:spacing w:line="276" w:lineRule="auto"/>
              <w:rPr>
                <w:rFonts w:cs="Times New Roman"/>
                <w:szCs w:val="24"/>
                <w:lang w:val="da-DK"/>
              </w:rPr>
            </w:pPr>
            <w:ins w:id="852" w:author="vitten (target conflict)" w:date="2019-03-21T18:15:00Z">
              <w:r w:rsidRPr="00816A15">
                <w:rPr>
                  <w:rFonts w:cs="Times New Roman"/>
                  <w:szCs w:val="24"/>
                  <w:lang w:val="da-DK"/>
                </w:rPr>
                <w:t>L</w:t>
              </w:r>
              <w:r w:rsidR="005D1B92" w:rsidRPr="00816A15">
                <w:rPr>
                  <w:rFonts w:cs="Times New Roman"/>
                  <w:szCs w:val="24"/>
                  <w:lang w:val="da-DK"/>
                </w:rPr>
                <w:t>av</w:t>
              </w:r>
            </w:ins>
          </w:p>
        </w:tc>
      </w:tr>
      <w:tr w:rsidR="00313F5E" w:rsidRPr="00352488" w14:paraId="11569895" w14:textId="68118756" w:rsidTr="00816A15">
        <w:tc>
          <w:tcPr>
            <w:tcW w:w="1838" w:type="dxa"/>
          </w:tcPr>
          <w:p w14:paraId="36FF6D7C" w14:textId="3637ECA5" w:rsidR="00596038" w:rsidRPr="00816A15" w:rsidRDefault="00596038" w:rsidP="00816A15">
            <w:pPr>
              <w:spacing w:line="276" w:lineRule="auto"/>
              <w:rPr>
                <w:rFonts w:cs="Times New Roman"/>
                <w:szCs w:val="24"/>
                <w:lang w:val="da-DK"/>
              </w:rPr>
            </w:pPr>
            <w:ins w:id="853" w:author="Per Terp Larsen (source conflict)" w:date="2019-03-19T10:30:00Z">
              <w:r w:rsidRPr="00816A15">
                <w:rPr>
                  <w:rFonts w:cs="Times New Roman"/>
                  <w:szCs w:val="24"/>
                  <w:lang w:val="da-DK"/>
                </w:rPr>
                <w:t>Systemkrav ændring</w:t>
              </w:r>
            </w:ins>
          </w:p>
        </w:tc>
        <w:tc>
          <w:tcPr>
            <w:tcW w:w="1276" w:type="dxa"/>
          </w:tcPr>
          <w:p w14:paraId="00180DBC" w14:textId="6E7CC687" w:rsidR="00596038" w:rsidRPr="00816A15" w:rsidRDefault="00596038" w:rsidP="00816A15">
            <w:pPr>
              <w:spacing w:line="276" w:lineRule="auto"/>
              <w:rPr>
                <w:rFonts w:cs="Times New Roman"/>
                <w:szCs w:val="24"/>
                <w:lang w:val="da-DK"/>
              </w:rPr>
            </w:pPr>
            <w:ins w:id="854" w:author="Per Terp Larsen (source conflict)" w:date="2019-03-19T10:30:00Z">
              <w:r w:rsidRPr="00816A15">
                <w:rPr>
                  <w:rFonts w:cs="Times New Roman"/>
                  <w:szCs w:val="24"/>
                  <w:lang w:val="da-DK"/>
                </w:rPr>
                <w:t>Produkt</w:t>
              </w:r>
            </w:ins>
          </w:p>
        </w:tc>
        <w:tc>
          <w:tcPr>
            <w:tcW w:w="1843" w:type="dxa"/>
          </w:tcPr>
          <w:p w14:paraId="35D3970D" w14:textId="32324845" w:rsidR="00596038" w:rsidRPr="00816A15" w:rsidRDefault="00596038" w:rsidP="00816A15">
            <w:pPr>
              <w:spacing w:line="276" w:lineRule="auto"/>
              <w:rPr>
                <w:rFonts w:cs="Times New Roman"/>
                <w:szCs w:val="24"/>
                <w:lang w:val="da-DK"/>
              </w:rPr>
            </w:pPr>
            <w:ins w:id="855" w:author="Per Terp Larsen (source conflict)" w:date="2019-03-19T10:30:00Z">
              <w:r w:rsidRPr="00816A15">
                <w:rPr>
                  <w:rFonts w:cs="Times New Roman"/>
                  <w:szCs w:val="24"/>
                  <w:lang w:val="da-DK"/>
                </w:rPr>
                <w:t>I tilfælde af at kravene til systemet ændrer</w:t>
              </w:r>
            </w:ins>
          </w:p>
        </w:tc>
        <w:tc>
          <w:tcPr>
            <w:tcW w:w="1559" w:type="dxa"/>
          </w:tcPr>
          <w:p w14:paraId="60F398AD" w14:textId="296E4A88" w:rsidR="00596038" w:rsidRPr="00816A15" w:rsidRDefault="005D1B92" w:rsidP="00816A15">
            <w:pPr>
              <w:spacing w:line="276" w:lineRule="auto"/>
              <w:rPr>
                <w:rFonts w:cs="Times New Roman"/>
                <w:szCs w:val="24"/>
                <w:lang w:val="da-DK"/>
              </w:rPr>
            </w:pPr>
            <w:ins w:id="856" w:author="vitten (target conflict)" w:date="2019-03-21T18:15:00Z">
              <w:r w:rsidRPr="00816A15">
                <w:rPr>
                  <w:rFonts w:cs="Times New Roman"/>
                  <w:szCs w:val="24"/>
                  <w:lang w:val="da-DK"/>
                </w:rPr>
                <w:t>Krav</w:t>
              </w:r>
            </w:ins>
          </w:p>
        </w:tc>
        <w:tc>
          <w:tcPr>
            <w:tcW w:w="1843" w:type="dxa"/>
          </w:tcPr>
          <w:p w14:paraId="7AE97800" w14:textId="2606127F" w:rsidR="00596038" w:rsidRPr="00816A15" w:rsidRDefault="005D1B92" w:rsidP="00816A15">
            <w:pPr>
              <w:spacing w:line="276" w:lineRule="auto"/>
              <w:rPr>
                <w:rFonts w:cs="Times New Roman"/>
                <w:szCs w:val="24"/>
                <w:lang w:val="da-DK"/>
              </w:rPr>
            </w:pPr>
            <w:ins w:id="857" w:author="vitten (target conflict)" w:date="2019-03-21T18:15:00Z">
              <w:r w:rsidRPr="00816A15">
                <w:rPr>
                  <w:rFonts w:cs="Times New Roman"/>
                  <w:szCs w:val="24"/>
                  <w:lang w:val="da-DK"/>
                </w:rPr>
                <w:t xml:space="preserve">Stor </w:t>
              </w:r>
            </w:ins>
          </w:p>
        </w:tc>
        <w:tc>
          <w:tcPr>
            <w:tcW w:w="1134" w:type="dxa"/>
          </w:tcPr>
          <w:p w14:paraId="0381E4B5" w14:textId="1FA849F4" w:rsidR="00596038" w:rsidRPr="00816A15" w:rsidRDefault="00313F5E" w:rsidP="00816A15">
            <w:pPr>
              <w:spacing w:line="276" w:lineRule="auto"/>
              <w:rPr>
                <w:rFonts w:cs="Times New Roman"/>
                <w:szCs w:val="24"/>
                <w:lang w:val="da-DK"/>
              </w:rPr>
            </w:pPr>
            <w:ins w:id="858" w:author="vitten (target conflict)" w:date="2019-03-21T18:15:00Z">
              <w:r w:rsidRPr="00816A15">
                <w:rPr>
                  <w:rFonts w:cs="Times New Roman"/>
                  <w:szCs w:val="24"/>
                  <w:lang w:val="da-DK"/>
                </w:rPr>
                <w:t>Medium</w:t>
              </w:r>
              <w:r w:rsidR="005D1B92" w:rsidRPr="00816A15">
                <w:rPr>
                  <w:rFonts w:cs="Times New Roman"/>
                  <w:szCs w:val="24"/>
                  <w:lang w:val="da-DK"/>
                </w:rPr>
                <w:t xml:space="preserve"> </w:t>
              </w:r>
            </w:ins>
          </w:p>
        </w:tc>
      </w:tr>
      <w:tr w:rsidR="00313F5E" w:rsidRPr="00352488" w14:paraId="55598C7C" w14:textId="292FADE6" w:rsidTr="00816A15">
        <w:tc>
          <w:tcPr>
            <w:tcW w:w="1838" w:type="dxa"/>
          </w:tcPr>
          <w:p w14:paraId="49DF2EBA" w14:textId="4D6D2B53" w:rsidR="00596038" w:rsidRPr="00816A15" w:rsidRDefault="00596038" w:rsidP="00816A15">
            <w:pPr>
              <w:spacing w:line="276" w:lineRule="auto"/>
              <w:rPr>
                <w:rFonts w:cs="Times New Roman"/>
                <w:szCs w:val="24"/>
                <w:lang w:val="da-DK"/>
              </w:rPr>
            </w:pPr>
            <w:ins w:id="859" w:author="Per Terp Larsen (source conflict)" w:date="2019-03-19T10:30:00Z">
              <w:r w:rsidRPr="00816A15">
                <w:rPr>
                  <w:rFonts w:cs="Times New Roman"/>
                  <w:szCs w:val="24"/>
                  <w:lang w:val="da-DK"/>
                </w:rPr>
                <w:t xml:space="preserve">EG Team Online </w:t>
              </w:r>
            </w:ins>
          </w:p>
        </w:tc>
        <w:tc>
          <w:tcPr>
            <w:tcW w:w="1276" w:type="dxa"/>
          </w:tcPr>
          <w:p w14:paraId="12106D3D" w14:textId="73197730" w:rsidR="00596038" w:rsidRPr="00816A15" w:rsidRDefault="00596038" w:rsidP="00816A15">
            <w:pPr>
              <w:spacing w:line="276" w:lineRule="auto"/>
              <w:rPr>
                <w:rFonts w:cs="Times New Roman"/>
                <w:szCs w:val="24"/>
                <w:lang w:val="da-DK"/>
              </w:rPr>
            </w:pPr>
            <w:ins w:id="860" w:author="Per Terp Larsen (source conflict)" w:date="2019-03-19T10:30:00Z">
              <w:r w:rsidRPr="00816A15">
                <w:rPr>
                  <w:rFonts w:cs="Times New Roman"/>
                  <w:szCs w:val="24"/>
                  <w:lang w:val="da-DK"/>
                </w:rPr>
                <w:t xml:space="preserve">Projekt og produkt </w:t>
              </w:r>
            </w:ins>
          </w:p>
        </w:tc>
        <w:tc>
          <w:tcPr>
            <w:tcW w:w="1843" w:type="dxa"/>
          </w:tcPr>
          <w:p w14:paraId="1B3B8492" w14:textId="151CE3DF" w:rsidR="00596038" w:rsidRPr="00816A15" w:rsidRDefault="00596038" w:rsidP="00816A15">
            <w:pPr>
              <w:spacing w:line="276" w:lineRule="auto"/>
              <w:rPr>
                <w:rFonts w:cs="Times New Roman"/>
                <w:szCs w:val="24"/>
                <w:lang w:val="da-DK"/>
              </w:rPr>
            </w:pPr>
            <w:ins w:id="861" w:author="Per Terp Larsen (source conflict)" w:date="2019-03-19T10:30:00Z">
              <w:r w:rsidRPr="00816A15">
                <w:rPr>
                  <w:rFonts w:cs="Times New Roman"/>
                  <w:szCs w:val="24"/>
                  <w:lang w:val="da-DK"/>
                </w:rPr>
                <w:t>Ændring af case</w:t>
              </w:r>
            </w:ins>
          </w:p>
        </w:tc>
        <w:tc>
          <w:tcPr>
            <w:tcW w:w="1559" w:type="dxa"/>
          </w:tcPr>
          <w:p w14:paraId="1D2EBD28" w14:textId="772E3C9D" w:rsidR="00596038" w:rsidRPr="00816A15" w:rsidRDefault="005D1B92" w:rsidP="00816A15">
            <w:pPr>
              <w:spacing w:line="276" w:lineRule="auto"/>
              <w:rPr>
                <w:rFonts w:cs="Times New Roman"/>
                <w:szCs w:val="24"/>
                <w:lang w:val="da-DK"/>
              </w:rPr>
            </w:pPr>
            <w:ins w:id="862" w:author="vitten (target conflict)" w:date="2019-03-21T18:15:00Z">
              <w:r w:rsidRPr="00816A15">
                <w:rPr>
                  <w:rFonts w:cs="Times New Roman"/>
                  <w:szCs w:val="24"/>
                  <w:lang w:val="da-DK"/>
                </w:rPr>
                <w:t xml:space="preserve">Organisation </w:t>
              </w:r>
            </w:ins>
          </w:p>
        </w:tc>
        <w:tc>
          <w:tcPr>
            <w:tcW w:w="1843" w:type="dxa"/>
          </w:tcPr>
          <w:p w14:paraId="41C66AE2" w14:textId="73188C6D" w:rsidR="00596038" w:rsidRPr="00816A15" w:rsidRDefault="005D1B92" w:rsidP="00816A15">
            <w:pPr>
              <w:spacing w:line="276" w:lineRule="auto"/>
              <w:rPr>
                <w:rFonts w:cs="Times New Roman"/>
                <w:szCs w:val="24"/>
                <w:lang w:val="da-DK"/>
              </w:rPr>
            </w:pPr>
            <w:ins w:id="863" w:author="vitten (target conflict)" w:date="2019-03-21T18:15:00Z">
              <w:r w:rsidRPr="00816A15">
                <w:rPr>
                  <w:rFonts w:cs="Times New Roman"/>
                  <w:szCs w:val="24"/>
                  <w:lang w:val="da-DK"/>
                </w:rPr>
                <w:t xml:space="preserve">Lav </w:t>
              </w:r>
            </w:ins>
          </w:p>
        </w:tc>
        <w:tc>
          <w:tcPr>
            <w:tcW w:w="1134" w:type="dxa"/>
          </w:tcPr>
          <w:p w14:paraId="252F2899" w14:textId="401773EA" w:rsidR="00596038" w:rsidRPr="00816A15" w:rsidRDefault="00313F5E" w:rsidP="00816A15">
            <w:pPr>
              <w:spacing w:line="276" w:lineRule="auto"/>
              <w:rPr>
                <w:rFonts w:cs="Times New Roman"/>
                <w:szCs w:val="24"/>
                <w:lang w:val="da-DK"/>
              </w:rPr>
            </w:pPr>
            <w:ins w:id="864" w:author="vitten (target conflict)" w:date="2019-03-21T18:15:00Z">
              <w:r w:rsidRPr="00816A15">
                <w:rPr>
                  <w:rFonts w:cs="Times New Roman"/>
                  <w:szCs w:val="24"/>
                  <w:lang w:val="da-DK"/>
                </w:rPr>
                <w:t>S</w:t>
              </w:r>
              <w:r w:rsidR="005D1B92" w:rsidRPr="00816A15">
                <w:rPr>
                  <w:rFonts w:cs="Times New Roman"/>
                  <w:szCs w:val="24"/>
                  <w:lang w:val="da-DK"/>
                </w:rPr>
                <w:t>tor</w:t>
              </w:r>
            </w:ins>
          </w:p>
        </w:tc>
      </w:tr>
      <w:tr w:rsidR="00313F5E" w:rsidRPr="00352488" w14:paraId="5F6F6D97" w14:textId="1D353978" w:rsidTr="00816A15">
        <w:tc>
          <w:tcPr>
            <w:tcW w:w="1838" w:type="dxa"/>
          </w:tcPr>
          <w:p w14:paraId="4C62F9F9" w14:textId="3CFEADFC" w:rsidR="00596038" w:rsidRPr="00816A15" w:rsidRDefault="00596038" w:rsidP="00816A15">
            <w:pPr>
              <w:spacing w:line="276" w:lineRule="auto"/>
              <w:rPr>
                <w:rFonts w:cs="Times New Roman"/>
                <w:szCs w:val="24"/>
                <w:lang w:val="da-DK"/>
              </w:rPr>
            </w:pPr>
            <w:ins w:id="865" w:author="Per Terp Larsen (source conflict)" w:date="2019-03-19T10:30:00Z">
              <w:r w:rsidRPr="00816A15">
                <w:rPr>
                  <w:rFonts w:cs="Times New Roman"/>
                  <w:szCs w:val="24"/>
                  <w:lang w:val="da-DK"/>
                </w:rPr>
                <w:lastRenderedPageBreak/>
                <w:t>Analyse af VUM</w:t>
              </w:r>
            </w:ins>
          </w:p>
        </w:tc>
        <w:tc>
          <w:tcPr>
            <w:tcW w:w="1276" w:type="dxa"/>
          </w:tcPr>
          <w:p w14:paraId="0C1C9C87" w14:textId="0D9837E5" w:rsidR="00596038" w:rsidRPr="00816A15" w:rsidRDefault="00596038" w:rsidP="00816A15">
            <w:pPr>
              <w:spacing w:line="276" w:lineRule="auto"/>
              <w:rPr>
                <w:rFonts w:cs="Times New Roman"/>
                <w:szCs w:val="24"/>
                <w:lang w:val="da-DK"/>
              </w:rPr>
            </w:pPr>
            <w:ins w:id="866" w:author="Per Terp Larsen (source conflict)" w:date="2019-03-19T10:30:00Z">
              <w:r w:rsidRPr="00816A15">
                <w:rPr>
                  <w:rFonts w:cs="Times New Roman"/>
                  <w:szCs w:val="24"/>
                  <w:lang w:val="da-DK"/>
                </w:rPr>
                <w:t xml:space="preserve">Projekt </w:t>
              </w:r>
            </w:ins>
          </w:p>
        </w:tc>
        <w:tc>
          <w:tcPr>
            <w:tcW w:w="1843" w:type="dxa"/>
          </w:tcPr>
          <w:p w14:paraId="40AD9D11" w14:textId="07281CFE" w:rsidR="00596038" w:rsidRPr="00816A15" w:rsidRDefault="00596038" w:rsidP="00816A15">
            <w:pPr>
              <w:spacing w:line="276" w:lineRule="auto"/>
              <w:rPr>
                <w:rFonts w:cs="Times New Roman"/>
                <w:szCs w:val="24"/>
                <w:lang w:val="da-DK"/>
              </w:rPr>
            </w:pPr>
            <w:ins w:id="867" w:author="Per Terp Larsen (source conflict)" w:date="2019-03-19T10:30:00Z">
              <w:r w:rsidRPr="00816A15">
                <w:rPr>
                  <w:rFonts w:cs="Times New Roman"/>
                  <w:szCs w:val="24"/>
                  <w:lang w:val="da-DK"/>
                </w:rPr>
                <w:t>Produktet lever ikke op til de reelle krav</w:t>
              </w:r>
            </w:ins>
          </w:p>
        </w:tc>
        <w:tc>
          <w:tcPr>
            <w:tcW w:w="1559" w:type="dxa"/>
          </w:tcPr>
          <w:p w14:paraId="2803106E" w14:textId="2E282EE9" w:rsidR="00596038" w:rsidRPr="00816A15" w:rsidRDefault="005D1B92" w:rsidP="00816A15">
            <w:pPr>
              <w:spacing w:line="276" w:lineRule="auto"/>
              <w:rPr>
                <w:rFonts w:cs="Times New Roman"/>
                <w:szCs w:val="24"/>
                <w:lang w:val="da-DK"/>
              </w:rPr>
            </w:pPr>
            <w:ins w:id="868" w:author="vitten (target conflict)" w:date="2019-03-21T18:15:00Z">
              <w:r w:rsidRPr="00816A15">
                <w:rPr>
                  <w:rFonts w:cs="Times New Roman"/>
                  <w:szCs w:val="24"/>
                  <w:lang w:val="da-DK"/>
                </w:rPr>
                <w:t>Krav</w:t>
              </w:r>
            </w:ins>
          </w:p>
        </w:tc>
        <w:tc>
          <w:tcPr>
            <w:tcW w:w="1843" w:type="dxa"/>
          </w:tcPr>
          <w:p w14:paraId="1F565BA2" w14:textId="58304D15" w:rsidR="00596038" w:rsidRPr="00816A15" w:rsidRDefault="005D1B92" w:rsidP="00816A15">
            <w:pPr>
              <w:spacing w:line="276" w:lineRule="auto"/>
              <w:rPr>
                <w:rFonts w:cs="Times New Roman"/>
                <w:szCs w:val="24"/>
                <w:lang w:val="da-DK"/>
              </w:rPr>
            </w:pPr>
            <w:ins w:id="869" w:author="vitten (target conflict)" w:date="2019-03-21T18:15:00Z">
              <w:r w:rsidRPr="00816A15">
                <w:rPr>
                  <w:rFonts w:cs="Times New Roman"/>
                  <w:szCs w:val="24"/>
                  <w:lang w:val="da-DK"/>
                </w:rPr>
                <w:t xml:space="preserve">Medium </w:t>
              </w:r>
            </w:ins>
          </w:p>
        </w:tc>
        <w:tc>
          <w:tcPr>
            <w:tcW w:w="1134" w:type="dxa"/>
          </w:tcPr>
          <w:p w14:paraId="1DEA79CD" w14:textId="08B4C215" w:rsidR="00596038" w:rsidRPr="00816A15" w:rsidRDefault="005D1B92" w:rsidP="00816A15">
            <w:pPr>
              <w:spacing w:line="276" w:lineRule="auto"/>
              <w:rPr>
                <w:rFonts w:cs="Times New Roman"/>
                <w:szCs w:val="24"/>
                <w:lang w:val="da-DK"/>
              </w:rPr>
            </w:pPr>
            <w:ins w:id="870" w:author="vitten (target conflict)" w:date="2019-03-21T18:15:00Z">
              <w:r w:rsidRPr="00816A15">
                <w:rPr>
                  <w:rFonts w:cs="Times New Roman"/>
                  <w:szCs w:val="24"/>
                  <w:lang w:val="da-DK"/>
                </w:rPr>
                <w:t>Lav</w:t>
              </w:r>
            </w:ins>
          </w:p>
        </w:tc>
      </w:tr>
      <w:tr w:rsidR="00313F5E" w:rsidRPr="00352488" w14:paraId="2F60E945" w14:textId="474F72B5" w:rsidTr="00816A15">
        <w:tc>
          <w:tcPr>
            <w:tcW w:w="1838" w:type="dxa"/>
          </w:tcPr>
          <w:p w14:paraId="71DDA4F7" w14:textId="0722539D" w:rsidR="00596038" w:rsidRPr="00816A15" w:rsidRDefault="00596038" w:rsidP="00816A15">
            <w:pPr>
              <w:spacing w:line="276" w:lineRule="auto"/>
              <w:rPr>
                <w:rFonts w:cs="Times New Roman"/>
                <w:szCs w:val="24"/>
                <w:lang w:val="da-DK"/>
              </w:rPr>
            </w:pPr>
            <w:ins w:id="871" w:author="Per Terp Larsen (source conflict)" w:date="2019-03-19T10:30:00Z">
              <w:r w:rsidRPr="00816A15">
                <w:rPr>
                  <w:rFonts w:cs="Times New Roman"/>
                  <w:szCs w:val="24"/>
                  <w:lang w:val="da-DK"/>
                </w:rPr>
                <w:t xml:space="preserve">Produkt komplikation </w:t>
              </w:r>
            </w:ins>
          </w:p>
        </w:tc>
        <w:tc>
          <w:tcPr>
            <w:tcW w:w="1276" w:type="dxa"/>
          </w:tcPr>
          <w:p w14:paraId="5F0E8DBE" w14:textId="75DC123E" w:rsidR="00596038" w:rsidRPr="00816A15" w:rsidRDefault="00596038" w:rsidP="00816A15">
            <w:pPr>
              <w:spacing w:line="276" w:lineRule="auto"/>
              <w:rPr>
                <w:rFonts w:cs="Times New Roman"/>
                <w:szCs w:val="24"/>
                <w:lang w:val="da-DK"/>
              </w:rPr>
            </w:pPr>
            <w:ins w:id="872" w:author="Per Terp Larsen (source conflict)" w:date="2019-03-19T10:30:00Z">
              <w:r w:rsidRPr="00816A15">
                <w:rPr>
                  <w:rFonts w:cs="Times New Roman"/>
                  <w:szCs w:val="24"/>
                  <w:lang w:val="da-DK"/>
                </w:rPr>
                <w:t xml:space="preserve">Projekt og produkt </w:t>
              </w:r>
            </w:ins>
          </w:p>
        </w:tc>
        <w:tc>
          <w:tcPr>
            <w:tcW w:w="1843" w:type="dxa"/>
          </w:tcPr>
          <w:p w14:paraId="4C608F29" w14:textId="1EAA7A72" w:rsidR="00596038" w:rsidRPr="00816A15" w:rsidRDefault="00596038" w:rsidP="00816A15">
            <w:pPr>
              <w:spacing w:line="276" w:lineRule="auto"/>
              <w:rPr>
                <w:rFonts w:cs="Times New Roman"/>
                <w:szCs w:val="24"/>
                <w:lang w:val="da-DK"/>
              </w:rPr>
            </w:pPr>
            <w:ins w:id="873" w:author="Per Terp Larsen (source conflict)" w:date="2019-03-19T10:30:00Z">
              <w:r w:rsidRPr="00816A15">
                <w:rPr>
                  <w:rFonts w:cs="Times New Roman"/>
                  <w:szCs w:val="24"/>
                  <w:lang w:val="da-DK"/>
                </w:rPr>
                <w:t xml:space="preserve">Uventede fejl som ikke kan findes en løsning på </w:t>
              </w:r>
            </w:ins>
          </w:p>
        </w:tc>
        <w:tc>
          <w:tcPr>
            <w:tcW w:w="1559" w:type="dxa"/>
          </w:tcPr>
          <w:p w14:paraId="6C3BC00E" w14:textId="01BD4786" w:rsidR="00596038" w:rsidRPr="00816A15" w:rsidRDefault="005D1B92" w:rsidP="00816A15">
            <w:pPr>
              <w:spacing w:line="276" w:lineRule="auto"/>
              <w:rPr>
                <w:rFonts w:cs="Times New Roman"/>
                <w:szCs w:val="24"/>
                <w:lang w:val="da-DK"/>
              </w:rPr>
            </w:pPr>
            <w:ins w:id="874" w:author="vitten (target conflict)" w:date="2019-03-21T18:15:00Z">
              <w:r w:rsidRPr="00816A15">
                <w:rPr>
                  <w:rFonts w:cs="Times New Roman"/>
                  <w:szCs w:val="24"/>
                  <w:lang w:val="da-DK"/>
                </w:rPr>
                <w:t xml:space="preserve">Teknologi </w:t>
              </w:r>
            </w:ins>
          </w:p>
        </w:tc>
        <w:tc>
          <w:tcPr>
            <w:tcW w:w="1843" w:type="dxa"/>
          </w:tcPr>
          <w:p w14:paraId="381ED07A" w14:textId="5FA6CCFE" w:rsidR="00596038" w:rsidRPr="00816A15" w:rsidRDefault="005D1B92" w:rsidP="00816A15">
            <w:pPr>
              <w:spacing w:line="276" w:lineRule="auto"/>
              <w:rPr>
                <w:rFonts w:cs="Times New Roman"/>
                <w:szCs w:val="24"/>
                <w:lang w:val="da-DK"/>
              </w:rPr>
            </w:pPr>
            <w:ins w:id="875" w:author="vitten (target conflict)" w:date="2019-03-21T18:15:00Z">
              <w:r w:rsidRPr="00816A15">
                <w:rPr>
                  <w:rFonts w:cs="Times New Roman"/>
                  <w:szCs w:val="24"/>
                  <w:lang w:val="da-DK"/>
                </w:rPr>
                <w:t xml:space="preserve">Medium </w:t>
              </w:r>
            </w:ins>
          </w:p>
        </w:tc>
        <w:tc>
          <w:tcPr>
            <w:tcW w:w="1134" w:type="dxa"/>
          </w:tcPr>
          <w:p w14:paraId="4DF05D4C" w14:textId="1044CFC4" w:rsidR="00596038" w:rsidRPr="00816A15" w:rsidRDefault="005D1B92" w:rsidP="00816A15">
            <w:pPr>
              <w:spacing w:line="276" w:lineRule="auto"/>
              <w:rPr>
                <w:rFonts w:cs="Times New Roman"/>
                <w:szCs w:val="24"/>
                <w:lang w:val="da-DK"/>
              </w:rPr>
            </w:pPr>
            <w:ins w:id="876" w:author="vitten (target conflict)" w:date="2019-03-21T18:15:00Z">
              <w:r w:rsidRPr="00816A15">
                <w:rPr>
                  <w:rFonts w:cs="Times New Roman"/>
                  <w:szCs w:val="24"/>
                  <w:lang w:val="da-DK"/>
                </w:rPr>
                <w:t xml:space="preserve">Medium </w:t>
              </w:r>
            </w:ins>
          </w:p>
        </w:tc>
      </w:tr>
      <w:tr w:rsidR="00313F5E" w:rsidRPr="00352488" w14:paraId="6AA7DF08" w14:textId="19381AC2" w:rsidTr="00816A15">
        <w:tc>
          <w:tcPr>
            <w:tcW w:w="1838" w:type="dxa"/>
          </w:tcPr>
          <w:p w14:paraId="531E79A1" w14:textId="5B6319ED" w:rsidR="00596038" w:rsidRPr="00816A15" w:rsidRDefault="00596038" w:rsidP="00816A15">
            <w:pPr>
              <w:spacing w:line="276" w:lineRule="auto"/>
              <w:rPr>
                <w:rFonts w:cs="Times New Roman"/>
                <w:szCs w:val="24"/>
                <w:lang w:val="da-DK"/>
              </w:rPr>
            </w:pPr>
            <w:ins w:id="877" w:author="Per Terp Larsen (source conflict)" w:date="2019-03-19T10:30:00Z">
              <w:r w:rsidRPr="00816A15">
                <w:rPr>
                  <w:rFonts w:cs="Times New Roman"/>
                  <w:szCs w:val="24"/>
                  <w:lang w:val="da-DK"/>
                </w:rPr>
                <w:t xml:space="preserve">VUM </w:t>
              </w:r>
            </w:ins>
          </w:p>
        </w:tc>
        <w:tc>
          <w:tcPr>
            <w:tcW w:w="1276" w:type="dxa"/>
          </w:tcPr>
          <w:p w14:paraId="532CF818" w14:textId="6285522A" w:rsidR="00596038" w:rsidRPr="00816A15" w:rsidRDefault="00596038" w:rsidP="00816A15">
            <w:pPr>
              <w:spacing w:line="276" w:lineRule="auto"/>
              <w:rPr>
                <w:rFonts w:cs="Times New Roman"/>
                <w:szCs w:val="24"/>
                <w:lang w:val="da-DK"/>
              </w:rPr>
            </w:pPr>
            <w:ins w:id="878" w:author="Per Terp Larsen (source conflict)" w:date="2019-03-19T10:30:00Z">
              <w:r w:rsidRPr="00816A15">
                <w:rPr>
                  <w:rFonts w:cs="Times New Roman"/>
                  <w:szCs w:val="24"/>
                  <w:lang w:val="da-DK"/>
                </w:rPr>
                <w:t>Projekt</w:t>
              </w:r>
            </w:ins>
          </w:p>
        </w:tc>
        <w:tc>
          <w:tcPr>
            <w:tcW w:w="1843" w:type="dxa"/>
          </w:tcPr>
          <w:p w14:paraId="7F368C0E" w14:textId="6362C1ED" w:rsidR="00596038" w:rsidRPr="00816A15" w:rsidRDefault="00596038" w:rsidP="00816A15">
            <w:pPr>
              <w:spacing w:line="276" w:lineRule="auto"/>
              <w:rPr>
                <w:rFonts w:cs="Times New Roman"/>
                <w:szCs w:val="24"/>
                <w:lang w:val="da-DK"/>
              </w:rPr>
            </w:pPr>
            <w:ins w:id="879" w:author="Per Terp Larsen (source conflict)" w:date="2019-03-19T10:30:00Z">
              <w:r w:rsidRPr="00816A15">
                <w:rPr>
                  <w:rFonts w:cs="Times New Roman"/>
                  <w:szCs w:val="24"/>
                  <w:lang w:val="da-DK"/>
                </w:rPr>
                <w:t xml:space="preserve">Ændring af </w:t>
              </w:r>
              <w:proofErr w:type="spellStart"/>
              <w:r w:rsidRPr="00816A15">
                <w:rPr>
                  <w:rFonts w:cs="Times New Roman"/>
                  <w:szCs w:val="24"/>
                  <w:lang w:val="da-DK"/>
                </w:rPr>
                <w:t>VUM’s</w:t>
              </w:r>
              <w:proofErr w:type="spellEnd"/>
              <w:r w:rsidRPr="00816A15">
                <w:rPr>
                  <w:rFonts w:cs="Times New Roman"/>
                  <w:szCs w:val="24"/>
                  <w:lang w:val="da-DK"/>
                </w:rPr>
                <w:t xml:space="preserve"> metoder kan føre til at projektet skal laves om </w:t>
              </w:r>
            </w:ins>
          </w:p>
        </w:tc>
        <w:tc>
          <w:tcPr>
            <w:tcW w:w="1559" w:type="dxa"/>
          </w:tcPr>
          <w:p w14:paraId="055B38FA" w14:textId="30330C5B" w:rsidR="00596038" w:rsidRPr="00816A15" w:rsidRDefault="005D1B92" w:rsidP="00816A15">
            <w:pPr>
              <w:spacing w:line="276" w:lineRule="auto"/>
              <w:rPr>
                <w:rFonts w:cs="Times New Roman"/>
                <w:szCs w:val="24"/>
                <w:lang w:val="da-DK"/>
              </w:rPr>
            </w:pPr>
            <w:ins w:id="880" w:author="vitten (target conflict)" w:date="2019-03-21T18:15:00Z">
              <w:r w:rsidRPr="00816A15">
                <w:rPr>
                  <w:rFonts w:cs="Times New Roman"/>
                  <w:szCs w:val="24"/>
                  <w:lang w:val="da-DK"/>
                </w:rPr>
                <w:t xml:space="preserve">Krav </w:t>
              </w:r>
            </w:ins>
          </w:p>
        </w:tc>
        <w:tc>
          <w:tcPr>
            <w:tcW w:w="1843" w:type="dxa"/>
          </w:tcPr>
          <w:p w14:paraId="14FE9742" w14:textId="17EE0EF8" w:rsidR="00596038" w:rsidRPr="00816A15" w:rsidRDefault="005D1B92" w:rsidP="00816A15">
            <w:pPr>
              <w:spacing w:line="276" w:lineRule="auto"/>
              <w:rPr>
                <w:rFonts w:cs="Times New Roman"/>
                <w:szCs w:val="24"/>
                <w:lang w:val="da-DK"/>
              </w:rPr>
            </w:pPr>
            <w:ins w:id="881" w:author="vitten (target conflict)" w:date="2019-03-21T18:15:00Z">
              <w:r w:rsidRPr="00816A15">
                <w:rPr>
                  <w:rFonts w:cs="Times New Roman"/>
                  <w:szCs w:val="24"/>
                  <w:lang w:val="da-DK"/>
                </w:rPr>
                <w:t xml:space="preserve">Lav </w:t>
              </w:r>
            </w:ins>
          </w:p>
        </w:tc>
        <w:tc>
          <w:tcPr>
            <w:tcW w:w="1134" w:type="dxa"/>
          </w:tcPr>
          <w:p w14:paraId="18673868" w14:textId="2CC3D82C" w:rsidR="00596038" w:rsidRPr="00816A15" w:rsidRDefault="005D1B92" w:rsidP="00816A15">
            <w:pPr>
              <w:spacing w:line="276" w:lineRule="auto"/>
              <w:rPr>
                <w:rFonts w:cs="Times New Roman"/>
                <w:szCs w:val="24"/>
                <w:lang w:val="da-DK"/>
              </w:rPr>
            </w:pPr>
            <w:ins w:id="882" w:author="vitten (target conflict)" w:date="2019-03-21T18:15:00Z">
              <w:r w:rsidRPr="00816A15">
                <w:rPr>
                  <w:rFonts w:cs="Times New Roman"/>
                  <w:szCs w:val="24"/>
                  <w:lang w:val="da-DK"/>
                </w:rPr>
                <w:t>Lav</w:t>
              </w:r>
            </w:ins>
          </w:p>
        </w:tc>
      </w:tr>
      <w:tr w:rsidR="00313F5E" w:rsidRPr="00352488" w14:paraId="3C434A8E" w14:textId="4AEB9C89" w:rsidTr="00816A15">
        <w:tc>
          <w:tcPr>
            <w:tcW w:w="1838" w:type="dxa"/>
          </w:tcPr>
          <w:p w14:paraId="3CCCB773" w14:textId="6A421FCC" w:rsidR="00596038" w:rsidRPr="00816A15" w:rsidRDefault="00596038" w:rsidP="00816A15">
            <w:pPr>
              <w:spacing w:line="276" w:lineRule="auto"/>
              <w:rPr>
                <w:rFonts w:cs="Times New Roman"/>
                <w:szCs w:val="24"/>
                <w:lang w:val="da-DK"/>
              </w:rPr>
            </w:pPr>
            <w:ins w:id="883" w:author="Per Terp Larsen (source conflict)" w:date="2019-03-19T10:30:00Z">
              <w:r w:rsidRPr="00816A15">
                <w:rPr>
                  <w:rFonts w:cs="Times New Roman"/>
                  <w:szCs w:val="24"/>
                  <w:lang w:val="da-DK"/>
                </w:rPr>
                <w:t>Effektivitet</w:t>
              </w:r>
            </w:ins>
          </w:p>
        </w:tc>
        <w:tc>
          <w:tcPr>
            <w:tcW w:w="1276" w:type="dxa"/>
          </w:tcPr>
          <w:p w14:paraId="14A6939E" w14:textId="7BF4093C" w:rsidR="00596038" w:rsidRPr="00816A15" w:rsidRDefault="00596038" w:rsidP="00816A15">
            <w:pPr>
              <w:spacing w:line="276" w:lineRule="auto"/>
              <w:rPr>
                <w:rFonts w:cs="Times New Roman"/>
                <w:szCs w:val="24"/>
                <w:lang w:val="da-DK"/>
              </w:rPr>
            </w:pPr>
            <w:ins w:id="884" w:author="Per Terp Larsen (source conflict)" w:date="2019-03-19T10:30:00Z">
              <w:r w:rsidRPr="00816A15">
                <w:rPr>
                  <w:rFonts w:cs="Times New Roman"/>
                  <w:szCs w:val="24"/>
                  <w:lang w:val="da-DK"/>
                </w:rPr>
                <w:t xml:space="preserve">Projekt </w:t>
              </w:r>
            </w:ins>
          </w:p>
        </w:tc>
        <w:tc>
          <w:tcPr>
            <w:tcW w:w="1843" w:type="dxa"/>
          </w:tcPr>
          <w:p w14:paraId="5579C9E5" w14:textId="360D106B" w:rsidR="00596038" w:rsidRPr="00816A15" w:rsidRDefault="00596038" w:rsidP="00816A15">
            <w:pPr>
              <w:spacing w:line="276" w:lineRule="auto"/>
              <w:rPr>
                <w:rFonts w:cs="Times New Roman"/>
                <w:szCs w:val="24"/>
                <w:lang w:val="da-DK"/>
              </w:rPr>
            </w:pPr>
            <w:ins w:id="885" w:author="Per Terp Larsen (source conflict)" w:date="2019-03-19T10:30:00Z">
              <w:r w:rsidRPr="00816A15">
                <w:rPr>
                  <w:rFonts w:cs="Times New Roman"/>
                  <w:szCs w:val="24"/>
                  <w:lang w:val="da-DK"/>
                </w:rPr>
                <w:t xml:space="preserve">Hvis folk mangler drivet til at få lavet noget seriøst </w:t>
              </w:r>
            </w:ins>
          </w:p>
        </w:tc>
        <w:tc>
          <w:tcPr>
            <w:tcW w:w="1559" w:type="dxa"/>
          </w:tcPr>
          <w:p w14:paraId="4541FB3C" w14:textId="288C1E33" w:rsidR="00596038" w:rsidRPr="00816A15" w:rsidRDefault="005D1B92" w:rsidP="00816A15">
            <w:pPr>
              <w:spacing w:line="276" w:lineRule="auto"/>
              <w:rPr>
                <w:rFonts w:cs="Times New Roman"/>
                <w:szCs w:val="24"/>
                <w:lang w:val="da-DK"/>
              </w:rPr>
            </w:pPr>
            <w:ins w:id="886" w:author="vitten (target conflict)" w:date="2019-03-21T18:15:00Z">
              <w:r w:rsidRPr="00816A15">
                <w:rPr>
                  <w:rFonts w:cs="Times New Roman"/>
                  <w:szCs w:val="24"/>
                  <w:lang w:val="da-DK"/>
                </w:rPr>
                <w:t>Folk</w:t>
              </w:r>
            </w:ins>
          </w:p>
        </w:tc>
        <w:tc>
          <w:tcPr>
            <w:tcW w:w="1843" w:type="dxa"/>
          </w:tcPr>
          <w:p w14:paraId="68924CFF" w14:textId="2625B082" w:rsidR="00596038" w:rsidRPr="00816A15" w:rsidRDefault="005D1B92" w:rsidP="00816A15">
            <w:pPr>
              <w:spacing w:line="276" w:lineRule="auto"/>
              <w:rPr>
                <w:rFonts w:cs="Times New Roman"/>
                <w:szCs w:val="24"/>
                <w:lang w:val="da-DK"/>
              </w:rPr>
            </w:pPr>
            <w:ins w:id="887" w:author="vitten (target conflict)" w:date="2019-03-21T18:15:00Z">
              <w:r w:rsidRPr="00816A15">
                <w:rPr>
                  <w:rFonts w:cs="Times New Roman"/>
                  <w:szCs w:val="24"/>
                  <w:lang w:val="da-DK"/>
                </w:rPr>
                <w:t>Høj</w:t>
              </w:r>
            </w:ins>
          </w:p>
        </w:tc>
        <w:tc>
          <w:tcPr>
            <w:tcW w:w="1134" w:type="dxa"/>
          </w:tcPr>
          <w:p w14:paraId="4BE11ACC" w14:textId="0A841245" w:rsidR="00596038" w:rsidRPr="00816A15" w:rsidRDefault="005D1B92" w:rsidP="00816A15">
            <w:pPr>
              <w:spacing w:line="276" w:lineRule="auto"/>
              <w:rPr>
                <w:rFonts w:cs="Times New Roman"/>
                <w:szCs w:val="24"/>
                <w:lang w:val="da-DK"/>
              </w:rPr>
            </w:pPr>
            <w:ins w:id="888" w:author="vitten (target conflict)" w:date="2019-03-21T18:15:00Z">
              <w:r w:rsidRPr="00816A15">
                <w:rPr>
                  <w:rFonts w:cs="Times New Roman"/>
                  <w:szCs w:val="24"/>
                  <w:lang w:val="da-DK"/>
                </w:rPr>
                <w:t xml:space="preserve">Medium </w:t>
              </w:r>
            </w:ins>
          </w:p>
        </w:tc>
      </w:tr>
      <w:tr w:rsidR="00313F5E" w:rsidRPr="00352488" w14:paraId="5FE65184" w14:textId="15CDD496" w:rsidTr="00816A15">
        <w:tc>
          <w:tcPr>
            <w:tcW w:w="1838" w:type="dxa"/>
          </w:tcPr>
          <w:p w14:paraId="54B29B5E" w14:textId="2926F81D" w:rsidR="00596038" w:rsidRPr="00816A15" w:rsidRDefault="00596038" w:rsidP="00816A15">
            <w:pPr>
              <w:spacing w:line="276" w:lineRule="auto"/>
              <w:rPr>
                <w:rFonts w:cs="Times New Roman"/>
                <w:szCs w:val="24"/>
                <w:lang w:val="da-DK"/>
              </w:rPr>
            </w:pPr>
            <w:ins w:id="889" w:author="Per Terp Larsen (source conflict)" w:date="2019-03-19T10:30:00Z">
              <w:r w:rsidRPr="00816A15">
                <w:rPr>
                  <w:rFonts w:cs="Times New Roman"/>
                  <w:szCs w:val="24"/>
                  <w:lang w:val="da-DK"/>
                </w:rPr>
                <w:t xml:space="preserve">Viden </w:t>
              </w:r>
            </w:ins>
          </w:p>
        </w:tc>
        <w:tc>
          <w:tcPr>
            <w:tcW w:w="1276" w:type="dxa"/>
          </w:tcPr>
          <w:p w14:paraId="62FF3A31" w14:textId="09B149BF" w:rsidR="00596038" w:rsidRPr="00816A15" w:rsidRDefault="00596038" w:rsidP="00816A15">
            <w:pPr>
              <w:spacing w:line="276" w:lineRule="auto"/>
              <w:rPr>
                <w:rFonts w:cs="Times New Roman"/>
                <w:szCs w:val="24"/>
                <w:lang w:val="da-DK"/>
              </w:rPr>
            </w:pPr>
            <w:ins w:id="890" w:author="Per Terp Larsen (source conflict)" w:date="2019-03-19T10:30:00Z">
              <w:r w:rsidRPr="00816A15">
                <w:rPr>
                  <w:rFonts w:cs="Times New Roman"/>
                  <w:szCs w:val="24"/>
                  <w:lang w:val="da-DK"/>
                </w:rPr>
                <w:t xml:space="preserve">Produkt </w:t>
              </w:r>
            </w:ins>
          </w:p>
        </w:tc>
        <w:tc>
          <w:tcPr>
            <w:tcW w:w="1843" w:type="dxa"/>
          </w:tcPr>
          <w:p w14:paraId="746849DB" w14:textId="6607A62D" w:rsidR="00596038" w:rsidRPr="00816A15" w:rsidRDefault="00596038" w:rsidP="00816A15">
            <w:pPr>
              <w:spacing w:line="276" w:lineRule="auto"/>
              <w:rPr>
                <w:rFonts w:cs="Times New Roman"/>
                <w:szCs w:val="24"/>
                <w:lang w:val="da-DK"/>
              </w:rPr>
            </w:pPr>
            <w:ins w:id="891" w:author="Per Terp Larsen (source conflict)" w:date="2019-03-19T10:30:00Z">
              <w:r w:rsidRPr="00816A15">
                <w:rPr>
                  <w:rFonts w:cs="Times New Roman"/>
                  <w:szCs w:val="24"/>
                  <w:lang w:val="da-DK"/>
                </w:rPr>
                <w:t xml:space="preserve">Hvis gruppen ikke for nok ud af undervisningen og kan ikke lave et godt produkt </w:t>
              </w:r>
            </w:ins>
          </w:p>
        </w:tc>
        <w:tc>
          <w:tcPr>
            <w:tcW w:w="1559" w:type="dxa"/>
          </w:tcPr>
          <w:p w14:paraId="0E0CB684" w14:textId="16E56459" w:rsidR="00596038" w:rsidRPr="00816A15" w:rsidRDefault="005D1B92" w:rsidP="00816A15">
            <w:pPr>
              <w:spacing w:line="276" w:lineRule="auto"/>
              <w:rPr>
                <w:rFonts w:cs="Times New Roman"/>
                <w:szCs w:val="24"/>
                <w:lang w:val="da-DK"/>
              </w:rPr>
            </w:pPr>
            <w:ins w:id="892" w:author="vitten (target conflict)" w:date="2019-03-21T18:15:00Z">
              <w:r w:rsidRPr="00816A15">
                <w:rPr>
                  <w:rFonts w:cs="Times New Roman"/>
                  <w:szCs w:val="24"/>
                  <w:lang w:val="da-DK"/>
                </w:rPr>
                <w:t xml:space="preserve">Folk </w:t>
              </w:r>
            </w:ins>
          </w:p>
        </w:tc>
        <w:tc>
          <w:tcPr>
            <w:tcW w:w="1843" w:type="dxa"/>
          </w:tcPr>
          <w:p w14:paraId="67E7D239" w14:textId="3CFAAFBC" w:rsidR="00596038" w:rsidRPr="00816A15" w:rsidRDefault="005D1B92" w:rsidP="00816A15">
            <w:pPr>
              <w:spacing w:line="276" w:lineRule="auto"/>
              <w:rPr>
                <w:rFonts w:cs="Times New Roman"/>
                <w:szCs w:val="24"/>
                <w:lang w:val="da-DK"/>
              </w:rPr>
            </w:pPr>
            <w:ins w:id="893" w:author="vitten (target conflict)" w:date="2019-03-21T18:15:00Z">
              <w:r w:rsidRPr="00816A15">
                <w:rPr>
                  <w:rFonts w:cs="Times New Roman"/>
                  <w:szCs w:val="24"/>
                  <w:lang w:val="da-DK"/>
                </w:rPr>
                <w:t xml:space="preserve">Lav </w:t>
              </w:r>
            </w:ins>
          </w:p>
        </w:tc>
        <w:tc>
          <w:tcPr>
            <w:tcW w:w="1134" w:type="dxa"/>
          </w:tcPr>
          <w:p w14:paraId="1461351E" w14:textId="15C0E3D4" w:rsidR="00596038" w:rsidRPr="00816A15" w:rsidRDefault="005D1B92" w:rsidP="00816A15">
            <w:pPr>
              <w:spacing w:line="276" w:lineRule="auto"/>
              <w:rPr>
                <w:rFonts w:cs="Times New Roman"/>
                <w:szCs w:val="24"/>
                <w:lang w:val="da-DK"/>
              </w:rPr>
            </w:pPr>
            <w:ins w:id="894" w:author="vitten (target conflict)" w:date="2019-03-21T18:15:00Z">
              <w:r w:rsidRPr="00816A15">
                <w:rPr>
                  <w:rFonts w:cs="Times New Roman"/>
                  <w:szCs w:val="24"/>
                  <w:lang w:val="da-DK"/>
                </w:rPr>
                <w:t>Høj</w:t>
              </w:r>
            </w:ins>
          </w:p>
        </w:tc>
      </w:tr>
      <w:tr w:rsidR="00313F5E" w:rsidRPr="00352488" w14:paraId="2F0D0D41" w14:textId="703F8355" w:rsidTr="00816A15">
        <w:tc>
          <w:tcPr>
            <w:tcW w:w="1838" w:type="dxa"/>
          </w:tcPr>
          <w:p w14:paraId="2703E863" w14:textId="222C0FF7" w:rsidR="00596038" w:rsidRPr="00816A15" w:rsidRDefault="00596038" w:rsidP="00816A15">
            <w:pPr>
              <w:spacing w:line="276" w:lineRule="auto"/>
              <w:rPr>
                <w:rFonts w:cs="Times New Roman"/>
                <w:szCs w:val="24"/>
                <w:lang w:val="da-DK"/>
              </w:rPr>
            </w:pPr>
            <w:proofErr w:type="spellStart"/>
            <w:ins w:id="895" w:author="Per Terp Larsen (source conflict)" w:date="2019-03-19T10:30:00Z">
              <w:r w:rsidRPr="00816A15">
                <w:rPr>
                  <w:rFonts w:cs="Times New Roman"/>
                  <w:szCs w:val="24"/>
                  <w:lang w:val="da-DK"/>
                </w:rPr>
                <w:t>Github</w:t>
              </w:r>
            </w:ins>
            <w:proofErr w:type="spellEnd"/>
          </w:p>
        </w:tc>
        <w:tc>
          <w:tcPr>
            <w:tcW w:w="1276" w:type="dxa"/>
          </w:tcPr>
          <w:p w14:paraId="5BF6ED16" w14:textId="4569ABA8" w:rsidR="00596038" w:rsidRPr="00816A15" w:rsidRDefault="00596038" w:rsidP="00816A15">
            <w:pPr>
              <w:spacing w:line="276" w:lineRule="auto"/>
              <w:rPr>
                <w:rFonts w:cs="Times New Roman"/>
                <w:szCs w:val="24"/>
                <w:lang w:val="da-DK"/>
              </w:rPr>
            </w:pPr>
            <w:ins w:id="896" w:author="Per Terp Larsen (source conflict)" w:date="2019-03-19T10:30:00Z">
              <w:r w:rsidRPr="00816A15">
                <w:rPr>
                  <w:rFonts w:cs="Times New Roman"/>
                  <w:szCs w:val="24"/>
                  <w:lang w:val="da-DK"/>
                </w:rPr>
                <w:t xml:space="preserve">Projekt </w:t>
              </w:r>
            </w:ins>
          </w:p>
        </w:tc>
        <w:tc>
          <w:tcPr>
            <w:tcW w:w="1843" w:type="dxa"/>
          </w:tcPr>
          <w:p w14:paraId="2AF25E01" w14:textId="3EFDE70B" w:rsidR="00596038" w:rsidRPr="00816A15" w:rsidRDefault="00596038" w:rsidP="00816A15">
            <w:pPr>
              <w:spacing w:line="276" w:lineRule="auto"/>
              <w:rPr>
                <w:rFonts w:cs="Times New Roman"/>
                <w:szCs w:val="24"/>
                <w:lang w:val="da-DK"/>
              </w:rPr>
            </w:pPr>
            <w:ins w:id="897" w:author="Per Terp Larsen (source conflict)" w:date="2019-03-19T10:30:00Z">
              <w:r w:rsidRPr="00816A15">
                <w:rPr>
                  <w:rFonts w:cs="Times New Roman"/>
                  <w:szCs w:val="24"/>
                  <w:lang w:val="da-DK"/>
                </w:rPr>
                <w:t xml:space="preserve">I tilfælde af at </w:t>
              </w:r>
              <w:proofErr w:type="spellStart"/>
              <w:r w:rsidRPr="00816A15">
                <w:rPr>
                  <w:rFonts w:cs="Times New Roman"/>
                  <w:szCs w:val="24"/>
                  <w:lang w:val="da-DK"/>
                </w:rPr>
                <w:t>github</w:t>
              </w:r>
              <w:proofErr w:type="spellEnd"/>
              <w:r w:rsidRPr="00816A15">
                <w:rPr>
                  <w:rFonts w:cs="Times New Roman"/>
                  <w:szCs w:val="24"/>
                  <w:lang w:val="da-DK"/>
                </w:rPr>
                <w:t xml:space="preserve"> går ned kan vi miste vores data</w:t>
              </w:r>
            </w:ins>
          </w:p>
        </w:tc>
        <w:tc>
          <w:tcPr>
            <w:tcW w:w="1559" w:type="dxa"/>
          </w:tcPr>
          <w:p w14:paraId="7ED7E7DC" w14:textId="41732FEC" w:rsidR="00596038" w:rsidRPr="00816A15" w:rsidRDefault="005D1B92" w:rsidP="00816A15">
            <w:pPr>
              <w:spacing w:line="276" w:lineRule="auto"/>
              <w:rPr>
                <w:rFonts w:cs="Times New Roman"/>
                <w:szCs w:val="24"/>
                <w:lang w:val="da-DK"/>
              </w:rPr>
            </w:pPr>
            <w:ins w:id="898" w:author="vitten (target conflict)" w:date="2019-03-21T18:15:00Z">
              <w:r w:rsidRPr="00816A15">
                <w:rPr>
                  <w:rFonts w:cs="Times New Roman"/>
                  <w:szCs w:val="24"/>
                  <w:lang w:val="da-DK"/>
                </w:rPr>
                <w:t>Værktøj</w:t>
              </w:r>
            </w:ins>
          </w:p>
        </w:tc>
        <w:tc>
          <w:tcPr>
            <w:tcW w:w="1843" w:type="dxa"/>
          </w:tcPr>
          <w:p w14:paraId="0BD2143C" w14:textId="15608B34" w:rsidR="00596038" w:rsidRPr="00816A15" w:rsidRDefault="005D1B92" w:rsidP="00816A15">
            <w:pPr>
              <w:spacing w:line="276" w:lineRule="auto"/>
              <w:rPr>
                <w:rFonts w:cs="Times New Roman"/>
                <w:szCs w:val="24"/>
                <w:lang w:val="da-DK"/>
              </w:rPr>
            </w:pPr>
            <w:ins w:id="899" w:author="vitten (target conflict)" w:date="2019-03-21T18:15:00Z">
              <w:r w:rsidRPr="00816A15">
                <w:rPr>
                  <w:rFonts w:cs="Times New Roman"/>
                  <w:szCs w:val="24"/>
                  <w:lang w:val="da-DK"/>
                </w:rPr>
                <w:t xml:space="preserve">Lav </w:t>
              </w:r>
            </w:ins>
          </w:p>
        </w:tc>
        <w:tc>
          <w:tcPr>
            <w:tcW w:w="1134" w:type="dxa"/>
          </w:tcPr>
          <w:p w14:paraId="4F9E4000" w14:textId="2B2D6656" w:rsidR="00596038" w:rsidRPr="00816A15" w:rsidRDefault="005D1B92" w:rsidP="00816A15">
            <w:pPr>
              <w:spacing w:line="276" w:lineRule="auto"/>
              <w:rPr>
                <w:rFonts w:cs="Times New Roman"/>
                <w:szCs w:val="24"/>
                <w:lang w:val="da-DK"/>
              </w:rPr>
            </w:pPr>
            <w:ins w:id="900" w:author="vitten (target conflict)" w:date="2019-03-21T18:15:00Z">
              <w:r w:rsidRPr="00816A15">
                <w:rPr>
                  <w:rFonts w:cs="Times New Roman"/>
                  <w:szCs w:val="24"/>
                  <w:lang w:val="da-DK"/>
                </w:rPr>
                <w:t>Høj</w:t>
              </w:r>
            </w:ins>
          </w:p>
        </w:tc>
      </w:tr>
      <w:tr w:rsidR="00313F5E" w:rsidRPr="00352488" w14:paraId="335FE11A" w14:textId="050A1E0A" w:rsidTr="00816A15">
        <w:tc>
          <w:tcPr>
            <w:tcW w:w="1838" w:type="dxa"/>
          </w:tcPr>
          <w:p w14:paraId="4AE8BFB4" w14:textId="0DFC2C77" w:rsidR="00596038" w:rsidRPr="00816A15" w:rsidRDefault="00596038" w:rsidP="00816A15">
            <w:pPr>
              <w:spacing w:line="276" w:lineRule="auto"/>
              <w:rPr>
                <w:rFonts w:cs="Times New Roman"/>
                <w:szCs w:val="24"/>
                <w:lang w:val="da-DK"/>
              </w:rPr>
            </w:pPr>
            <w:ins w:id="901" w:author="Per Terp Larsen (source conflict)" w:date="2019-03-19T10:30:00Z">
              <w:r w:rsidRPr="00816A15">
                <w:rPr>
                  <w:rFonts w:cs="Times New Roman"/>
                  <w:szCs w:val="24"/>
                  <w:lang w:val="da-DK"/>
                </w:rPr>
                <w:t>Data afgrænsning</w:t>
              </w:r>
            </w:ins>
          </w:p>
        </w:tc>
        <w:tc>
          <w:tcPr>
            <w:tcW w:w="1276" w:type="dxa"/>
          </w:tcPr>
          <w:p w14:paraId="5E0F2D63" w14:textId="278AA2F8" w:rsidR="00596038" w:rsidRPr="00816A15" w:rsidRDefault="00596038" w:rsidP="00816A15">
            <w:pPr>
              <w:spacing w:line="276" w:lineRule="auto"/>
              <w:rPr>
                <w:rFonts w:cs="Times New Roman"/>
                <w:szCs w:val="24"/>
                <w:lang w:val="da-DK"/>
              </w:rPr>
            </w:pPr>
            <w:ins w:id="902" w:author="Per Terp Larsen (source conflict)" w:date="2019-03-19T10:30:00Z">
              <w:r w:rsidRPr="00816A15">
                <w:rPr>
                  <w:rFonts w:cs="Times New Roman"/>
                  <w:szCs w:val="24"/>
                  <w:lang w:val="da-DK"/>
                </w:rPr>
                <w:t xml:space="preserve">Projekt </w:t>
              </w:r>
            </w:ins>
          </w:p>
        </w:tc>
        <w:tc>
          <w:tcPr>
            <w:tcW w:w="1843" w:type="dxa"/>
          </w:tcPr>
          <w:p w14:paraId="074D165F" w14:textId="3242D566" w:rsidR="00596038" w:rsidRPr="00816A15" w:rsidRDefault="00596038" w:rsidP="00816A15">
            <w:pPr>
              <w:spacing w:line="276" w:lineRule="auto"/>
              <w:rPr>
                <w:rFonts w:cs="Times New Roman"/>
                <w:szCs w:val="24"/>
                <w:lang w:val="da-DK"/>
              </w:rPr>
            </w:pPr>
            <w:ins w:id="903" w:author="Per Terp Larsen (source conflict)" w:date="2019-03-19T10:30:00Z">
              <w:r w:rsidRPr="00816A15">
                <w:rPr>
                  <w:rFonts w:cs="Times New Roman"/>
                  <w:szCs w:val="24"/>
                  <w:lang w:val="da-DK"/>
                </w:rPr>
                <w:t xml:space="preserve">For ikke løst kravet om data afgrænsning og dermed ikke svaret på vores problemformulering </w:t>
              </w:r>
            </w:ins>
          </w:p>
        </w:tc>
        <w:tc>
          <w:tcPr>
            <w:tcW w:w="1559" w:type="dxa"/>
          </w:tcPr>
          <w:p w14:paraId="223704B9" w14:textId="4E1510B9" w:rsidR="00596038" w:rsidRPr="00816A15" w:rsidRDefault="005D1B92" w:rsidP="00816A15">
            <w:pPr>
              <w:spacing w:line="276" w:lineRule="auto"/>
              <w:rPr>
                <w:rFonts w:cs="Times New Roman"/>
                <w:szCs w:val="24"/>
                <w:lang w:val="da-DK"/>
              </w:rPr>
            </w:pPr>
            <w:ins w:id="904" w:author="vitten (target conflict)" w:date="2019-03-21T18:15:00Z">
              <w:r w:rsidRPr="00816A15">
                <w:rPr>
                  <w:rFonts w:cs="Times New Roman"/>
                  <w:szCs w:val="24"/>
                  <w:lang w:val="da-DK"/>
                </w:rPr>
                <w:t xml:space="preserve">Krav </w:t>
              </w:r>
            </w:ins>
          </w:p>
        </w:tc>
        <w:tc>
          <w:tcPr>
            <w:tcW w:w="1843" w:type="dxa"/>
          </w:tcPr>
          <w:p w14:paraId="7A022CEC" w14:textId="13FC2A77" w:rsidR="00596038" w:rsidRPr="00816A15" w:rsidRDefault="005D1B92" w:rsidP="00816A15">
            <w:pPr>
              <w:spacing w:line="276" w:lineRule="auto"/>
              <w:rPr>
                <w:rFonts w:cs="Times New Roman"/>
                <w:szCs w:val="24"/>
                <w:lang w:val="da-DK"/>
              </w:rPr>
            </w:pPr>
            <w:ins w:id="905" w:author="vitten (target conflict)" w:date="2019-03-21T18:15:00Z">
              <w:r w:rsidRPr="00816A15">
                <w:rPr>
                  <w:rFonts w:cs="Times New Roman"/>
                  <w:szCs w:val="24"/>
                  <w:lang w:val="da-DK"/>
                </w:rPr>
                <w:t xml:space="preserve">Lav </w:t>
              </w:r>
            </w:ins>
          </w:p>
        </w:tc>
        <w:tc>
          <w:tcPr>
            <w:tcW w:w="1134" w:type="dxa"/>
          </w:tcPr>
          <w:p w14:paraId="702F1788" w14:textId="4B98A884" w:rsidR="00596038" w:rsidRPr="00816A15" w:rsidRDefault="005D1B92" w:rsidP="00816A15">
            <w:pPr>
              <w:spacing w:line="276" w:lineRule="auto"/>
              <w:rPr>
                <w:rFonts w:cs="Times New Roman"/>
                <w:szCs w:val="24"/>
                <w:lang w:val="da-DK"/>
              </w:rPr>
            </w:pPr>
            <w:ins w:id="906" w:author="vitten (target conflict)" w:date="2019-03-21T18:15:00Z">
              <w:r w:rsidRPr="00816A15">
                <w:rPr>
                  <w:rFonts w:cs="Times New Roman"/>
                  <w:szCs w:val="24"/>
                  <w:lang w:val="da-DK"/>
                </w:rPr>
                <w:t>Medium</w:t>
              </w:r>
            </w:ins>
          </w:p>
        </w:tc>
      </w:tr>
      <w:tr w:rsidR="00313F5E" w:rsidRPr="00352488" w14:paraId="34FE620F" w14:textId="59A6BB8F" w:rsidTr="00816A15">
        <w:tc>
          <w:tcPr>
            <w:tcW w:w="1838" w:type="dxa"/>
          </w:tcPr>
          <w:p w14:paraId="4A97BADF" w14:textId="1E5D4024" w:rsidR="00596038" w:rsidRPr="00352488" w:rsidRDefault="00596038" w:rsidP="00816A15">
            <w:pPr>
              <w:spacing w:line="276" w:lineRule="auto"/>
              <w:rPr>
                <w:lang w:val="da-DK"/>
              </w:rPr>
            </w:pPr>
            <w:ins w:id="907" w:author="Per Terp Larsen (source conflict)" w:date="2019-03-19T10:30:00Z">
              <w:r w:rsidRPr="00352488">
                <w:rPr>
                  <w:lang w:val="da-DK"/>
                </w:rPr>
                <w:t xml:space="preserve">Forsinkelser </w:t>
              </w:r>
            </w:ins>
          </w:p>
        </w:tc>
        <w:tc>
          <w:tcPr>
            <w:tcW w:w="1276" w:type="dxa"/>
          </w:tcPr>
          <w:p w14:paraId="39E8DC52" w14:textId="4171A4BC" w:rsidR="00596038" w:rsidRPr="00352488" w:rsidRDefault="00596038" w:rsidP="00816A15">
            <w:pPr>
              <w:spacing w:line="276" w:lineRule="auto"/>
              <w:rPr>
                <w:lang w:val="da-DK"/>
              </w:rPr>
            </w:pPr>
            <w:ins w:id="908" w:author="Per Terp Larsen (source conflict)" w:date="2019-03-19T10:30:00Z">
              <w:r w:rsidRPr="00352488">
                <w:rPr>
                  <w:lang w:val="da-DK"/>
                </w:rPr>
                <w:t xml:space="preserve">Projekt og produkt </w:t>
              </w:r>
            </w:ins>
          </w:p>
        </w:tc>
        <w:tc>
          <w:tcPr>
            <w:tcW w:w="1843" w:type="dxa"/>
          </w:tcPr>
          <w:p w14:paraId="3559116D" w14:textId="23395B25" w:rsidR="00596038" w:rsidRPr="00352488" w:rsidRDefault="00596038" w:rsidP="00816A15">
            <w:pPr>
              <w:spacing w:line="276" w:lineRule="auto"/>
              <w:rPr>
                <w:lang w:val="da-DK"/>
              </w:rPr>
            </w:pPr>
            <w:ins w:id="909" w:author="Per Terp Larsen (source conflict)" w:date="2019-03-19T10:30:00Z">
              <w:r w:rsidRPr="00352488">
                <w:rPr>
                  <w:lang w:val="da-DK"/>
                </w:rPr>
                <w:t xml:space="preserve">Milepæle bliver ikke overholdt </w:t>
              </w:r>
            </w:ins>
          </w:p>
        </w:tc>
        <w:tc>
          <w:tcPr>
            <w:tcW w:w="1559" w:type="dxa"/>
          </w:tcPr>
          <w:p w14:paraId="73A4E179" w14:textId="00E3379F" w:rsidR="00596038" w:rsidRPr="00352488" w:rsidRDefault="005D1B92" w:rsidP="00816A15">
            <w:pPr>
              <w:spacing w:line="276" w:lineRule="auto"/>
              <w:rPr>
                <w:lang w:val="da-DK"/>
              </w:rPr>
            </w:pPr>
            <w:ins w:id="910" w:author="vitten (target conflict)" w:date="2019-03-21T18:15:00Z">
              <w:r w:rsidRPr="00352488">
                <w:rPr>
                  <w:lang w:val="da-DK"/>
                </w:rPr>
                <w:t xml:space="preserve">Estimat </w:t>
              </w:r>
            </w:ins>
          </w:p>
        </w:tc>
        <w:tc>
          <w:tcPr>
            <w:tcW w:w="1843" w:type="dxa"/>
          </w:tcPr>
          <w:p w14:paraId="626DED31" w14:textId="3BFCE8DD" w:rsidR="00596038" w:rsidRPr="00352488" w:rsidRDefault="005D1B92" w:rsidP="00816A15">
            <w:pPr>
              <w:spacing w:line="276" w:lineRule="auto"/>
              <w:rPr>
                <w:lang w:val="da-DK"/>
              </w:rPr>
            </w:pPr>
            <w:ins w:id="911" w:author="vitten (target conflict)" w:date="2019-03-21T18:15:00Z">
              <w:r w:rsidRPr="00352488">
                <w:rPr>
                  <w:lang w:val="da-DK"/>
                </w:rPr>
                <w:t xml:space="preserve">Lav </w:t>
              </w:r>
            </w:ins>
          </w:p>
        </w:tc>
        <w:tc>
          <w:tcPr>
            <w:tcW w:w="1134" w:type="dxa"/>
          </w:tcPr>
          <w:p w14:paraId="6C76403A" w14:textId="7DE9B80C" w:rsidR="00596038" w:rsidRPr="00352488" w:rsidRDefault="005D1B92" w:rsidP="00816A15">
            <w:pPr>
              <w:spacing w:line="276" w:lineRule="auto"/>
              <w:rPr>
                <w:lang w:val="da-DK"/>
              </w:rPr>
            </w:pPr>
            <w:ins w:id="912" w:author="vitten (target conflict)" w:date="2019-03-21T18:15:00Z">
              <w:r w:rsidRPr="00352488">
                <w:rPr>
                  <w:lang w:val="da-DK"/>
                </w:rPr>
                <w:t xml:space="preserve">Medium </w:t>
              </w:r>
            </w:ins>
          </w:p>
        </w:tc>
      </w:tr>
      <w:tr w:rsidR="00313F5E" w:rsidRPr="00352488" w14:paraId="70C9319B" w14:textId="0F8AE4C3" w:rsidTr="00816A15">
        <w:tc>
          <w:tcPr>
            <w:tcW w:w="1838" w:type="dxa"/>
          </w:tcPr>
          <w:p w14:paraId="67295461" w14:textId="079BA4DC" w:rsidR="00596038" w:rsidRPr="00352488" w:rsidRDefault="00596038" w:rsidP="00816A15">
            <w:pPr>
              <w:spacing w:line="276" w:lineRule="auto"/>
              <w:rPr>
                <w:lang w:val="da-DK"/>
              </w:rPr>
            </w:pPr>
            <w:ins w:id="913" w:author="vitten (target conflict)" w:date="2019-03-21T18:15:00Z">
              <w:r w:rsidRPr="00352488">
                <w:rPr>
                  <w:lang w:val="da-DK"/>
                </w:rPr>
                <w:t xml:space="preserve">Manglende erfaring </w:t>
              </w:r>
            </w:ins>
          </w:p>
        </w:tc>
        <w:tc>
          <w:tcPr>
            <w:tcW w:w="1276" w:type="dxa"/>
          </w:tcPr>
          <w:p w14:paraId="3796E86D" w14:textId="4108F084" w:rsidR="00596038" w:rsidRPr="00352488" w:rsidRDefault="00FC7998" w:rsidP="00816A15">
            <w:pPr>
              <w:spacing w:line="276" w:lineRule="auto"/>
              <w:rPr>
                <w:lang w:val="da-DK"/>
              </w:rPr>
            </w:pPr>
            <w:ins w:id="914" w:author="vitten (target conflict)" w:date="2019-03-21T18:15:00Z">
              <w:r w:rsidRPr="00352488">
                <w:rPr>
                  <w:lang w:val="da-DK"/>
                </w:rPr>
                <w:t>P</w:t>
              </w:r>
              <w:r w:rsidR="00596038" w:rsidRPr="00352488">
                <w:rPr>
                  <w:lang w:val="da-DK"/>
                </w:rPr>
                <w:t>rojekt og produkt</w:t>
              </w:r>
            </w:ins>
          </w:p>
        </w:tc>
        <w:tc>
          <w:tcPr>
            <w:tcW w:w="1843" w:type="dxa"/>
          </w:tcPr>
          <w:p w14:paraId="335F799C" w14:textId="71E94F0B" w:rsidR="00596038" w:rsidRPr="00352488" w:rsidRDefault="005D1B92" w:rsidP="00816A15">
            <w:pPr>
              <w:spacing w:line="276" w:lineRule="auto"/>
              <w:rPr>
                <w:lang w:val="da-DK"/>
              </w:rPr>
            </w:pPr>
            <w:ins w:id="915" w:author="vitten (target conflict)" w:date="2019-03-21T18:15:00Z">
              <w:r w:rsidRPr="00352488">
                <w:rPr>
                  <w:lang w:val="da-DK"/>
                </w:rPr>
                <w:t>Mangel på erfaring I gruppen</w:t>
              </w:r>
              <w:r w:rsidR="00596038" w:rsidRPr="00352488">
                <w:rPr>
                  <w:lang w:val="da-DK"/>
                </w:rPr>
                <w:t xml:space="preserve">. </w:t>
              </w:r>
            </w:ins>
          </w:p>
        </w:tc>
        <w:tc>
          <w:tcPr>
            <w:tcW w:w="1559" w:type="dxa"/>
          </w:tcPr>
          <w:p w14:paraId="75EC8882" w14:textId="2B074373" w:rsidR="00596038" w:rsidRPr="00352488" w:rsidRDefault="005D1B92" w:rsidP="00816A15">
            <w:pPr>
              <w:spacing w:line="276" w:lineRule="auto"/>
              <w:rPr>
                <w:lang w:val="da-DK"/>
              </w:rPr>
            </w:pPr>
            <w:ins w:id="916" w:author="vitten (target conflict)" w:date="2019-03-21T18:15:00Z">
              <w:r w:rsidRPr="00352488">
                <w:rPr>
                  <w:lang w:val="da-DK"/>
                </w:rPr>
                <w:t xml:space="preserve">Folk, organisation </w:t>
              </w:r>
            </w:ins>
          </w:p>
        </w:tc>
        <w:tc>
          <w:tcPr>
            <w:tcW w:w="1843" w:type="dxa"/>
          </w:tcPr>
          <w:p w14:paraId="38E5EF41" w14:textId="55C50F6A" w:rsidR="00596038" w:rsidRPr="00352488" w:rsidRDefault="005D1B92" w:rsidP="00816A15">
            <w:pPr>
              <w:spacing w:line="276" w:lineRule="auto"/>
              <w:rPr>
                <w:lang w:val="da-DK"/>
              </w:rPr>
            </w:pPr>
            <w:ins w:id="917" w:author="vitten (target conflict)" w:date="2019-03-21T18:15:00Z">
              <w:r w:rsidRPr="00352488">
                <w:rPr>
                  <w:lang w:val="da-DK"/>
                </w:rPr>
                <w:t xml:space="preserve">Høj </w:t>
              </w:r>
            </w:ins>
          </w:p>
        </w:tc>
        <w:tc>
          <w:tcPr>
            <w:tcW w:w="1134" w:type="dxa"/>
          </w:tcPr>
          <w:p w14:paraId="5E76D1B3" w14:textId="0ED5F5A5" w:rsidR="00596038" w:rsidRPr="00352488" w:rsidRDefault="005D1B92" w:rsidP="00816A15">
            <w:pPr>
              <w:spacing w:line="276" w:lineRule="auto"/>
              <w:rPr>
                <w:lang w:val="da-DK"/>
              </w:rPr>
            </w:pPr>
            <w:ins w:id="918" w:author="vitten (target conflict)" w:date="2019-03-21T18:15:00Z">
              <w:r w:rsidRPr="00352488">
                <w:rPr>
                  <w:lang w:val="da-DK"/>
                </w:rPr>
                <w:t>Lav</w:t>
              </w:r>
            </w:ins>
          </w:p>
        </w:tc>
      </w:tr>
    </w:tbl>
    <w:p w14:paraId="567FFEEE" w14:textId="77777777" w:rsidR="000801EF" w:rsidRDefault="000801EF" w:rsidP="000801EF">
      <w:pPr>
        <w:rPr>
          <w:lang w:val="da-DK"/>
        </w:rPr>
      </w:pPr>
      <w:bookmarkStart w:id="919" w:name="_Toc4088557"/>
    </w:p>
    <w:p w14:paraId="543AB437" w14:textId="6C1EB8F2" w:rsidR="00883261" w:rsidRDefault="009E1317" w:rsidP="000801EF">
      <w:pPr>
        <w:pStyle w:val="Overskrift1"/>
        <w:numPr>
          <w:ilvl w:val="0"/>
          <w:numId w:val="26"/>
        </w:numPr>
        <w:spacing w:before="0" w:line="360" w:lineRule="auto"/>
        <w:rPr>
          <w:rFonts w:ascii="Times New Roman" w:hAnsi="Times New Roman" w:cs="Times New Roman"/>
          <w:lang w:val="da-DK"/>
        </w:rPr>
      </w:pPr>
      <w:bookmarkStart w:id="920" w:name="_Toc4164638"/>
      <w:r w:rsidRPr="00352488">
        <w:rPr>
          <w:rFonts w:ascii="Times New Roman" w:hAnsi="Times New Roman" w:cs="Times New Roman"/>
          <w:lang w:val="da-DK"/>
        </w:rPr>
        <w:lastRenderedPageBreak/>
        <w:t>Prioritering</w:t>
      </w:r>
      <w:bookmarkEnd w:id="919"/>
      <w:bookmarkEnd w:id="920"/>
    </w:p>
    <w:p w14:paraId="71AA07E2" w14:textId="17490F84" w:rsidR="00F96BC9" w:rsidRDefault="00442715" w:rsidP="00F96BC9">
      <w:pPr>
        <w:rPr>
          <w:lang w:val="da-DK"/>
        </w:rPr>
      </w:pPr>
      <w:r>
        <w:rPr>
          <w:lang w:val="da-DK"/>
        </w:rPr>
        <w:t>I denne</w:t>
      </w:r>
      <w:r w:rsidR="00F96BC9">
        <w:rPr>
          <w:lang w:val="da-DK"/>
        </w:rPr>
        <w:t xml:space="preserve"> sektion bliver der vist foreløbige lister over krav</w:t>
      </w:r>
      <w:r>
        <w:rPr>
          <w:lang w:val="da-DK"/>
        </w:rPr>
        <w:t>.</w:t>
      </w:r>
      <w:r w:rsidR="00F96BC9">
        <w:rPr>
          <w:lang w:val="da-DK"/>
        </w:rPr>
        <w:t xml:space="preserve"> </w:t>
      </w:r>
      <w:r>
        <w:rPr>
          <w:lang w:val="da-DK"/>
        </w:rPr>
        <w:t>Kravene er vurderet ud fra</w:t>
      </w:r>
      <w:r w:rsidR="00F96BC9">
        <w:rPr>
          <w:lang w:val="da-DK"/>
        </w:rPr>
        <w:t xml:space="preserve"> nytte, risiko og prioritet</w:t>
      </w:r>
      <w:r>
        <w:rPr>
          <w:lang w:val="da-DK"/>
        </w:rPr>
        <w:t>, disse vurderinger bliver noteret som Lav, Middel eller Høj.</w:t>
      </w:r>
    </w:p>
    <w:p w14:paraId="5CC48504" w14:textId="422574B4" w:rsidR="00F96BC9" w:rsidRDefault="00F96BC9" w:rsidP="00F96BC9">
      <w:pPr>
        <w:rPr>
          <w:lang w:val="da-DK"/>
        </w:rPr>
      </w:pPr>
      <w:r>
        <w:rPr>
          <w:lang w:val="da-DK"/>
        </w:rPr>
        <w:t xml:space="preserve">Nytten er </w:t>
      </w:r>
      <w:r w:rsidR="00442715">
        <w:rPr>
          <w:lang w:val="da-DK"/>
        </w:rPr>
        <w:t>det punkt hvor man beskriver om et krav er kritisk for implementeringen eller ej.</w:t>
      </w:r>
    </w:p>
    <w:p w14:paraId="2DD81BF6" w14:textId="70B528AA" w:rsidR="00442715" w:rsidRDefault="00442715" w:rsidP="00F96BC9">
      <w:pPr>
        <w:rPr>
          <w:lang w:val="da-DK"/>
        </w:rPr>
      </w:pPr>
      <w:r>
        <w:rPr>
          <w:lang w:val="da-DK"/>
        </w:rPr>
        <w:t>Risiko er det punkt hvor man beskriver risici forbundet med implementering af krav.</w:t>
      </w:r>
    </w:p>
    <w:p w14:paraId="74B9BA3C" w14:textId="48BD46A1" w:rsidR="00442715" w:rsidRPr="00F96BC9" w:rsidRDefault="00442715" w:rsidP="00F96BC9">
      <w:pPr>
        <w:rPr>
          <w:lang w:val="da-DK"/>
        </w:rPr>
      </w:pPr>
      <w:r>
        <w:rPr>
          <w:lang w:val="da-DK"/>
        </w:rPr>
        <w:t>Prioriteringen er vigtigheden af kravet for systemet.</w:t>
      </w:r>
    </w:p>
    <w:tbl>
      <w:tblPr>
        <w:tblW w:w="9360" w:type="dxa"/>
        <w:tblInd w:w="-5" w:type="dxa"/>
        <w:tblLook w:val="04A0" w:firstRow="1" w:lastRow="0" w:firstColumn="1" w:lastColumn="0" w:noHBand="0" w:noVBand="1"/>
      </w:tblPr>
      <w:tblGrid>
        <w:gridCol w:w="975"/>
        <w:gridCol w:w="1736"/>
        <w:gridCol w:w="3826"/>
        <w:gridCol w:w="910"/>
        <w:gridCol w:w="910"/>
        <w:gridCol w:w="1003"/>
      </w:tblGrid>
      <w:tr w:rsidR="00F61355" w:rsidRPr="00352488" w14:paraId="469BD389" w14:textId="77777777" w:rsidTr="009C0C8E">
        <w:trPr>
          <w:trHeight w:val="468"/>
        </w:trPr>
        <w:tc>
          <w:tcPr>
            <w:tcW w:w="993" w:type="dxa"/>
            <w:tcBorders>
              <w:top w:val="single" w:sz="4" w:space="0" w:color="auto"/>
              <w:left w:val="single" w:sz="4" w:space="0" w:color="auto"/>
              <w:bottom w:val="single" w:sz="4" w:space="0" w:color="auto"/>
              <w:right w:val="single" w:sz="4" w:space="0" w:color="auto"/>
            </w:tcBorders>
          </w:tcPr>
          <w:p w14:paraId="726C96EB" w14:textId="444939B6" w:rsidR="002600B4" w:rsidRPr="00352488" w:rsidRDefault="002600B4" w:rsidP="009C0C8E">
            <w:pPr>
              <w:spacing w:line="276" w:lineRule="auto"/>
              <w:rPr>
                <w:lang w:val="da-DK"/>
              </w:rPr>
            </w:pPr>
            <w:ins w:id="921" w:author="Mathias (target conflict)" w:date="2019-03-21T16:48:00Z">
              <w:r w:rsidRPr="00352488">
                <w:rPr>
                  <w:lang w:val="da-DK"/>
                </w:rPr>
                <w:t>Krav</w:t>
              </w:r>
            </w:ins>
            <w:r w:rsidR="009C0C8E">
              <w:rPr>
                <w:lang w:val="da-DK"/>
              </w:rPr>
              <w:t xml:space="preserve"> </w:t>
            </w:r>
            <w:ins w:id="922" w:author="Mathias (target conflict)" w:date="2019-03-21T16:48:00Z">
              <w:r w:rsidRPr="00352488">
                <w:rPr>
                  <w:lang w:val="da-DK"/>
                </w:rPr>
                <w:t>#</w:t>
              </w:r>
            </w:ins>
          </w:p>
        </w:tc>
        <w:tc>
          <w:tcPr>
            <w:tcW w:w="1599" w:type="dxa"/>
            <w:tcBorders>
              <w:top w:val="single" w:sz="4" w:space="0" w:color="auto"/>
              <w:left w:val="single" w:sz="4" w:space="0" w:color="auto"/>
              <w:bottom w:val="single" w:sz="4" w:space="0" w:color="auto"/>
              <w:right w:val="single" w:sz="4" w:space="0" w:color="auto"/>
            </w:tcBorders>
          </w:tcPr>
          <w:p w14:paraId="4AE6B8B8" w14:textId="77777777" w:rsidR="002600B4" w:rsidRPr="00352488" w:rsidRDefault="002600B4" w:rsidP="009C0C8E">
            <w:pPr>
              <w:spacing w:line="276" w:lineRule="auto"/>
              <w:rPr>
                <w:lang w:val="da-DK"/>
              </w:rPr>
            </w:pPr>
            <w:ins w:id="923" w:author="Mathias (target conflict)" w:date="2019-03-21T16:48:00Z">
              <w:r w:rsidRPr="00352488">
                <w:rPr>
                  <w:lang w:val="da-DK"/>
                </w:rPr>
                <w:t>Kategori</w:t>
              </w:r>
            </w:ins>
          </w:p>
        </w:tc>
        <w:tc>
          <w:tcPr>
            <w:tcW w:w="3945" w:type="dxa"/>
            <w:tcBorders>
              <w:top w:val="single" w:sz="4" w:space="0" w:color="auto"/>
              <w:left w:val="single" w:sz="4" w:space="0" w:color="auto"/>
              <w:bottom w:val="single" w:sz="4" w:space="0" w:color="auto"/>
              <w:right w:val="single" w:sz="4" w:space="0" w:color="auto"/>
            </w:tcBorders>
          </w:tcPr>
          <w:p w14:paraId="104954B8" w14:textId="77777777" w:rsidR="002600B4" w:rsidRPr="00352488" w:rsidRDefault="002600B4" w:rsidP="009C0C8E">
            <w:pPr>
              <w:spacing w:line="276" w:lineRule="auto"/>
              <w:rPr>
                <w:lang w:val="da-DK"/>
              </w:rPr>
            </w:pPr>
            <w:proofErr w:type="spellStart"/>
            <w:ins w:id="924" w:author="Mathias (target conflict)" w:date="2019-03-21T16:48:00Z">
              <w:r w:rsidRPr="00352488">
                <w:rPr>
                  <w:lang w:val="da-DK"/>
                </w:rPr>
                <w:t>Krav</w:t>
              </w:r>
              <w:r w:rsidR="00C36165" w:rsidRPr="00352488">
                <w:rPr>
                  <w:lang w:val="da-DK"/>
                </w:rPr>
                <w:t>s</w:t>
              </w:r>
              <w:r w:rsidRPr="00352488">
                <w:rPr>
                  <w:lang w:val="da-DK"/>
                </w:rPr>
                <w:t>beskrivelse</w:t>
              </w:r>
            </w:ins>
            <w:proofErr w:type="spellEnd"/>
          </w:p>
        </w:tc>
        <w:tc>
          <w:tcPr>
            <w:tcW w:w="910" w:type="dxa"/>
            <w:tcBorders>
              <w:top w:val="single" w:sz="4" w:space="0" w:color="auto"/>
              <w:left w:val="single" w:sz="4" w:space="0" w:color="auto"/>
              <w:bottom w:val="single" w:sz="4" w:space="0" w:color="auto"/>
              <w:right w:val="single" w:sz="4" w:space="0" w:color="auto"/>
            </w:tcBorders>
          </w:tcPr>
          <w:p w14:paraId="6843E391" w14:textId="77777777" w:rsidR="002600B4" w:rsidRPr="00352488" w:rsidRDefault="002600B4" w:rsidP="009C0C8E">
            <w:pPr>
              <w:spacing w:line="276" w:lineRule="auto"/>
              <w:rPr>
                <w:lang w:val="da-DK"/>
              </w:rPr>
            </w:pPr>
            <w:ins w:id="925" w:author="Mathias (target conflict)" w:date="2019-03-21T16:48:00Z">
              <w:r w:rsidRPr="00352488">
                <w:rPr>
                  <w:lang w:val="da-DK"/>
                </w:rPr>
                <w:t>Nytte</w:t>
              </w:r>
            </w:ins>
          </w:p>
        </w:tc>
        <w:tc>
          <w:tcPr>
            <w:tcW w:w="910" w:type="dxa"/>
            <w:tcBorders>
              <w:top w:val="single" w:sz="4" w:space="0" w:color="auto"/>
              <w:left w:val="single" w:sz="4" w:space="0" w:color="auto"/>
              <w:bottom w:val="single" w:sz="4" w:space="0" w:color="auto"/>
              <w:right w:val="single" w:sz="4" w:space="0" w:color="auto"/>
            </w:tcBorders>
          </w:tcPr>
          <w:p w14:paraId="0F7E31E2" w14:textId="77777777" w:rsidR="002600B4" w:rsidRPr="00352488" w:rsidRDefault="002600B4" w:rsidP="009C0C8E">
            <w:pPr>
              <w:spacing w:line="276" w:lineRule="auto"/>
              <w:rPr>
                <w:lang w:val="da-DK"/>
              </w:rPr>
            </w:pPr>
            <w:ins w:id="926" w:author="Mathias (target conflict)" w:date="2019-03-21T16:48:00Z">
              <w:r w:rsidRPr="00352488">
                <w:rPr>
                  <w:lang w:val="da-DK"/>
                </w:rPr>
                <w:t>Risiko</w:t>
              </w:r>
            </w:ins>
          </w:p>
        </w:tc>
        <w:tc>
          <w:tcPr>
            <w:tcW w:w="1003" w:type="dxa"/>
            <w:tcBorders>
              <w:top w:val="single" w:sz="4" w:space="0" w:color="auto"/>
              <w:left w:val="single" w:sz="4" w:space="0" w:color="auto"/>
              <w:bottom w:val="single" w:sz="4" w:space="0" w:color="auto"/>
              <w:right w:val="single" w:sz="4" w:space="0" w:color="auto"/>
            </w:tcBorders>
          </w:tcPr>
          <w:p w14:paraId="774C5668" w14:textId="77777777" w:rsidR="002600B4" w:rsidRPr="00352488" w:rsidRDefault="002600B4" w:rsidP="009C0C8E">
            <w:pPr>
              <w:spacing w:line="276" w:lineRule="auto"/>
              <w:rPr>
                <w:lang w:val="da-DK"/>
              </w:rPr>
            </w:pPr>
            <w:ins w:id="927" w:author="Mathias (target conflict)" w:date="2019-03-21T16:48:00Z">
              <w:r w:rsidRPr="00352488">
                <w:rPr>
                  <w:lang w:val="da-DK"/>
                </w:rPr>
                <w:t>Prioritet</w:t>
              </w:r>
            </w:ins>
          </w:p>
        </w:tc>
      </w:tr>
      <w:tr w:rsidR="00F61355" w:rsidRPr="00352488" w14:paraId="4DDCE790" w14:textId="77777777" w:rsidTr="009C0C8E">
        <w:tc>
          <w:tcPr>
            <w:tcW w:w="993" w:type="dxa"/>
            <w:tcBorders>
              <w:top w:val="single" w:sz="4" w:space="0" w:color="auto"/>
              <w:left w:val="single" w:sz="4" w:space="0" w:color="auto"/>
              <w:bottom w:val="single" w:sz="4" w:space="0" w:color="auto"/>
              <w:right w:val="single" w:sz="4" w:space="0" w:color="auto"/>
            </w:tcBorders>
          </w:tcPr>
          <w:p w14:paraId="630EFD11" w14:textId="77777777" w:rsidR="002600B4" w:rsidRPr="00352488" w:rsidRDefault="002600B4" w:rsidP="009C0C8E">
            <w:pPr>
              <w:spacing w:line="276" w:lineRule="auto"/>
              <w:rPr>
                <w:lang w:val="da-DK"/>
              </w:rPr>
            </w:pPr>
            <w:ins w:id="928" w:author="Mathias (target conflict)" w:date="2019-03-21T16:48:00Z">
              <w:r w:rsidRPr="00352488">
                <w:rPr>
                  <w:lang w:val="da-DK"/>
                </w:rPr>
                <w:t>01</w:t>
              </w:r>
            </w:ins>
          </w:p>
        </w:tc>
        <w:tc>
          <w:tcPr>
            <w:tcW w:w="1599" w:type="dxa"/>
            <w:tcBorders>
              <w:top w:val="single" w:sz="4" w:space="0" w:color="auto"/>
              <w:left w:val="single" w:sz="4" w:space="0" w:color="auto"/>
              <w:bottom w:val="single" w:sz="4" w:space="0" w:color="auto"/>
              <w:right w:val="single" w:sz="4" w:space="0" w:color="auto"/>
            </w:tcBorders>
          </w:tcPr>
          <w:p w14:paraId="510F6E42" w14:textId="77777777" w:rsidR="002600B4" w:rsidRPr="00352488" w:rsidRDefault="002600B4" w:rsidP="009C0C8E">
            <w:pPr>
              <w:spacing w:line="276" w:lineRule="auto"/>
              <w:rPr>
                <w:lang w:val="da-DK"/>
              </w:rPr>
            </w:pPr>
            <w:ins w:id="929" w:author="Mathias (target conflict)" w:date="2019-03-21T16:48:00Z">
              <w:r w:rsidRPr="00352488">
                <w:rPr>
                  <w:lang w:val="da-DK"/>
                </w:rPr>
                <w:t>Sensum - Login</w:t>
              </w:r>
            </w:ins>
          </w:p>
        </w:tc>
        <w:tc>
          <w:tcPr>
            <w:tcW w:w="3945" w:type="dxa"/>
            <w:tcBorders>
              <w:top w:val="single" w:sz="4" w:space="0" w:color="auto"/>
              <w:left w:val="single" w:sz="4" w:space="0" w:color="auto"/>
              <w:bottom w:val="single" w:sz="4" w:space="0" w:color="auto"/>
              <w:right w:val="single" w:sz="4" w:space="0" w:color="auto"/>
            </w:tcBorders>
          </w:tcPr>
          <w:p w14:paraId="5805C832" w14:textId="77777777" w:rsidR="002600B4" w:rsidRPr="00352488" w:rsidRDefault="002600B4" w:rsidP="009C0C8E">
            <w:pPr>
              <w:spacing w:line="276" w:lineRule="auto"/>
              <w:rPr>
                <w:lang w:val="da-DK"/>
              </w:rPr>
            </w:pPr>
            <w:ins w:id="930" w:author="Mathias (target conflict)" w:date="2019-03-21T16:48:00Z">
              <w:r w:rsidRPr="00352488">
                <w:rPr>
                  <w:color w:val="000000"/>
                  <w:lang w:val="da-DK"/>
                </w:rPr>
                <w:t>Bruger kan logge ind som Sagsbehandler, afdelingsleder, sekretær eller administrator.</w:t>
              </w:r>
            </w:ins>
          </w:p>
        </w:tc>
        <w:tc>
          <w:tcPr>
            <w:tcW w:w="910" w:type="dxa"/>
            <w:tcBorders>
              <w:top w:val="single" w:sz="4" w:space="0" w:color="auto"/>
              <w:left w:val="single" w:sz="4" w:space="0" w:color="auto"/>
              <w:bottom w:val="single" w:sz="4" w:space="0" w:color="auto"/>
              <w:right w:val="single" w:sz="4" w:space="0" w:color="auto"/>
            </w:tcBorders>
          </w:tcPr>
          <w:p w14:paraId="70DE076B" w14:textId="77777777" w:rsidR="002600B4" w:rsidRPr="00352488" w:rsidRDefault="002600B4" w:rsidP="009C0C8E">
            <w:pPr>
              <w:spacing w:line="276" w:lineRule="auto"/>
              <w:rPr>
                <w:lang w:val="da-DK"/>
              </w:rPr>
            </w:pPr>
            <w:ins w:id="931" w:author="Mathias (target conflict)" w:date="2019-03-21T16:48:00Z">
              <w:r w:rsidRPr="00352488">
                <w:rPr>
                  <w:lang w:val="da-DK"/>
                </w:rPr>
                <w:t>Middel</w:t>
              </w:r>
            </w:ins>
          </w:p>
        </w:tc>
        <w:tc>
          <w:tcPr>
            <w:tcW w:w="910" w:type="dxa"/>
            <w:tcBorders>
              <w:top w:val="single" w:sz="4" w:space="0" w:color="auto"/>
              <w:left w:val="single" w:sz="4" w:space="0" w:color="auto"/>
              <w:bottom w:val="single" w:sz="4" w:space="0" w:color="auto"/>
              <w:right w:val="single" w:sz="4" w:space="0" w:color="auto"/>
            </w:tcBorders>
          </w:tcPr>
          <w:p w14:paraId="10CF8B3C" w14:textId="77777777" w:rsidR="002600B4" w:rsidRPr="00352488" w:rsidRDefault="002600B4" w:rsidP="009C0C8E">
            <w:pPr>
              <w:spacing w:line="276" w:lineRule="auto"/>
              <w:rPr>
                <w:lang w:val="da-DK"/>
              </w:rPr>
            </w:pPr>
            <w:ins w:id="932" w:author="Mathias (target conflict)" w:date="2019-03-21T16:48:00Z">
              <w:r w:rsidRPr="00352488">
                <w:rPr>
                  <w:lang w:val="da-DK"/>
                </w:rPr>
                <w:t>Lav</w:t>
              </w:r>
            </w:ins>
          </w:p>
        </w:tc>
        <w:tc>
          <w:tcPr>
            <w:tcW w:w="1003" w:type="dxa"/>
            <w:tcBorders>
              <w:top w:val="single" w:sz="4" w:space="0" w:color="auto"/>
              <w:left w:val="single" w:sz="4" w:space="0" w:color="auto"/>
              <w:bottom w:val="single" w:sz="4" w:space="0" w:color="auto"/>
              <w:right w:val="single" w:sz="4" w:space="0" w:color="auto"/>
            </w:tcBorders>
          </w:tcPr>
          <w:p w14:paraId="051D3DEA" w14:textId="77777777" w:rsidR="002600B4" w:rsidRPr="00352488" w:rsidRDefault="002600B4" w:rsidP="009C0C8E">
            <w:pPr>
              <w:spacing w:line="276" w:lineRule="auto"/>
              <w:rPr>
                <w:lang w:val="da-DK"/>
              </w:rPr>
            </w:pPr>
            <w:ins w:id="933" w:author="Mathias (target conflict)" w:date="2019-03-21T16:48:00Z">
              <w:r w:rsidRPr="00352488">
                <w:rPr>
                  <w:lang w:val="da-DK"/>
                </w:rPr>
                <w:t>Lav</w:t>
              </w:r>
            </w:ins>
          </w:p>
        </w:tc>
      </w:tr>
      <w:tr w:rsidR="00F61355" w:rsidRPr="00352488" w14:paraId="5A828FA7" w14:textId="77777777" w:rsidTr="009C0C8E">
        <w:tc>
          <w:tcPr>
            <w:tcW w:w="993" w:type="dxa"/>
            <w:tcBorders>
              <w:top w:val="single" w:sz="4" w:space="0" w:color="auto"/>
              <w:left w:val="single" w:sz="4" w:space="0" w:color="auto"/>
              <w:bottom w:val="single" w:sz="4" w:space="0" w:color="auto"/>
              <w:right w:val="single" w:sz="4" w:space="0" w:color="auto"/>
            </w:tcBorders>
          </w:tcPr>
          <w:p w14:paraId="2EAC69F0" w14:textId="77777777" w:rsidR="002600B4" w:rsidRPr="00352488" w:rsidRDefault="002600B4" w:rsidP="009C0C8E">
            <w:pPr>
              <w:spacing w:line="276" w:lineRule="auto"/>
              <w:rPr>
                <w:lang w:val="da-DK"/>
              </w:rPr>
            </w:pPr>
            <w:ins w:id="934" w:author="Mathias (target conflict)" w:date="2019-03-21T16:48:00Z">
              <w:r w:rsidRPr="00352488">
                <w:rPr>
                  <w:lang w:val="da-DK"/>
                </w:rPr>
                <w:t>02</w:t>
              </w:r>
            </w:ins>
          </w:p>
        </w:tc>
        <w:tc>
          <w:tcPr>
            <w:tcW w:w="1599" w:type="dxa"/>
            <w:tcBorders>
              <w:top w:val="single" w:sz="4" w:space="0" w:color="auto"/>
              <w:left w:val="single" w:sz="4" w:space="0" w:color="auto"/>
              <w:bottom w:val="single" w:sz="4" w:space="0" w:color="auto"/>
              <w:right w:val="single" w:sz="4" w:space="0" w:color="auto"/>
            </w:tcBorders>
          </w:tcPr>
          <w:p w14:paraId="2768E1DF" w14:textId="77777777" w:rsidR="002600B4" w:rsidRPr="00352488" w:rsidRDefault="002600B4" w:rsidP="009C0C8E">
            <w:pPr>
              <w:spacing w:line="276" w:lineRule="auto"/>
              <w:rPr>
                <w:lang w:val="da-DK"/>
              </w:rPr>
            </w:pPr>
            <w:ins w:id="935" w:author="Mathias (target conflict)" w:date="2019-03-21T16:48:00Z">
              <w:r w:rsidRPr="00352488">
                <w:rPr>
                  <w:lang w:val="da-DK"/>
                </w:rPr>
                <w:t>Sensum - log ud</w:t>
              </w:r>
            </w:ins>
          </w:p>
        </w:tc>
        <w:tc>
          <w:tcPr>
            <w:tcW w:w="3945" w:type="dxa"/>
            <w:tcBorders>
              <w:top w:val="single" w:sz="4" w:space="0" w:color="auto"/>
              <w:left w:val="single" w:sz="4" w:space="0" w:color="auto"/>
              <w:bottom w:val="single" w:sz="4" w:space="0" w:color="auto"/>
              <w:right w:val="single" w:sz="4" w:space="0" w:color="auto"/>
            </w:tcBorders>
          </w:tcPr>
          <w:p w14:paraId="7DADFF00" w14:textId="77777777" w:rsidR="002600B4" w:rsidRPr="00352488" w:rsidRDefault="002600B4" w:rsidP="009C0C8E">
            <w:pPr>
              <w:spacing w:line="276" w:lineRule="auto"/>
              <w:rPr>
                <w:lang w:val="da-DK"/>
              </w:rPr>
            </w:pPr>
            <w:ins w:id="936" w:author="Mathias (target conflict)" w:date="2019-03-21T16:48:00Z">
              <w:r w:rsidRPr="00352488">
                <w:rPr>
                  <w:lang w:val="da-DK"/>
                </w:rPr>
                <w:t>Som sagsbehandler, afdelingsleder, sekretær eller administrator skal man kunne logge ud.</w:t>
              </w:r>
            </w:ins>
          </w:p>
        </w:tc>
        <w:tc>
          <w:tcPr>
            <w:tcW w:w="910" w:type="dxa"/>
            <w:tcBorders>
              <w:top w:val="single" w:sz="4" w:space="0" w:color="auto"/>
              <w:left w:val="single" w:sz="4" w:space="0" w:color="auto"/>
              <w:bottom w:val="single" w:sz="4" w:space="0" w:color="auto"/>
              <w:right w:val="single" w:sz="4" w:space="0" w:color="auto"/>
            </w:tcBorders>
          </w:tcPr>
          <w:p w14:paraId="171C9EC9" w14:textId="77777777" w:rsidR="002600B4" w:rsidRPr="00352488" w:rsidRDefault="002600B4" w:rsidP="009C0C8E">
            <w:pPr>
              <w:spacing w:line="276" w:lineRule="auto"/>
              <w:rPr>
                <w:lang w:val="da-DK"/>
              </w:rPr>
            </w:pPr>
            <w:ins w:id="937" w:author="Mathias (target conflict)" w:date="2019-03-21T16:48:00Z">
              <w:r w:rsidRPr="00352488">
                <w:rPr>
                  <w:lang w:val="da-DK"/>
                </w:rPr>
                <w:t>Middel</w:t>
              </w:r>
            </w:ins>
          </w:p>
        </w:tc>
        <w:tc>
          <w:tcPr>
            <w:tcW w:w="910" w:type="dxa"/>
            <w:tcBorders>
              <w:top w:val="single" w:sz="4" w:space="0" w:color="auto"/>
              <w:left w:val="single" w:sz="4" w:space="0" w:color="auto"/>
              <w:bottom w:val="single" w:sz="4" w:space="0" w:color="auto"/>
              <w:right w:val="single" w:sz="4" w:space="0" w:color="auto"/>
            </w:tcBorders>
          </w:tcPr>
          <w:p w14:paraId="40043B31" w14:textId="77777777" w:rsidR="002600B4" w:rsidRPr="00352488" w:rsidRDefault="002600B4" w:rsidP="009C0C8E">
            <w:pPr>
              <w:spacing w:line="276" w:lineRule="auto"/>
              <w:rPr>
                <w:lang w:val="da-DK"/>
              </w:rPr>
            </w:pPr>
            <w:ins w:id="938" w:author="Mathias (target conflict)" w:date="2019-03-21T16:48:00Z">
              <w:r w:rsidRPr="00352488">
                <w:rPr>
                  <w:lang w:val="da-DK"/>
                </w:rPr>
                <w:t>Lav</w:t>
              </w:r>
            </w:ins>
          </w:p>
        </w:tc>
        <w:tc>
          <w:tcPr>
            <w:tcW w:w="1003" w:type="dxa"/>
            <w:tcBorders>
              <w:top w:val="single" w:sz="4" w:space="0" w:color="auto"/>
              <w:left w:val="single" w:sz="4" w:space="0" w:color="auto"/>
              <w:bottom w:val="single" w:sz="4" w:space="0" w:color="auto"/>
              <w:right w:val="single" w:sz="4" w:space="0" w:color="auto"/>
            </w:tcBorders>
          </w:tcPr>
          <w:p w14:paraId="7D5FAD26" w14:textId="77777777" w:rsidR="002600B4" w:rsidRPr="00352488" w:rsidRDefault="002600B4" w:rsidP="009C0C8E">
            <w:pPr>
              <w:spacing w:line="276" w:lineRule="auto"/>
              <w:rPr>
                <w:lang w:val="da-DK"/>
              </w:rPr>
            </w:pPr>
            <w:ins w:id="939" w:author="Mathias (target conflict)" w:date="2019-03-21T16:48:00Z">
              <w:r w:rsidRPr="00352488">
                <w:rPr>
                  <w:lang w:val="da-DK"/>
                </w:rPr>
                <w:t>Lav</w:t>
              </w:r>
            </w:ins>
          </w:p>
        </w:tc>
      </w:tr>
      <w:tr w:rsidR="00F61355" w:rsidRPr="00352488" w14:paraId="67F8A7BC" w14:textId="77777777" w:rsidTr="009C0C8E">
        <w:tc>
          <w:tcPr>
            <w:tcW w:w="993" w:type="dxa"/>
            <w:tcBorders>
              <w:top w:val="single" w:sz="4" w:space="0" w:color="auto"/>
              <w:left w:val="single" w:sz="4" w:space="0" w:color="auto"/>
              <w:bottom w:val="single" w:sz="4" w:space="0" w:color="auto"/>
              <w:right w:val="single" w:sz="4" w:space="0" w:color="auto"/>
            </w:tcBorders>
          </w:tcPr>
          <w:p w14:paraId="5DCDD574" w14:textId="77777777" w:rsidR="002600B4" w:rsidRPr="00352488" w:rsidRDefault="002600B4" w:rsidP="009C0C8E">
            <w:pPr>
              <w:spacing w:line="276" w:lineRule="auto"/>
              <w:rPr>
                <w:lang w:val="da-DK"/>
              </w:rPr>
            </w:pPr>
            <w:ins w:id="940" w:author="Mathias (target conflict)" w:date="2019-03-21T16:48:00Z">
              <w:r w:rsidRPr="00352488">
                <w:rPr>
                  <w:lang w:val="da-DK"/>
                </w:rPr>
                <w:t>03</w:t>
              </w:r>
            </w:ins>
          </w:p>
        </w:tc>
        <w:tc>
          <w:tcPr>
            <w:tcW w:w="1599" w:type="dxa"/>
            <w:tcBorders>
              <w:top w:val="single" w:sz="4" w:space="0" w:color="auto"/>
              <w:left w:val="single" w:sz="4" w:space="0" w:color="auto"/>
              <w:bottom w:val="single" w:sz="4" w:space="0" w:color="auto"/>
              <w:right w:val="single" w:sz="4" w:space="0" w:color="auto"/>
            </w:tcBorders>
          </w:tcPr>
          <w:p w14:paraId="3C82B089" w14:textId="77777777" w:rsidR="002600B4" w:rsidRPr="00352488" w:rsidRDefault="002600B4" w:rsidP="009C0C8E">
            <w:pPr>
              <w:spacing w:line="276" w:lineRule="auto"/>
              <w:rPr>
                <w:lang w:val="da-DK"/>
              </w:rPr>
            </w:pPr>
            <w:ins w:id="941" w:author="Mathias (target conflict)" w:date="2019-03-21T16:48:00Z">
              <w:r w:rsidRPr="00352488">
                <w:rPr>
                  <w:lang w:val="da-DK"/>
                </w:rPr>
                <w:t>Sensum - Moduler</w:t>
              </w:r>
            </w:ins>
          </w:p>
        </w:tc>
        <w:tc>
          <w:tcPr>
            <w:tcW w:w="3945" w:type="dxa"/>
            <w:tcBorders>
              <w:top w:val="single" w:sz="4" w:space="0" w:color="auto"/>
              <w:left w:val="single" w:sz="4" w:space="0" w:color="auto"/>
              <w:bottom w:val="single" w:sz="4" w:space="0" w:color="auto"/>
              <w:right w:val="single" w:sz="4" w:space="0" w:color="auto"/>
            </w:tcBorders>
          </w:tcPr>
          <w:p w14:paraId="7CBB5919" w14:textId="77777777" w:rsidR="002600B4" w:rsidRPr="00352488" w:rsidRDefault="002600B4" w:rsidP="009C0C8E">
            <w:pPr>
              <w:spacing w:line="276" w:lineRule="auto"/>
              <w:rPr>
                <w:lang w:val="da-DK"/>
              </w:rPr>
            </w:pPr>
            <w:ins w:id="942" w:author="Mathias (target conflict)" w:date="2019-03-21T16:48:00Z">
              <w:r w:rsidRPr="00352488">
                <w:rPr>
                  <w:lang w:val="da-DK"/>
                </w:rPr>
                <w:t>Ved login, skal man have mulighed for at vælge mellem forskellige moduler (Simulering)</w:t>
              </w:r>
              <w:r w:rsidR="00B02DCB" w:rsidRPr="00352488">
                <w:rPr>
                  <w:lang w:val="da-DK"/>
                </w:rPr>
                <w:t xml:space="preserve">. </w:t>
              </w:r>
            </w:ins>
          </w:p>
        </w:tc>
        <w:tc>
          <w:tcPr>
            <w:tcW w:w="910" w:type="dxa"/>
            <w:tcBorders>
              <w:top w:val="single" w:sz="4" w:space="0" w:color="auto"/>
              <w:left w:val="single" w:sz="4" w:space="0" w:color="auto"/>
              <w:bottom w:val="single" w:sz="4" w:space="0" w:color="auto"/>
              <w:right w:val="single" w:sz="4" w:space="0" w:color="auto"/>
            </w:tcBorders>
          </w:tcPr>
          <w:p w14:paraId="3A561269" w14:textId="69A8ABCA" w:rsidR="002600B4" w:rsidRPr="00352488" w:rsidRDefault="002600B4" w:rsidP="009C0C8E">
            <w:pPr>
              <w:spacing w:line="276" w:lineRule="auto"/>
              <w:rPr>
                <w:lang w:val="da-DK"/>
              </w:rPr>
            </w:pPr>
            <w:ins w:id="943" w:author="Mathias (target conflict)" w:date="2019-03-21T16:48:00Z">
              <w:r w:rsidRPr="00352488">
                <w:rPr>
                  <w:lang w:val="da-DK"/>
                </w:rPr>
                <w:t>Mi</w:t>
              </w:r>
            </w:ins>
            <w:r w:rsidR="00F96BC9">
              <w:rPr>
                <w:lang w:val="da-DK"/>
              </w:rPr>
              <w:t>kk</w:t>
            </w:r>
            <w:ins w:id="944" w:author="Mathias (target conflict)" w:date="2019-03-21T16:48:00Z">
              <w:r w:rsidRPr="00352488">
                <w:rPr>
                  <w:lang w:val="da-DK"/>
                </w:rPr>
                <w:t>el</w:t>
              </w:r>
            </w:ins>
          </w:p>
        </w:tc>
        <w:tc>
          <w:tcPr>
            <w:tcW w:w="910" w:type="dxa"/>
            <w:tcBorders>
              <w:top w:val="single" w:sz="4" w:space="0" w:color="auto"/>
              <w:left w:val="single" w:sz="4" w:space="0" w:color="auto"/>
              <w:bottom w:val="single" w:sz="4" w:space="0" w:color="auto"/>
              <w:right w:val="single" w:sz="4" w:space="0" w:color="auto"/>
            </w:tcBorders>
          </w:tcPr>
          <w:p w14:paraId="130D2994" w14:textId="77777777" w:rsidR="002600B4" w:rsidRPr="00352488" w:rsidRDefault="002600B4" w:rsidP="009C0C8E">
            <w:pPr>
              <w:spacing w:line="276" w:lineRule="auto"/>
              <w:rPr>
                <w:lang w:val="da-DK"/>
              </w:rPr>
            </w:pPr>
            <w:ins w:id="945" w:author="Mathias (target conflict)" w:date="2019-03-21T16:48:00Z">
              <w:r w:rsidRPr="00352488">
                <w:rPr>
                  <w:lang w:val="da-DK"/>
                </w:rPr>
                <w:t>Lav</w:t>
              </w:r>
            </w:ins>
          </w:p>
        </w:tc>
        <w:tc>
          <w:tcPr>
            <w:tcW w:w="1003" w:type="dxa"/>
            <w:tcBorders>
              <w:top w:val="single" w:sz="4" w:space="0" w:color="auto"/>
              <w:left w:val="single" w:sz="4" w:space="0" w:color="auto"/>
              <w:bottom w:val="single" w:sz="4" w:space="0" w:color="auto"/>
              <w:right w:val="single" w:sz="4" w:space="0" w:color="auto"/>
            </w:tcBorders>
          </w:tcPr>
          <w:p w14:paraId="7B00C7A9" w14:textId="77777777" w:rsidR="002600B4" w:rsidRPr="00352488" w:rsidRDefault="002600B4" w:rsidP="009C0C8E">
            <w:pPr>
              <w:spacing w:line="276" w:lineRule="auto"/>
              <w:rPr>
                <w:lang w:val="da-DK"/>
              </w:rPr>
            </w:pPr>
            <w:ins w:id="946" w:author="Mathias (target conflict)" w:date="2019-03-21T16:48:00Z">
              <w:r w:rsidRPr="00352488">
                <w:rPr>
                  <w:lang w:val="da-DK"/>
                </w:rPr>
                <w:t>Lav</w:t>
              </w:r>
            </w:ins>
          </w:p>
        </w:tc>
      </w:tr>
      <w:tr w:rsidR="00F61355" w:rsidRPr="00352488" w14:paraId="04E06384" w14:textId="77777777" w:rsidTr="009C0C8E">
        <w:tc>
          <w:tcPr>
            <w:tcW w:w="993" w:type="dxa"/>
            <w:tcBorders>
              <w:top w:val="single" w:sz="4" w:space="0" w:color="auto"/>
              <w:left w:val="single" w:sz="4" w:space="0" w:color="auto"/>
              <w:bottom w:val="single" w:sz="4" w:space="0" w:color="auto"/>
              <w:right w:val="single" w:sz="4" w:space="0" w:color="auto"/>
            </w:tcBorders>
          </w:tcPr>
          <w:p w14:paraId="4947D58D" w14:textId="77777777" w:rsidR="002600B4" w:rsidRPr="00352488" w:rsidRDefault="002600B4" w:rsidP="009C0C8E">
            <w:pPr>
              <w:spacing w:line="276" w:lineRule="auto"/>
              <w:rPr>
                <w:lang w:val="da-DK"/>
              </w:rPr>
            </w:pPr>
            <w:ins w:id="947" w:author="Mathias (target conflict)" w:date="2019-03-21T16:48:00Z">
              <w:r w:rsidRPr="00352488">
                <w:rPr>
                  <w:lang w:val="da-DK"/>
                </w:rPr>
                <w:t>04</w:t>
              </w:r>
            </w:ins>
          </w:p>
        </w:tc>
        <w:tc>
          <w:tcPr>
            <w:tcW w:w="1599" w:type="dxa"/>
            <w:tcBorders>
              <w:top w:val="single" w:sz="4" w:space="0" w:color="auto"/>
              <w:left w:val="single" w:sz="4" w:space="0" w:color="auto"/>
              <w:bottom w:val="single" w:sz="4" w:space="0" w:color="auto"/>
              <w:right w:val="single" w:sz="4" w:space="0" w:color="auto"/>
            </w:tcBorders>
          </w:tcPr>
          <w:p w14:paraId="63D85E88" w14:textId="77777777" w:rsidR="002600B4" w:rsidRPr="00352488" w:rsidRDefault="00F61355" w:rsidP="009C0C8E">
            <w:pPr>
              <w:spacing w:line="276" w:lineRule="auto"/>
              <w:rPr>
                <w:lang w:val="da-DK"/>
              </w:rPr>
            </w:pPr>
            <w:ins w:id="948" w:author="Mathias (target conflict)" w:date="2019-03-21T16:48:00Z">
              <w:r w:rsidRPr="00352488">
                <w:rPr>
                  <w:lang w:val="da-DK"/>
                </w:rPr>
                <w:t>Sagsforløb - Sagsoprettelse</w:t>
              </w:r>
            </w:ins>
          </w:p>
        </w:tc>
        <w:tc>
          <w:tcPr>
            <w:tcW w:w="3945" w:type="dxa"/>
            <w:tcBorders>
              <w:top w:val="single" w:sz="4" w:space="0" w:color="auto"/>
              <w:left w:val="single" w:sz="4" w:space="0" w:color="auto"/>
              <w:bottom w:val="single" w:sz="4" w:space="0" w:color="auto"/>
              <w:right w:val="single" w:sz="4" w:space="0" w:color="auto"/>
            </w:tcBorders>
          </w:tcPr>
          <w:p w14:paraId="7EAF7F37" w14:textId="77777777" w:rsidR="002600B4" w:rsidRPr="00352488" w:rsidRDefault="00F61355" w:rsidP="009C0C8E">
            <w:pPr>
              <w:spacing w:line="276" w:lineRule="auto"/>
              <w:rPr>
                <w:lang w:val="da-DK"/>
              </w:rPr>
            </w:pPr>
            <w:ins w:id="949" w:author="Mathias (target conflict)" w:date="2019-03-21T16:48:00Z">
              <w:r w:rsidRPr="00352488">
                <w:rPr>
                  <w:lang w:val="da-DK"/>
                </w:rPr>
                <w:t>Sagsbehandleren og det administrative personale skal kunne oprette en sag</w:t>
              </w:r>
            </w:ins>
          </w:p>
        </w:tc>
        <w:tc>
          <w:tcPr>
            <w:tcW w:w="910" w:type="dxa"/>
            <w:tcBorders>
              <w:top w:val="single" w:sz="4" w:space="0" w:color="auto"/>
              <w:left w:val="single" w:sz="4" w:space="0" w:color="auto"/>
              <w:bottom w:val="single" w:sz="4" w:space="0" w:color="auto"/>
              <w:right w:val="single" w:sz="4" w:space="0" w:color="auto"/>
            </w:tcBorders>
          </w:tcPr>
          <w:p w14:paraId="2DB04BD4" w14:textId="77777777" w:rsidR="002600B4" w:rsidRPr="00352488" w:rsidRDefault="00F61355" w:rsidP="009C0C8E">
            <w:pPr>
              <w:spacing w:line="276" w:lineRule="auto"/>
              <w:rPr>
                <w:lang w:val="da-DK"/>
              </w:rPr>
            </w:pPr>
            <w:ins w:id="950" w:author="Mathias (target conflict)" w:date="2019-03-21T16:48:00Z">
              <w:r w:rsidRPr="00352488">
                <w:rPr>
                  <w:lang w:val="da-DK"/>
                </w:rPr>
                <w:t>Høj</w:t>
              </w:r>
            </w:ins>
          </w:p>
        </w:tc>
        <w:tc>
          <w:tcPr>
            <w:tcW w:w="910" w:type="dxa"/>
            <w:tcBorders>
              <w:top w:val="single" w:sz="4" w:space="0" w:color="auto"/>
              <w:left w:val="single" w:sz="4" w:space="0" w:color="auto"/>
              <w:bottom w:val="single" w:sz="4" w:space="0" w:color="auto"/>
              <w:right w:val="single" w:sz="4" w:space="0" w:color="auto"/>
            </w:tcBorders>
          </w:tcPr>
          <w:p w14:paraId="5F59DEC1" w14:textId="77777777" w:rsidR="002600B4" w:rsidRPr="00352488" w:rsidRDefault="00F61355" w:rsidP="009C0C8E">
            <w:pPr>
              <w:spacing w:line="276" w:lineRule="auto"/>
              <w:rPr>
                <w:lang w:val="da-DK"/>
              </w:rPr>
            </w:pPr>
            <w:ins w:id="951" w:author="Mathias (target conflict)" w:date="2019-03-21T16:48:00Z">
              <w:r w:rsidRPr="00352488">
                <w:rPr>
                  <w:lang w:val="da-DK"/>
                </w:rPr>
                <w:t>Middel</w:t>
              </w:r>
            </w:ins>
          </w:p>
        </w:tc>
        <w:tc>
          <w:tcPr>
            <w:tcW w:w="1003" w:type="dxa"/>
            <w:tcBorders>
              <w:top w:val="single" w:sz="4" w:space="0" w:color="auto"/>
              <w:left w:val="single" w:sz="4" w:space="0" w:color="auto"/>
              <w:bottom w:val="single" w:sz="4" w:space="0" w:color="auto"/>
              <w:right w:val="single" w:sz="4" w:space="0" w:color="auto"/>
            </w:tcBorders>
          </w:tcPr>
          <w:p w14:paraId="15C36AAE" w14:textId="77777777" w:rsidR="002600B4" w:rsidRPr="00352488" w:rsidRDefault="00F61355" w:rsidP="009C0C8E">
            <w:pPr>
              <w:spacing w:line="276" w:lineRule="auto"/>
              <w:rPr>
                <w:lang w:val="da-DK"/>
              </w:rPr>
            </w:pPr>
            <w:ins w:id="952" w:author="Mathias (target conflict)" w:date="2019-03-21T16:48:00Z">
              <w:r w:rsidRPr="00352488">
                <w:rPr>
                  <w:lang w:val="da-DK"/>
                </w:rPr>
                <w:t>Høj</w:t>
              </w:r>
            </w:ins>
          </w:p>
        </w:tc>
      </w:tr>
      <w:tr w:rsidR="00F61355" w:rsidRPr="00352488" w14:paraId="64F6B034" w14:textId="77777777" w:rsidTr="009C0C8E">
        <w:tc>
          <w:tcPr>
            <w:tcW w:w="993" w:type="dxa"/>
            <w:tcBorders>
              <w:top w:val="single" w:sz="4" w:space="0" w:color="auto"/>
              <w:left w:val="single" w:sz="4" w:space="0" w:color="auto"/>
              <w:bottom w:val="single" w:sz="4" w:space="0" w:color="auto"/>
              <w:right w:val="single" w:sz="4" w:space="0" w:color="auto"/>
            </w:tcBorders>
          </w:tcPr>
          <w:p w14:paraId="2F566B50" w14:textId="77777777" w:rsidR="002600B4" w:rsidRPr="00352488" w:rsidRDefault="002600B4" w:rsidP="009C0C8E">
            <w:pPr>
              <w:spacing w:line="276" w:lineRule="auto"/>
              <w:rPr>
                <w:lang w:val="da-DK"/>
              </w:rPr>
            </w:pPr>
            <w:ins w:id="953" w:author="Mathias (target conflict)" w:date="2019-03-21T16:48:00Z">
              <w:r w:rsidRPr="00352488">
                <w:rPr>
                  <w:lang w:val="da-DK"/>
                </w:rPr>
                <w:t>05</w:t>
              </w:r>
            </w:ins>
          </w:p>
        </w:tc>
        <w:tc>
          <w:tcPr>
            <w:tcW w:w="1599" w:type="dxa"/>
            <w:tcBorders>
              <w:top w:val="single" w:sz="4" w:space="0" w:color="auto"/>
              <w:left w:val="single" w:sz="4" w:space="0" w:color="auto"/>
              <w:bottom w:val="single" w:sz="4" w:space="0" w:color="auto"/>
              <w:right w:val="single" w:sz="4" w:space="0" w:color="auto"/>
            </w:tcBorders>
          </w:tcPr>
          <w:p w14:paraId="215FA3EC" w14:textId="77777777" w:rsidR="002600B4" w:rsidRPr="00352488" w:rsidRDefault="00746803" w:rsidP="009C0C8E">
            <w:pPr>
              <w:spacing w:line="276" w:lineRule="auto"/>
              <w:rPr>
                <w:lang w:val="da-DK"/>
              </w:rPr>
            </w:pPr>
            <w:ins w:id="954" w:author="Mathias (target conflict)" w:date="2019-03-21T16:48:00Z">
              <w:r w:rsidRPr="00352488">
                <w:rPr>
                  <w:lang w:val="da-DK"/>
                </w:rPr>
                <w:t>Sagsforløb - Find sag</w:t>
              </w:r>
            </w:ins>
          </w:p>
        </w:tc>
        <w:tc>
          <w:tcPr>
            <w:tcW w:w="3945" w:type="dxa"/>
            <w:tcBorders>
              <w:top w:val="single" w:sz="4" w:space="0" w:color="auto"/>
              <w:left w:val="single" w:sz="4" w:space="0" w:color="auto"/>
              <w:bottom w:val="single" w:sz="4" w:space="0" w:color="auto"/>
              <w:right w:val="single" w:sz="4" w:space="0" w:color="auto"/>
            </w:tcBorders>
          </w:tcPr>
          <w:p w14:paraId="6D204FA0" w14:textId="77777777" w:rsidR="002600B4" w:rsidRPr="00352488" w:rsidRDefault="00746803" w:rsidP="009C0C8E">
            <w:pPr>
              <w:spacing w:line="276" w:lineRule="auto"/>
              <w:rPr>
                <w:lang w:val="da-DK"/>
              </w:rPr>
            </w:pPr>
            <w:ins w:id="955" w:author="Mathias (target conflict)" w:date="2019-03-21T16:48:00Z">
              <w:r w:rsidRPr="00352488">
                <w:rPr>
                  <w:lang w:val="da-DK"/>
                </w:rPr>
                <w:t xml:space="preserve">En sagsbehandler og afdelingsleder skal kunne søge efter en sag via et sagsnummer, fulde navn eller </w:t>
              </w:r>
              <w:r w:rsidR="00550E79" w:rsidRPr="00352488">
                <w:rPr>
                  <w:lang w:val="da-DK"/>
                </w:rPr>
                <w:t>CPR-nummer</w:t>
              </w:r>
              <w:r w:rsidRPr="00352488">
                <w:rPr>
                  <w:lang w:val="da-DK"/>
                </w:rPr>
                <w:t>.</w:t>
              </w:r>
            </w:ins>
          </w:p>
        </w:tc>
        <w:tc>
          <w:tcPr>
            <w:tcW w:w="910" w:type="dxa"/>
            <w:tcBorders>
              <w:top w:val="single" w:sz="4" w:space="0" w:color="auto"/>
              <w:left w:val="single" w:sz="4" w:space="0" w:color="auto"/>
              <w:bottom w:val="single" w:sz="4" w:space="0" w:color="auto"/>
              <w:right w:val="single" w:sz="4" w:space="0" w:color="auto"/>
            </w:tcBorders>
          </w:tcPr>
          <w:p w14:paraId="0B9BA47D" w14:textId="77777777" w:rsidR="002600B4" w:rsidRPr="00352488" w:rsidRDefault="00746803" w:rsidP="009C0C8E">
            <w:pPr>
              <w:spacing w:line="276" w:lineRule="auto"/>
              <w:rPr>
                <w:lang w:val="da-DK"/>
              </w:rPr>
            </w:pPr>
            <w:ins w:id="956" w:author="Mathias (target conflict)" w:date="2019-03-21T16:48:00Z">
              <w:r w:rsidRPr="00352488">
                <w:rPr>
                  <w:lang w:val="da-DK"/>
                </w:rPr>
                <w:t>Middel</w:t>
              </w:r>
            </w:ins>
          </w:p>
        </w:tc>
        <w:tc>
          <w:tcPr>
            <w:tcW w:w="910" w:type="dxa"/>
            <w:tcBorders>
              <w:top w:val="single" w:sz="4" w:space="0" w:color="auto"/>
              <w:left w:val="single" w:sz="4" w:space="0" w:color="auto"/>
              <w:bottom w:val="single" w:sz="4" w:space="0" w:color="auto"/>
              <w:right w:val="single" w:sz="4" w:space="0" w:color="auto"/>
            </w:tcBorders>
          </w:tcPr>
          <w:p w14:paraId="6D021085" w14:textId="77777777" w:rsidR="002600B4" w:rsidRPr="00352488" w:rsidRDefault="00746803" w:rsidP="009C0C8E">
            <w:pPr>
              <w:spacing w:line="276" w:lineRule="auto"/>
              <w:rPr>
                <w:lang w:val="da-DK"/>
              </w:rPr>
            </w:pPr>
            <w:ins w:id="957" w:author="Mathias (target conflict)" w:date="2019-03-21T16:48:00Z">
              <w:r w:rsidRPr="00352488">
                <w:rPr>
                  <w:lang w:val="da-DK"/>
                </w:rPr>
                <w:t>Middel</w:t>
              </w:r>
            </w:ins>
          </w:p>
        </w:tc>
        <w:tc>
          <w:tcPr>
            <w:tcW w:w="1003" w:type="dxa"/>
            <w:tcBorders>
              <w:top w:val="single" w:sz="4" w:space="0" w:color="auto"/>
              <w:left w:val="single" w:sz="4" w:space="0" w:color="auto"/>
              <w:bottom w:val="single" w:sz="4" w:space="0" w:color="auto"/>
              <w:right w:val="single" w:sz="4" w:space="0" w:color="auto"/>
            </w:tcBorders>
          </w:tcPr>
          <w:p w14:paraId="0340B89A" w14:textId="77777777" w:rsidR="002600B4" w:rsidRPr="00352488" w:rsidRDefault="00746803" w:rsidP="009C0C8E">
            <w:pPr>
              <w:spacing w:line="276" w:lineRule="auto"/>
              <w:rPr>
                <w:lang w:val="da-DK"/>
              </w:rPr>
            </w:pPr>
            <w:ins w:id="958" w:author="Mathias (target conflict)" w:date="2019-03-21T16:48:00Z">
              <w:r w:rsidRPr="00352488">
                <w:rPr>
                  <w:lang w:val="da-DK"/>
                </w:rPr>
                <w:t>Middel</w:t>
              </w:r>
            </w:ins>
          </w:p>
        </w:tc>
      </w:tr>
      <w:tr w:rsidR="00F61355" w:rsidRPr="00352488" w14:paraId="3FB72051" w14:textId="77777777" w:rsidTr="009C0C8E">
        <w:tc>
          <w:tcPr>
            <w:tcW w:w="993" w:type="dxa"/>
            <w:tcBorders>
              <w:top w:val="single" w:sz="4" w:space="0" w:color="auto"/>
              <w:left w:val="single" w:sz="4" w:space="0" w:color="auto"/>
              <w:bottom w:val="single" w:sz="4" w:space="0" w:color="auto"/>
              <w:right w:val="single" w:sz="4" w:space="0" w:color="auto"/>
            </w:tcBorders>
          </w:tcPr>
          <w:p w14:paraId="66D2A6F0" w14:textId="77777777" w:rsidR="002600B4" w:rsidRPr="00352488" w:rsidRDefault="002600B4" w:rsidP="009C0C8E">
            <w:pPr>
              <w:spacing w:line="276" w:lineRule="auto"/>
              <w:rPr>
                <w:lang w:val="da-DK"/>
              </w:rPr>
            </w:pPr>
            <w:ins w:id="959" w:author="Mathias (target conflict)" w:date="2019-03-21T16:48:00Z">
              <w:r w:rsidRPr="00352488">
                <w:rPr>
                  <w:lang w:val="da-DK"/>
                </w:rPr>
                <w:t>06</w:t>
              </w:r>
            </w:ins>
          </w:p>
        </w:tc>
        <w:tc>
          <w:tcPr>
            <w:tcW w:w="1599" w:type="dxa"/>
            <w:tcBorders>
              <w:top w:val="single" w:sz="4" w:space="0" w:color="auto"/>
              <w:left w:val="single" w:sz="4" w:space="0" w:color="auto"/>
              <w:bottom w:val="single" w:sz="4" w:space="0" w:color="auto"/>
              <w:right w:val="single" w:sz="4" w:space="0" w:color="auto"/>
            </w:tcBorders>
          </w:tcPr>
          <w:p w14:paraId="3A5B332F" w14:textId="77777777" w:rsidR="002600B4" w:rsidRPr="00352488" w:rsidRDefault="00746803" w:rsidP="009C0C8E">
            <w:pPr>
              <w:spacing w:line="276" w:lineRule="auto"/>
              <w:rPr>
                <w:lang w:val="da-DK"/>
              </w:rPr>
            </w:pPr>
            <w:ins w:id="960" w:author="Mathias (target conflict)" w:date="2019-03-21T16:48:00Z">
              <w:r w:rsidRPr="00352488">
                <w:rPr>
                  <w:lang w:val="da-DK"/>
                </w:rPr>
                <w:t>Sagsforløb - Sagsbehandling</w:t>
              </w:r>
            </w:ins>
          </w:p>
        </w:tc>
        <w:tc>
          <w:tcPr>
            <w:tcW w:w="3945" w:type="dxa"/>
            <w:tcBorders>
              <w:top w:val="single" w:sz="4" w:space="0" w:color="auto"/>
              <w:left w:val="single" w:sz="4" w:space="0" w:color="auto"/>
              <w:bottom w:val="single" w:sz="4" w:space="0" w:color="auto"/>
              <w:right w:val="single" w:sz="4" w:space="0" w:color="auto"/>
            </w:tcBorders>
          </w:tcPr>
          <w:p w14:paraId="57C75E6D" w14:textId="77777777" w:rsidR="002600B4" w:rsidRPr="00352488" w:rsidRDefault="00746803" w:rsidP="009C0C8E">
            <w:pPr>
              <w:spacing w:line="276" w:lineRule="auto"/>
              <w:rPr>
                <w:lang w:val="da-DK"/>
              </w:rPr>
            </w:pPr>
            <w:ins w:id="961" w:author="Mathias (target conflict)" w:date="2019-03-21T16:48:00Z">
              <w:r w:rsidRPr="00352488">
                <w:rPr>
                  <w:lang w:val="da-DK"/>
                </w:rPr>
                <w:t xml:space="preserve">Under sagsbehandlingen skal en sagsbehandler have mulighed for at kunne </w:t>
              </w:r>
              <w:r w:rsidR="00892241" w:rsidRPr="00352488">
                <w:rPr>
                  <w:lang w:val="da-DK"/>
                </w:rPr>
                <w:t>indhente oplysninger fra den pågældende borger og vælge rette paragraf ud fra en formular ved videre sagsbehandling.</w:t>
              </w:r>
            </w:ins>
          </w:p>
        </w:tc>
        <w:tc>
          <w:tcPr>
            <w:tcW w:w="910" w:type="dxa"/>
            <w:tcBorders>
              <w:top w:val="single" w:sz="4" w:space="0" w:color="auto"/>
              <w:left w:val="single" w:sz="4" w:space="0" w:color="auto"/>
              <w:bottom w:val="single" w:sz="4" w:space="0" w:color="auto"/>
              <w:right w:val="single" w:sz="4" w:space="0" w:color="auto"/>
            </w:tcBorders>
          </w:tcPr>
          <w:p w14:paraId="167E58F6" w14:textId="77777777" w:rsidR="002600B4" w:rsidRPr="00352488" w:rsidRDefault="00892241" w:rsidP="009C0C8E">
            <w:pPr>
              <w:spacing w:line="276" w:lineRule="auto"/>
              <w:rPr>
                <w:lang w:val="da-DK"/>
              </w:rPr>
            </w:pPr>
            <w:ins w:id="962" w:author="Mathias (target conflict)" w:date="2019-03-21T16:48:00Z">
              <w:r w:rsidRPr="00352488">
                <w:rPr>
                  <w:lang w:val="da-DK"/>
                </w:rPr>
                <w:t>Høj</w:t>
              </w:r>
            </w:ins>
          </w:p>
        </w:tc>
        <w:tc>
          <w:tcPr>
            <w:tcW w:w="910" w:type="dxa"/>
            <w:tcBorders>
              <w:top w:val="single" w:sz="4" w:space="0" w:color="auto"/>
              <w:left w:val="single" w:sz="4" w:space="0" w:color="auto"/>
              <w:bottom w:val="single" w:sz="4" w:space="0" w:color="auto"/>
              <w:right w:val="single" w:sz="4" w:space="0" w:color="auto"/>
            </w:tcBorders>
          </w:tcPr>
          <w:p w14:paraId="08279549" w14:textId="77777777" w:rsidR="002600B4" w:rsidRPr="00352488" w:rsidRDefault="00892241" w:rsidP="009C0C8E">
            <w:pPr>
              <w:spacing w:line="276" w:lineRule="auto"/>
              <w:rPr>
                <w:lang w:val="da-DK"/>
              </w:rPr>
            </w:pPr>
            <w:ins w:id="963" w:author="Mathias (target conflict)" w:date="2019-03-21T16:48:00Z">
              <w:r w:rsidRPr="00352488">
                <w:rPr>
                  <w:lang w:val="da-DK"/>
                </w:rPr>
                <w:t>Høj</w:t>
              </w:r>
            </w:ins>
          </w:p>
        </w:tc>
        <w:tc>
          <w:tcPr>
            <w:tcW w:w="1003" w:type="dxa"/>
            <w:tcBorders>
              <w:top w:val="single" w:sz="4" w:space="0" w:color="auto"/>
              <w:left w:val="single" w:sz="4" w:space="0" w:color="auto"/>
              <w:bottom w:val="single" w:sz="4" w:space="0" w:color="auto"/>
              <w:right w:val="single" w:sz="4" w:space="0" w:color="auto"/>
            </w:tcBorders>
          </w:tcPr>
          <w:p w14:paraId="7196C2AB" w14:textId="77777777" w:rsidR="002600B4" w:rsidRPr="00352488" w:rsidRDefault="00892241" w:rsidP="009C0C8E">
            <w:pPr>
              <w:spacing w:line="276" w:lineRule="auto"/>
              <w:rPr>
                <w:lang w:val="da-DK"/>
              </w:rPr>
            </w:pPr>
            <w:ins w:id="964" w:author="Mathias (target conflict)" w:date="2019-03-21T16:48:00Z">
              <w:r w:rsidRPr="00352488">
                <w:rPr>
                  <w:lang w:val="da-DK"/>
                </w:rPr>
                <w:t>Høj</w:t>
              </w:r>
            </w:ins>
          </w:p>
        </w:tc>
      </w:tr>
      <w:tr w:rsidR="00892241" w:rsidRPr="00352488" w14:paraId="06D16BF5" w14:textId="77777777" w:rsidTr="009C0C8E">
        <w:tc>
          <w:tcPr>
            <w:tcW w:w="993" w:type="dxa"/>
            <w:tcBorders>
              <w:top w:val="single" w:sz="4" w:space="0" w:color="auto"/>
              <w:left w:val="single" w:sz="4" w:space="0" w:color="auto"/>
              <w:bottom w:val="single" w:sz="4" w:space="0" w:color="auto"/>
              <w:right w:val="single" w:sz="4" w:space="0" w:color="auto"/>
            </w:tcBorders>
          </w:tcPr>
          <w:p w14:paraId="6F5FA98D" w14:textId="77777777" w:rsidR="00892241" w:rsidRPr="00352488" w:rsidRDefault="00892241" w:rsidP="009C0C8E">
            <w:pPr>
              <w:spacing w:line="276" w:lineRule="auto"/>
              <w:rPr>
                <w:lang w:val="da-DK"/>
              </w:rPr>
            </w:pPr>
            <w:ins w:id="965" w:author="Mathias (target conflict)" w:date="2019-03-21T16:48:00Z">
              <w:r w:rsidRPr="00352488">
                <w:rPr>
                  <w:lang w:val="da-DK"/>
                </w:rPr>
                <w:t>07</w:t>
              </w:r>
            </w:ins>
          </w:p>
        </w:tc>
        <w:tc>
          <w:tcPr>
            <w:tcW w:w="1599" w:type="dxa"/>
            <w:tcBorders>
              <w:top w:val="single" w:sz="4" w:space="0" w:color="auto"/>
              <w:left w:val="single" w:sz="4" w:space="0" w:color="auto"/>
              <w:bottom w:val="single" w:sz="4" w:space="0" w:color="auto"/>
              <w:right w:val="single" w:sz="4" w:space="0" w:color="auto"/>
            </w:tcBorders>
          </w:tcPr>
          <w:p w14:paraId="43F8762A" w14:textId="77777777" w:rsidR="00892241" w:rsidRPr="00352488" w:rsidRDefault="00892241" w:rsidP="009C0C8E">
            <w:pPr>
              <w:spacing w:line="276" w:lineRule="auto"/>
              <w:rPr>
                <w:lang w:val="da-DK"/>
              </w:rPr>
            </w:pPr>
            <w:ins w:id="966" w:author="Mathias (target conflict)" w:date="2019-03-21T16:48:00Z">
              <w:r w:rsidRPr="00352488">
                <w:rPr>
                  <w:lang w:val="da-DK"/>
                </w:rPr>
                <w:t>Sagsforløb - Sagsafslutning</w:t>
              </w:r>
            </w:ins>
          </w:p>
        </w:tc>
        <w:tc>
          <w:tcPr>
            <w:tcW w:w="3945" w:type="dxa"/>
            <w:tcBorders>
              <w:top w:val="single" w:sz="4" w:space="0" w:color="auto"/>
              <w:left w:val="single" w:sz="4" w:space="0" w:color="auto"/>
              <w:bottom w:val="single" w:sz="4" w:space="0" w:color="auto"/>
              <w:right w:val="single" w:sz="4" w:space="0" w:color="auto"/>
            </w:tcBorders>
          </w:tcPr>
          <w:p w14:paraId="2DDA117C" w14:textId="77777777" w:rsidR="00892241" w:rsidRPr="00352488" w:rsidRDefault="00892241" w:rsidP="009C0C8E">
            <w:pPr>
              <w:spacing w:line="276" w:lineRule="auto"/>
              <w:rPr>
                <w:lang w:val="da-DK"/>
              </w:rPr>
            </w:pPr>
            <w:ins w:id="967" w:author="Mathias (target conflict)" w:date="2019-03-21T16:48:00Z">
              <w:r w:rsidRPr="00352488">
                <w:rPr>
                  <w:lang w:val="da-DK"/>
                </w:rPr>
                <w:t xml:space="preserve">Sagsbehandleren skal kunne lukke en sag, når den given borger </w:t>
              </w:r>
              <w:r w:rsidR="00C12F6A" w:rsidRPr="00352488">
                <w:rPr>
                  <w:lang w:val="da-DK"/>
                </w:rPr>
                <w:t xml:space="preserve">er afsluttet. </w:t>
              </w:r>
            </w:ins>
          </w:p>
        </w:tc>
        <w:tc>
          <w:tcPr>
            <w:tcW w:w="910" w:type="dxa"/>
            <w:tcBorders>
              <w:top w:val="single" w:sz="4" w:space="0" w:color="auto"/>
              <w:left w:val="single" w:sz="4" w:space="0" w:color="auto"/>
              <w:bottom w:val="single" w:sz="4" w:space="0" w:color="auto"/>
              <w:right w:val="single" w:sz="4" w:space="0" w:color="auto"/>
            </w:tcBorders>
          </w:tcPr>
          <w:p w14:paraId="21DD8EED" w14:textId="77777777" w:rsidR="00892241" w:rsidRPr="00352488" w:rsidRDefault="00C12F6A" w:rsidP="009C0C8E">
            <w:pPr>
              <w:spacing w:line="276" w:lineRule="auto"/>
              <w:rPr>
                <w:lang w:val="da-DK"/>
              </w:rPr>
            </w:pPr>
            <w:ins w:id="968" w:author="Mathias (target conflict)" w:date="2019-03-21T16:48:00Z">
              <w:r w:rsidRPr="00352488">
                <w:rPr>
                  <w:lang w:val="da-DK"/>
                </w:rPr>
                <w:t>Høj</w:t>
              </w:r>
            </w:ins>
          </w:p>
        </w:tc>
        <w:tc>
          <w:tcPr>
            <w:tcW w:w="910" w:type="dxa"/>
            <w:tcBorders>
              <w:top w:val="single" w:sz="4" w:space="0" w:color="auto"/>
              <w:left w:val="single" w:sz="4" w:space="0" w:color="auto"/>
              <w:bottom w:val="single" w:sz="4" w:space="0" w:color="auto"/>
              <w:right w:val="single" w:sz="4" w:space="0" w:color="auto"/>
            </w:tcBorders>
          </w:tcPr>
          <w:p w14:paraId="4BC0DB82" w14:textId="77777777" w:rsidR="00892241" w:rsidRPr="00352488" w:rsidRDefault="00C12F6A" w:rsidP="009C0C8E">
            <w:pPr>
              <w:spacing w:line="276" w:lineRule="auto"/>
              <w:rPr>
                <w:lang w:val="da-DK"/>
              </w:rPr>
            </w:pPr>
            <w:ins w:id="969" w:author="Mathias (target conflict)" w:date="2019-03-21T16:48:00Z">
              <w:r w:rsidRPr="00352488">
                <w:rPr>
                  <w:lang w:val="da-DK"/>
                </w:rPr>
                <w:t>Høj</w:t>
              </w:r>
            </w:ins>
          </w:p>
        </w:tc>
        <w:tc>
          <w:tcPr>
            <w:tcW w:w="1003" w:type="dxa"/>
            <w:tcBorders>
              <w:top w:val="single" w:sz="4" w:space="0" w:color="auto"/>
              <w:left w:val="single" w:sz="4" w:space="0" w:color="auto"/>
              <w:bottom w:val="single" w:sz="4" w:space="0" w:color="auto"/>
              <w:right w:val="single" w:sz="4" w:space="0" w:color="auto"/>
            </w:tcBorders>
          </w:tcPr>
          <w:p w14:paraId="40B1FA05" w14:textId="77777777" w:rsidR="00892241" w:rsidRPr="00352488" w:rsidRDefault="00C12F6A" w:rsidP="009C0C8E">
            <w:pPr>
              <w:spacing w:line="276" w:lineRule="auto"/>
              <w:rPr>
                <w:lang w:val="da-DK"/>
              </w:rPr>
            </w:pPr>
            <w:ins w:id="970" w:author="Mathias (target conflict)" w:date="2019-03-21T16:48:00Z">
              <w:r w:rsidRPr="00352488">
                <w:rPr>
                  <w:lang w:val="da-DK"/>
                </w:rPr>
                <w:t>Høj</w:t>
              </w:r>
            </w:ins>
          </w:p>
        </w:tc>
      </w:tr>
      <w:tr w:rsidR="00C12F6A" w:rsidRPr="00352488" w14:paraId="71958DF4" w14:textId="77777777" w:rsidTr="009C0C8E">
        <w:tc>
          <w:tcPr>
            <w:tcW w:w="993" w:type="dxa"/>
            <w:tcBorders>
              <w:top w:val="single" w:sz="4" w:space="0" w:color="auto"/>
              <w:left w:val="single" w:sz="4" w:space="0" w:color="auto"/>
              <w:bottom w:val="single" w:sz="4" w:space="0" w:color="auto"/>
              <w:right w:val="single" w:sz="4" w:space="0" w:color="auto"/>
            </w:tcBorders>
          </w:tcPr>
          <w:p w14:paraId="2B275D30" w14:textId="77777777" w:rsidR="00C12F6A" w:rsidRPr="00352488" w:rsidRDefault="00C12F6A" w:rsidP="009C0C8E">
            <w:pPr>
              <w:spacing w:line="276" w:lineRule="auto"/>
              <w:rPr>
                <w:lang w:val="da-DK"/>
              </w:rPr>
            </w:pPr>
            <w:ins w:id="971" w:author="Mathias (target conflict)" w:date="2019-03-21T16:48:00Z">
              <w:r w:rsidRPr="00352488">
                <w:rPr>
                  <w:lang w:val="da-DK"/>
                </w:rPr>
                <w:lastRenderedPageBreak/>
                <w:t>08</w:t>
              </w:r>
            </w:ins>
          </w:p>
        </w:tc>
        <w:tc>
          <w:tcPr>
            <w:tcW w:w="1599" w:type="dxa"/>
            <w:tcBorders>
              <w:top w:val="single" w:sz="4" w:space="0" w:color="auto"/>
              <w:left w:val="single" w:sz="4" w:space="0" w:color="auto"/>
              <w:bottom w:val="single" w:sz="4" w:space="0" w:color="auto"/>
              <w:right w:val="single" w:sz="4" w:space="0" w:color="auto"/>
            </w:tcBorders>
          </w:tcPr>
          <w:p w14:paraId="202EC358" w14:textId="77777777" w:rsidR="00C12F6A" w:rsidRPr="00352488" w:rsidRDefault="00C12F6A" w:rsidP="009C0C8E">
            <w:pPr>
              <w:spacing w:line="276" w:lineRule="auto"/>
              <w:rPr>
                <w:lang w:val="da-DK"/>
              </w:rPr>
            </w:pPr>
            <w:ins w:id="972" w:author="Mathias (target conflict)" w:date="2019-03-21T16:48:00Z">
              <w:r w:rsidRPr="00352488">
                <w:rPr>
                  <w:lang w:val="da-DK"/>
                </w:rPr>
                <w:t xml:space="preserve">Sagsforløb - </w:t>
              </w:r>
              <w:r w:rsidR="004652F5" w:rsidRPr="00352488">
                <w:rPr>
                  <w:lang w:val="da-DK"/>
                </w:rPr>
                <w:t>Opfølgning af sag</w:t>
              </w:r>
            </w:ins>
          </w:p>
        </w:tc>
        <w:tc>
          <w:tcPr>
            <w:tcW w:w="3945" w:type="dxa"/>
            <w:tcBorders>
              <w:top w:val="single" w:sz="4" w:space="0" w:color="auto"/>
              <w:left w:val="single" w:sz="4" w:space="0" w:color="auto"/>
              <w:bottom w:val="single" w:sz="4" w:space="0" w:color="auto"/>
              <w:right w:val="single" w:sz="4" w:space="0" w:color="auto"/>
            </w:tcBorders>
          </w:tcPr>
          <w:p w14:paraId="3D08D6B1" w14:textId="77777777" w:rsidR="00C12F6A" w:rsidRPr="00352488" w:rsidRDefault="004652F5" w:rsidP="009C0C8E">
            <w:pPr>
              <w:spacing w:line="276" w:lineRule="auto"/>
              <w:rPr>
                <w:lang w:val="da-DK"/>
              </w:rPr>
            </w:pPr>
            <w:ins w:id="973" w:author="Mathias (target conflict)" w:date="2019-03-21T16:48:00Z">
              <w:r w:rsidRPr="00352488">
                <w:rPr>
                  <w:lang w:val="da-DK"/>
                </w:rPr>
                <w:t xml:space="preserve">En sagsbehandler skal kunne følge op på en sag og der skal kunne udfyldes type af opfølgning og datoen opfølgningen er sket. </w:t>
              </w:r>
            </w:ins>
          </w:p>
        </w:tc>
        <w:tc>
          <w:tcPr>
            <w:tcW w:w="910" w:type="dxa"/>
            <w:tcBorders>
              <w:top w:val="single" w:sz="4" w:space="0" w:color="auto"/>
              <w:left w:val="single" w:sz="4" w:space="0" w:color="auto"/>
              <w:bottom w:val="single" w:sz="4" w:space="0" w:color="auto"/>
              <w:right w:val="single" w:sz="4" w:space="0" w:color="auto"/>
            </w:tcBorders>
          </w:tcPr>
          <w:p w14:paraId="17212855" w14:textId="70A39D19" w:rsidR="00C12F6A" w:rsidRPr="00352488" w:rsidRDefault="009C0C8E" w:rsidP="009C0C8E">
            <w:pPr>
              <w:spacing w:line="276" w:lineRule="auto"/>
              <w:rPr>
                <w:lang w:val="da-DK"/>
              </w:rPr>
            </w:pPr>
            <w:r>
              <w:rPr>
                <w:lang w:val="da-DK"/>
              </w:rPr>
              <w:t>Middel</w:t>
            </w:r>
          </w:p>
        </w:tc>
        <w:tc>
          <w:tcPr>
            <w:tcW w:w="910" w:type="dxa"/>
            <w:tcBorders>
              <w:top w:val="single" w:sz="4" w:space="0" w:color="auto"/>
              <w:left w:val="single" w:sz="4" w:space="0" w:color="auto"/>
              <w:bottom w:val="single" w:sz="4" w:space="0" w:color="auto"/>
              <w:right w:val="single" w:sz="4" w:space="0" w:color="auto"/>
            </w:tcBorders>
          </w:tcPr>
          <w:p w14:paraId="6E150B29" w14:textId="0C8215C5" w:rsidR="00C12F6A" w:rsidRPr="00352488" w:rsidRDefault="009C0C8E" w:rsidP="009C0C8E">
            <w:pPr>
              <w:spacing w:line="276" w:lineRule="auto"/>
              <w:rPr>
                <w:lang w:val="da-DK"/>
              </w:rPr>
            </w:pPr>
            <w:r>
              <w:rPr>
                <w:lang w:val="da-DK"/>
              </w:rPr>
              <w:t>Lav</w:t>
            </w:r>
          </w:p>
        </w:tc>
        <w:tc>
          <w:tcPr>
            <w:tcW w:w="1003" w:type="dxa"/>
            <w:tcBorders>
              <w:top w:val="single" w:sz="4" w:space="0" w:color="auto"/>
              <w:left w:val="single" w:sz="4" w:space="0" w:color="auto"/>
              <w:bottom w:val="single" w:sz="4" w:space="0" w:color="auto"/>
              <w:right w:val="single" w:sz="4" w:space="0" w:color="auto"/>
            </w:tcBorders>
          </w:tcPr>
          <w:p w14:paraId="385A0C45" w14:textId="362295C4" w:rsidR="00C12F6A" w:rsidRPr="00352488" w:rsidRDefault="009C0C8E" w:rsidP="009C0C8E">
            <w:pPr>
              <w:spacing w:line="276" w:lineRule="auto"/>
              <w:rPr>
                <w:lang w:val="da-DK"/>
              </w:rPr>
            </w:pPr>
            <w:r>
              <w:rPr>
                <w:lang w:val="da-DK"/>
              </w:rPr>
              <w:t>Lav</w:t>
            </w:r>
          </w:p>
        </w:tc>
      </w:tr>
      <w:tr w:rsidR="004652F5" w:rsidRPr="00352488" w14:paraId="088BC970" w14:textId="77777777" w:rsidTr="009C0C8E">
        <w:tc>
          <w:tcPr>
            <w:tcW w:w="993" w:type="dxa"/>
            <w:tcBorders>
              <w:top w:val="single" w:sz="4" w:space="0" w:color="auto"/>
              <w:left w:val="single" w:sz="4" w:space="0" w:color="auto"/>
              <w:bottom w:val="single" w:sz="4" w:space="0" w:color="auto"/>
              <w:right w:val="single" w:sz="4" w:space="0" w:color="auto"/>
            </w:tcBorders>
          </w:tcPr>
          <w:p w14:paraId="1173B025" w14:textId="77777777" w:rsidR="004652F5" w:rsidRPr="00352488" w:rsidRDefault="004652F5" w:rsidP="009C0C8E">
            <w:pPr>
              <w:spacing w:line="276" w:lineRule="auto"/>
              <w:rPr>
                <w:lang w:val="da-DK"/>
              </w:rPr>
            </w:pPr>
            <w:ins w:id="974" w:author="Mathias (target conflict)" w:date="2019-03-21T16:48:00Z">
              <w:r w:rsidRPr="00352488">
                <w:rPr>
                  <w:lang w:val="da-DK"/>
                </w:rPr>
                <w:t>09</w:t>
              </w:r>
            </w:ins>
          </w:p>
        </w:tc>
        <w:tc>
          <w:tcPr>
            <w:tcW w:w="1599" w:type="dxa"/>
            <w:tcBorders>
              <w:top w:val="single" w:sz="4" w:space="0" w:color="auto"/>
              <w:left w:val="single" w:sz="4" w:space="0" w:color="auto"/>
              <w:bottom w:val="single" w:sz="4" w:space="0" w:color="auto"/>
              <w:right w:val="single" w:sz="4" w:space="0" w:color="auto"/>
            </w:tcBorders>
          </w:tcPr>
          <w:p w14:paraId="1E394180" w14:textId="77777777" w:rsidR="004652F5" w:rsidRPr="00352488" w:rsidRDefault="004652F5" w:rsidP="009C0C8E">
            <w:pPr>
              <w:spacing w:line="276" w:lineRule="auto"/>
              <w:rPr>
                <w:lang w:val="da-DK"/>
              </w:rPr>
            </w:pPr>
            <w:ins w:id="975" w:author="Mathias (target conflict)" w:date="2019-03-21T16:48:00Z">
              <w:r w:rsidRPr="00352488">
                <w:rPr>
                  <w:lang w:val="da-DK"/>
                </w:rPr>
                <w:t>Sagsforløb - Sagsredigering</w:t>
              </w:r>
            </w:ins>
          </w:p>
        </w:tc>
        <w:tc>
          <w:tcPr>
            <w:tcW w:w="3945" w:type="dxa"/>
            <w:tcBorders>
              <w:top w:val="single" w:sz="4" w:space="0" w:color="auto"/>
              <w:left w:val="single" w:sz="4" w:space="0" w:color="auto"/>
              <w:bottom w:val="single" w:sz="4" w:space="0" w:color="auto"/>
              <w:right w:val="single" w:sz="4" w:space="0" w:color="auto"/>
            </w:tcBorders>
          </w:tcPr>
          <w:p w14:paraId="15929EF9" w14:textId="77777777" w:rsidR="004652F5" w:rsidRPr="00352488" w:rsidRDefault="004652F5" w:rsidP="009C0C8E">
            <w:pPr>
              <w:spacing w:line="276" w:lineRule="auto"/>
              <w:rPr>
                <w:lang w:val="da-DK"/>
              </w:rPr>
            </w:pPr>
            <w:ins w:id="976" w:author="Mathias (target conflict)" w:date="2019-03-21T16:48:00Z">
              <w:r w:rsidRPr="00352488">
                <w:rPr>
                  <w:lang w:val="da-DK"/>
                </w:rPr>
                <w:t>En sag skal kunne redigeres af enten en sagsbehandler eller en sekretær.</w:t>
              </w:r>
            </w:ins>
          </w:p>
        </w:tc>
        <w:tc>
          <w:tcPr>
            <w:tcW w:w="910" w:type="dxa"/>
            <w:tcBorders>
              <w:top w:val="single" w:sz="4" w:space="0" w:color="auto"/>
              <w:left w:val="single" w:sz="4" w:space="0" w:color="auto"/>
              <w:bottom w:val="single" w:sz="4" w:space="0" w:color="auto"/>
              <w:right w:val="single" w:sz="4" w:space="0" w:color="auto"/>
            </w:tcBorders>
          </w:tcPr>
          <w:p w14:paraId="34E97745" w14:textId="77777777" w:rsidR="004652F5" w:rsidRPr="00352488" w:rsidRDefault="004652F5" w:rsidP="009C0C8E">
            <w:pPr>
              <w:spacing w:line="276" w:lineRule="auto"/>
              <w:rPr>
                <w:lang w:val="da-DK"/>
              </w:rPr>
            </w:pPr>
            <w:ins w:id="977" w:author="Mathias (target conflict)" w:date="2019-03-21T16:48:00Z">
              <w:r w:rsidRPr="00352488">
                <w:rPr>
                  <w:lang w:val="da-DK"/>
                </w:rPr>
                <w:t>Høj</w:t>
              </w:r>
            </w:ins>
          </w:p>
        </w:tc>
        <w:tc>
          <w:tcPr>
            <w:tcW w:w="910" w:type="dxa"/>
            <w:tcBorders>
              <w:top w:val="single" w:sz="4" w:space="0" w:color="auto"/>
              <w:left w:val="single" w:sz="4" w:space="0" w:color="auto"/>
              <w:bottom w:val="single" w:sz="4" w:space="0" w:color="auto"/>
              <w:right w:val="single" w:sz="4" w:space="0" w:color="auto"/>
            </w:tcBorders>
          </w:tcPr>
          <w:p w14:paraId="7B917079" w14:textId="77777777" w:rsidR="004652F5" w:rsidRPr="00352488" w:rsidRDefault="004652F5" w:rsidP="009C0C8E">
            <w:pPr>
              <w:spacing w:line="276" w:lineRule="auto"/>
              <w:rPr>
                <w:lang w:val="da-DK"/>
              </w:rPr>
            </w:pPr>
            <w:ins w:id="978" w:author="Mathias (target conflict)" w:date="2019-03-21T16:48:00Z">
              <w:r w:rsidRPr="00352488">
                <w:rPr>
                  <w:lang w:val="da-DK"/>
                </w:rPr>
                <w:t>Middel</w:t>
              </w:r>
            </w:ins>
          </w:p>
        </w:tc>
        <w:tc>
          <w:tcPr>
            <w:tcW w:w="1003" w:type="dxa"/>
            <w:tcBorders>
              <w:top w:val="single" w:sz="4" w:space="0" w:color="auto"/>
              <w:left w:val="single" w:sz="4" w:space="0" w:color="auto"/>
              <w:bottom w:val="single" w:sz="4" w:space="0" w:color="auto"/>
              <w:right w:val="single" w:sz="4" w:space="0" w:color="auto"/>
            </w:tcBorders>
          </w:tcPr>
          <w:p w14:paraId="1594CD11" w14:textId="77777777" w:rsidR="004652F5" w:rsidRPr="00352488" w:rsidRDefault="004652F5" w:rsidP="009C0C8E">
            <w:pPr>
              <w:spacing w:line="276" w:lineRule="auto"/>
              <w:rPr>
                <w:lang w:val="da-DK"/>
              </w:rPr>
            </w:pPr>
            <w:ins w:id="979" w:author="Mathias (target conflict)" w:date="2019-03-21T16:48:00Z">
              <w:r w:rsidRPr="00352488">
                <w:rPr>
                  <w:lang w:val="da-DK"/>
                </w:rPr>
                <w:t>Høj</w:t>
              </w:r>
            </w:ins>
          </w:p>
        </w:tc>
      </w:tr>
      <w:tr w:rsidR="004652F5" w:rsidRPr="00352488" w14:paraId="758D9CF6" w14:textId="77777777" w:rsidTr="009C0C8E">
        <w:tc>
          <w:tcPr>
            <w:tcW w:w="993" w:type="dxa"/>
            <w:tcBorders>
              <w:top w:val="single" w:sz="4" w:space="0" w:color="auto"/>
              <w:left w:val="single" w:sz="4" w:space="0" w:color="auto"/>
              <w:bottom w:val="single" w:sz="4" w:space="0" w:color="auto"/>
              <w:right w:val="single" w:sz="4" w:space="0" w:color="auto"/>
            </w:tcBorders>
          </w:tcPr>
          <w:p w14:paraId="36752313" w14:textId="4C605C4C" w:rsidR="004652F5" w:rsidRPr="00352488" w:rsidRDefault="004652F5" w:rsidP="009C0C8E">
            <w:pPr>
              <w:spacing w:line="276" w:lineRule="auto"/>
              <w:rPr>
                <w:lang w:val="da-DK"/>
              </w:rPr>
            </w:pPr>
            <w:ins w:id="980" w:author="Mathias (target conflict)" w:date="2019-03-21T16:48:00Z">
              <w:r w:rsidRPr="00352488">
                <w:rPr>
                  <w:lang w:val="da-DK"/>
                </w:rPr>
                <w:t>1</w:t>
              </w:r>
            </w:ins>
            <w:r w:rsidR="00816A15">
              <w:rPr>
                <w:lang w:val="da-DK"/>
              </w:rPr>
              <w:t>0</w:t>
            </w:r>
          </w:p>
        </w:tc>
        <w:tc>
          <w:tcPr>
            <w:tcW w:w="1599" w:type="dxa"/>
            <w:tcBorders>
              <w:top w:val="single" w:sz="4" w:space="0" w:color="auto"/>
              <w:left w:val="single" w:sz="4" w:space="0" w:color="auto"/>
              <w:bottom w:val="single" w:sz="4" w:space="0" w:color="auto"/>
              <w:right w:val="single" w:sz="4" w:space="0" w:color="auto"/>
            </w:tcBorders>
          </w:tcPr>
          <w:p w14:paraId="46CF50DD" w14:textId="77777777" w:rsidR="004652F5" w:rsidRPr="00352488" w:rsidRDefault="00947CAE" w:rsidP="009C0C8E">
            <w:pPr>
              <w:spacing w:line="276" w:lineRule="auto"/>
              <w:rPr>
                <w:lang w:val="da-DK"/>
              </w:rPr>
            </w:pPr>
            <w:ins w:id="981" w:author="Mathias (target conflict)" w:date="2019-03-21T16:48:00Z">
              <w:r w:rsidRPr="00352488">
                <w:rPr>
                  <w:lang w:val="da-DK"/>
                </w:rPr>
                <w:t>Sagsforløb - Sagsafgørelsen</w:t>
              </w:r>
            </w:ins>
          </w:p>
        </w:tc>
        <w:tc>
          <w:tcPr>
            <w:tcW w:w="3945" w:type="dxa"/>
            <w:tcBorders>
              <w:top w:val="single" w:sz="4" w:space="0" w:color="auto"/>
              <w:left w:val="single" w:sz="4" w:space="0" w:color="auto"/>
              <w:bottom w:val="single" w:sz="4" w:space="0" w:color="auto"/>
              <w:right w:val="single" w:sz="4" w:space="0" w:color="auto"/>
            </w:tcBorders>
          </w:tcPr>
          <w:p w14:paraId="1A5E1AA2" w14:textId="77777777" w:rsidR="004652F5" w:rsidRPr="00352488" w:rsidRDefault="00947CAE" w:rsidP="009C0C8E">
            <w:pPr>
              <w:spacing w:line="276" w:lineRule="auto"/>
              <w:rPr>
                <w:lang w:val="da-DK"/>
              </w:rPr>
            </w:pPr>
            <w:ins w:id="982" w:author="Mathias (target conflict)" w:date="2019-03-21T16:48:00Z">
              <w:r w:rsidRPr="00352488">
                <w:rPr>
                  <w:lang w:val="da-DK"/>
                </w:rPr>
                <w:t xml:space="preserve">En sag skal kunne afgøres, hvor nødvendige informationer </w:t>
              </w:r>
              <w:r w:rsidR="00B02DCB" w:rsidRPr="00352488">
                <w:rPr>
                  <w:lang w:val="da-DK"/>
                </w:rPr>
                <w:t xml:space="preserve">sendes til rette moduler for oprettelse af nødvendige handlinger ifølge med en borgeres sagsstatus. </w:t>
              </w:r>
            </w:ins>
          </w:p>
        </w:tc>
        <w:tc>
          <w:tcPr>
            <w:tcW w:w="910" w:type="dxa"/>
            <w:tcBorders>
              <w:top w:val="single" w:sz="4" w:space="0" w:color="auto"/>
              <w:left w:val="single" w:sz="4" w:space="0" w:color="auto"/>
              <w:bottom w:val="single" w:sz="4" w:space="0" w:color="auto"/>
              <w:right w:val="single" w:sz="4" w:space="0" w:color="auto"/>
            </w:tcBorders>
          </w:tcPr>
          <w:p w14:paraId="2730855B" w14:textId="77777777" w:rsidR="004652F5" w:rsidRPr="00352488" w:rsidRDefault="00B02DCB" w:rsidP="009C0C8E">
            <w:pPr>
              <w:spacing w:line="276" w:lineRule="auto"/>
              <w:rPr>
                <w:lang w:val="da-DK"/>
              </w:rPr>
            </w:pPr>
            <w:ins w:id="983" w:author="Mathias (target conflict)" w:date="2019-03-21T16:48:00Z">
              <w:r w:rsidRPr="00352488">
                <w:rPr>
                  <w:lang w:val="da-DK"/>
                </w:rPr>
                <w:t>Høj</w:t>
              </w:r>
            </w:ins>
          </w:p>
        </w:tc>
        <w:tc>
          <w:tcPr>
            <w:tcW w:w="910" w:type="dxa"/>
            <w:tcBorders>
              <w:top w:val="single" w:sz="4" w:space="0" w:color="auto"/>
              <w:left w:val="single" w:sz="4" w:space="0" w:color="auto"/>
              <w:bottom w:val="single" w:sz="4" w:space="0" w:color="auto"/>
              <w:right w:val="single" w:sz="4" w:space="0" w:color="auto"/>
            </w:tcBorders>
          </w:tcPr>
          <w:p w14:paraId="0B78B8FF" w14:textId="77777777" w:rsidR="004652F5" w:rsidRPr="00352488" w:rsidRDefault="00B02DCB" w:rsidP="009C0C8E">
            <w:pPr>
              <w:spacing w:line="276" w:lineRule="auto"/>
              <w:rPr>
                <w:lang w:val="da-DK"/>
              </w:rPr>
            </w:pPr>
            <w:ins w:id="984" w:author="Mathias (target conflict)" w:date="2019-03-21T16:48:00Z">
              <w:r w:rsidRPr="00352488">
                <w:rPr>
                  <w:lang w:val="da-DK"/>
                </w:rPr>
                <w:t>Middel</w:t>
              </w:r>
            </w:ins>
          </w:p>
        </w:tc>
        <w:tc>
          <w:tcPr>
            <w:tcW w:w="1003" w:type="dxa"/>
            <w:tcBorders>
              <w:top w:val="single" w:sz="4" w:space="0" w:color="auto"/>
              <w:left w:val="single" w:sz="4" w:space="0" w:color="auto"/>
              <w:bottom w:val="single" w:sz="4" w:space="0" w:color="auto"/>
              <w:right w:val="single" w:sz="4" w:space="0" w:color="auto"/>
            </w:tcBorders>
          </w:tcPr>
          <w:p w14:paraId="315DC64F" w14:textId="77777777" w:rsidR="004652F5" w:rsidRPr="00352488" w:rsidRDefault="00B02DCB" w:rsidP="009C0C8E">
            <w:pPr>
              <w:spacing w:line="276" w:lineRule="auto"/>
              <w:rPr>
                <w:lang w:val="da-DK"/>
              </w:rPr>
            </w:pPr>
            <w:ins w:id="985" w:author="Mathias (target conflict)" w:date="2019-03-21T16:48:00Z">
              <w:r w:rsidRPr="00352488">
                <w:rPr>
                  <w:lang w:val="da-DK"/>
                </w:rPr>
                <w:t>Høj</w:t>
              </w:r>
            </w:ins>
          </w:p>
        </w:tc>
      </w:tr>
    </w:tbl>
    <w:p w14:paraId="05DCA38C" w14:textId="77777777" w:rsidR="009E1317" w:rsidRPr="00352488" w:rsidRDefault="009E1317" w:rsidP="00DD2DA2">
      <w:pPr>
        <w:spacing w:after="0" w:line="360" w:lineRule="auto"/>
        <w:rPr>
          <w:rFonts w:cs="Times New Roman"/>
          <w:color w:val="000000"/>
          <w:sz w:val="20"/>
          <w:szCs w:val="20"/>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976"/>
        <w:gridCol w:w="3695"/>
        <w:gridCol w:w="910"/>
        <w:gridCol w:w="979"/>
        <w:gridCol w:w="1003"/>
      </w:tblGrid>
      <w:tr w:rsidR="00BC460B" w:rsidRPr="00352488" w14:paraId="141B6AA1" w14:textId="77777777" w:rsidTr="00985CC5">
        <w:tc>
          <w:tcPr>
            <w:tcW w:w="9350" w:type="dxa"/>
            <w:gridSpan w:val="6"/>
          </w:tcPr>
          <w:p w14:paraId="7C7AF524" w14:textId="77777777" w:rsidR="00BC460B" w:rsidRPr="00352488" w:rsidRDefault="00BC460B" w:rsidP="009C0C8E">
            <w:pPr>
              <w:spacing w:after="0" w:line="276" w:lineRule="auto"/>
              <w:jc w:val="center"/>
              <w:rPr>
                <w:rFonts w:cs="Times New Roman"/>
                <w:color w:val="000000" w:themeColor="text1"/>
                <w:lang w:val="da-DK"/>
              </w:rPr>
            </w:pPr>
            <w:ins w:id="986" w:author="Mathias (target conflict)" w:date="2019-03-21T16:48:00Z">
              <w:r w:rsidRPr="00352488">
                <w:rPr>
                  <w:rFonts w:cs="Times New Roman"/>
                  <w:color w:val="000000" w:themeColor="text1"/>
                  <w:lang w:val="da-DK"/>
                </w:rPr>
                <w:t>Ikke funktionelle krav</w:t>
              </w:r>
            </w:ins>
          </w:p>
        </w:tc>
      </w:tr>
      <w:tr w:rsidR="00BC460B" w:rsidRPr="00352488" w14:paraId="79EE8AC9" w14:textId="77777777" w:rsidTr="00EB492E">
        <w:tc>
          <w:tcPr>
            <w:tcW w:w="787" w:type="dxa"/>
          </w:tcPr>
          <w:p w14:paraId="7AD66266" w14:textId="77777777" w:rsidR="00BC460B" w:rsidRPr="00352488" w:rsidRDefault="00BC460B" w:rsidP="009C0C8E">
            <w:pPr>
              <w:spacing w:after="0" w:line="276" w:lineRule="auto"/>
              <w:rPr>
                <w:rFonts w:cs="Times New Roman"/>
                <w:color w:val="000000" w:themeColor="text1"/>
                <w:lang w:val="da-DK"/>
              </w:rPr>
            </w:pPr>
            <w:ins w:id="987" w:author="Mathias (target conflict)" w:date="2019-03-21T16:48:00Z">
              <w:r w:rsidRPr="00352488">
                <w:rPr>
                  <w:rFonts w:cs="Times New Roman"/>
                  <w:color w:val="000000" w:themeColor="text1"/>
                  <w:lang w:val="da-DK"/>
                </w:rPr>
                <w:t>#</w:t>
              </w:r>
            </w:ins>
          </w:p>
        </w:tc>
        <w:tc>
          <w:tcPr>
            <w:tcW w:w="1976" w:type="dxa"/>
          </w:tcPr>
          <w:p w14:paraId="0D89E0F0" w14:textId="77777777" w:rsidR="00BC460B" w:rsidRPr="00352488" w:rsidRDefault="00BC460B" w:rsidP="009C0C8E">
            <w:pPr>
              <w:spacing w:after="0" w:line="276" w:lineRule="auto"/>
              <w:rPr>
                <w:rFonts w:cs="Times New Roman"/>
                <w:color w:val="000000" w:themeColor="text1"/>
                <w:lang w:val="da-DK"/>
              </w:rPr>
            </w:pPr>
            <w:ins w:id="988" w:author="Mathias (target conflict)" w:date="2019-03-21T16:48:00Z">
              <w:r w:rsidRPr="00352488">
                <w:rPr>
                  <w:rFonts w:cs="Times New Roman"/>
                  <w:color w:val="000000" w:themeColor="text1"/>
                  <w:lang w:val="da-DK"/>
                </w:rPr>
                <w:t>Kategori</w:t>
              </w:r>
            </w:ins>
          </w:p>
        </w:tc>
        <w:tc>
          <w:tcPr>
            <w:tcW w:w="3695" w:type="dxa"/>
          </w:tcPr>
          <w:p w14:paraId="7D8710A7" w14:textId="2994C2CF" w:rsidR="00BC460B" w:rsidRPr="00352488" w:rsidRDefault="009C0C8E" w:rsidP="009C0C8E">
            <w:pPr>
              <w:spacing w:after="0" w:line="276" w:lineRule="auto"/>
              <w:rPr>
                <w:rFonts w:cs="Times New Roman"/>
                <w:color w:val="000000" w:themeColor="text1"/>
                <w:lang w:val="da-DK"/>
              </w:rPr>
            </w:pPr>
            <w:proofErr w:type="spellStart"/>
            <w:r w:rsidRPr="00352488">
              <w:rPr>
                <w:rFonts w:cs="Times New Roman"/>
                <w:color w:val="000000" w:themeColor="text1"/>
                <w:lang w:val="da-DK"/>
              </w:rPr>
              <w:t>Kravsbeskrivelse</w:t>
            </w:r>
            <w:proofErr w:type="spellEnd"/>
          </w:p>
        </w:tc>
        <w:tc>
          <w:tcPr>
            <w:tcW w:w="910" w:type="dxa"/>
          </w:tcPr>
          <w:p w14:paraId="4196E315" w14:textId="77777777" w:rsidR="00BC460B" w:rsidRPr="00352488" w:rsidRDefault="00BC460B" w:rsidP="009C0C8E">
            <w:pPr>
              <w:spacing w:after="0" w:line="276" w:lineRule="auto"/>
              <w:rPr>
                <w:rFonts w:cs="Times New Roman"/>
                <w:color w:val="000000" w:themeColor="text1"/>
                <w:lang w:val="da-DK"/>
              </w:rPr>
            </w:pPr>
            <w:ins w:id="989" w:author="Mathias (target conflict)" w:date="2019-03-21T16:48:00Z">
              <w:r w:rsidRPr="00352488">
                <w:rPr>
                  <w:rFonts w:cs="Times New Roman"/>
                  <w:color w:val="000000" w:themeColor="text1"/>
                  <w:lang w:val="da-DK"/>
                </w:rPr>
                <w:t>Nytte</w:t>
              </w:r>
            </w:ins>
          </w:p>
        </w:tc>
        <w:tc>
          <w:tcPr>
            <w:tcW w:w="979" w:type="dxa"/>
          </w:tcPr>
          <w:p w14:paraId="549285C1" w14:textId="77777777" w:rsidR="00BC460B" w:rsidRPr="00352488" w:rsidRDefault="00BC460B" w:rsidP="009C0C8E">
            <w:pPr>
              <w:spacing w:after="0" w:line="276" w:lineRule="auto"/>
              <w:rPr>
                <w:rFonts w:cs="Times New Roman"/>
                <w:color w:val="000000" w:themeColor="text1"/>
                <w:lang w:val="da-DK"/>
              </w:rPr>
            </w:pPr>
            <w:ins w:id="990" w:author="Mathias (target conflict)" w:date="2019-03-21T16:48:00Z">
              <w:r w:rsidRPr="00352488">
                <w:rPr>
                  <w:rFonts w:cs="Times New Roman"/>
                  <w:color w:val="000000" w:themeColor="text1"/>
                  <w:lang w:val="da-DK"/>
                </w:rPr>
                <w:t>Risiko</w:t>
              </w:r>
            </w:ins>
          </w:p>
        </w:tc>
        <w:tc>
          <w:tcPr>
            <w:tcW w:w="1003" w:type="dxa"/>
          </w:tcPr>
          <w:p w14:paraId="142210E3" w14:textId="77777777" w:rsidR="00BC460B" w:rsidRPr="00352488" w:rsidRDefault="00BC460B" w:rsidP="009C0C8E">
            <w:pPr>
              <w:spacing w:after="0" w:line="276" w:lineRule="auto"/>
              <w:rPr>
                <w:rFonts w:cs="Times New Roman"/>
                <w:color w:val="000000" w:themeColor="text1"/>
                <w:lang w:val="da-DK"/>
              </w:rPr>
            </w:pPr>
            <w:ins w:id="991" w:author="Mathias (target conflict)" w:date="2019-03-21T16:48:00Z">
              <w:r w:rsidRPr="00352488">
                <w:rPr>
                  <w:rFonts w:cs="Times New Roman"/>
                  <w:color w:val="000000" w:themeColor="text1"/>
                  <w:lang w:val="da-DK"/>
                </w:rPr>
                <w:t>Prioritet</w:t>
              </w:r>
            </w:ins>
          </w:p>
        </w:tc>
      </w:tr>
      <w:tr w:rsidR="00BC460B" w:rsidRPr="00352488" w14:paraId="2C485E41" w14:textId="77777777" w:rsidTr="00EB492E">
        <w:tc>
          <w:tcPr>
            <w:tcW w:w="787" w:type="dxa"/>
          </w:tcPr>
          <w:p w14:paraId="4F4F354F" w14:textId="77777777" w:rsidR="00BC460B" w:rsidRPr="00352488" w:rsidRDefault="00BC460B" w:rsidP="009C0C8E">
            <w:pPr>
              <w:spacing w:after="0" w:line="276" w:lineRule="auto"/>
              <w:rPr>
                <w:rFonts w:cs="Times New Roman"/>
                <w:color w:val="000000" w:themeColor="text1"/>
                <w:lang w:val="da-DK"/>
              </w:rPr>
            </w:pPr>
            <w:ins w:id="992" w:author="Mathias (target conflict)" w:date="2019-03-21T16:48:00Z">
              <w:r w:rsidRPr="00352488">
                <w:rPr>
                  <w:rFonts w:cs="Times New Roman"/>
                  <w:color w:val="000000" w:themeColor="text1"/>
                  <w:lang w:val="da-DK"/>
                </w:rPr>
                <w:t>01</w:t>
              </w:r>
            </w:ins>
          </w:p>
        </w:tc>
        <w:tc>
          <w:tcPr>
            <w:tcW w:w="1976" w:type="dxa"/>
          </w:tcPr>
          <w:p w14:paraId="2CBCEDF1" w14:textId="77777777" w:rsidR="00BC460B" w:rsidRPr="00352488" w:rsidRDefault="00BC460B" w:rsidP="009C0C8E">
            <w:pPr>
              <w:spacing w:after="0" w:line="276" w:lineRule="auto"/>
              <w:rPr>
                <w:rFonts w:cs="Times New Roman"/>
                <w:color w:val="000000" w:themeColor="text1"/>
                <w:lang w:val="da-DK"/>
              </w:rPr>
            </w:pPr>
            <w:proofErr w:type="spellStart"/>
            <w:ins w:id="993" w:author="Mathias (target conflict)" w:date="2019-03-21T16:48:00Z">
              <w:r w:rsidRPr="00352488">
                <w:rPr>
                  <w:rFonts w:cs="Times New Roman"/>
                  <w:color w:val="000000" w:themeColor="text1"/>
                  <w:lang w:val="da-DK"/>
                </w:rPr>
                <w:t>Modularitet</w:t>
              </w:r>
            </w:ins>
            <w:proofErr w:type="spellEnd"/>
          </w:p>
        </w:tc>
        <w:tc>
          <w:tcPr>
            <w:tcW w:w="3695" w:type="dxa"/>
          </w:tcPr>
          <w:p w14:paraId="67011303" w14:textId="4ACD49F9" w:rsidR="00BC460B" w:rsidRPr="00352488" w:rsidRDefault="009C0C8E" w:rsidP="009C0C8E">
            <w:pPr>
              <w:spacing w:after="0" w:line="276" w:lineRule="auto"/>
              <w:rPr>
                <w:rFonts w:cs="Times New Roman"/>
                <w:color w:val="000000" w:themeColor="text1"/>
                <w:lang w:val="da-DK"/>
              </w:rPr>
            </w:pPr>
            <w:r>
              <w:rPr>
                <w:rFonts w:cs="Times New Roman"/>
                <w:color w:val="000000" w:themeColor="text1"/>
                <w:lang w:val="da-DK"/>
              </w:rPr>
              <w:t>Det skal være nemt at kommunikere med andre moduler.</w:t>
            </w:r>
          </w:p>
        </w:tc>
        <w:tc>
          <w:tcPr>
            <w:tcW w:w="910" w:type="dxa"/>
          </w:tcPr>
          <w:p w14:paraId="2F43397A" w14:textId="5EF772EE" w:rsidR="00BC460B" w:rsidRPr="00352488" w:rsidRDefault="009C0C8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979" w:type="dxa"/>
          </w:tcPr>
          <w:p w14:paraId="4100B990" w14:textId="4737EA39" w:rsidR="00BC460B" w:rsidRPr="00352488" w:rsidRDefault="009C0C8E" w:rsidP="009C0C8E">
            <w:pPr>
              <w:spacing w:after="0" w:line="276" w:lineRule="auto"/>
              <w:rPr>
                <w:rFonts w:cs="Times New Roman"/>
                <w:color w:val="000000" w:themeColor="text1"/>
                <w:lang w:val="da-DK"/>
              </w:rPr>
            </w:pPr>
            <w:r>
              <w:rPr>
                <w:rFonts w:cs="Times New Roman"/>
                <w:color w:val="000000" w:themeColor="text1"/>
                <w:lang w:val="da-DK"/>
              </w:rPr>
              <w:t>Lav</w:t>
            </w:r>
          </w:p>
        </w:tc>
        <w:tc>
          <w:tcPr>
            <w:tcW w:w="1003" w:type="dxa"/>
          </w:tcPr>
          <w:p w14:paraId="53DBA4A6" w14:textId="41CA7626" w:rsidR="00BC460B" w:rsidRPr="00352488" w:rsidRDefault="009C0C8E" w:rsidP="009C0C8E">
            <w:pPr>
              <w:spacing w:after="0" w:line="276" w:lineRule="auto"/>
              <w:rPr>
                <w:rFonts w:cs="Times New Roman"/>
                <w:color w:val="000000" w:themeColor="text1"/>
                <w:lang w:val="da-DK"/>
              </w:rPr>
            </w:pPr>
            <w:r>
              <w:rPr>
                <w:rFonts w:cs="Times New Roman"/>
                <w:color w:val="000000" w:themeColor="text1"/>
                <w:lang w:val="da-DK"/>
              </w:rPr>
              <w:t>Middel</w:t>
            </w:r>
          </w:p>
        </w:tc>
      </w:tr>
      <w:tr w:rsidR="00BC460B" w:rsidRPr="00352488" w14:paraId="6555203A" w14:textId="77777777" w:rsidTr="00EB492E">
        <w:tc>
          <w:tcPr>
            <w:tcW w:w="787" w:type="dxa"/>
          </w:tcPr>
          <w:p w14:paraId="6F54B74E" w14:textId="77777777" w:rsidR="00BC460B" w:rsidRPr="00352488" w:rsidRDefault="00BC460B" w:rsidP="009C0C8E">
            <w:pPr>
              <w:spacing w:after="0" w:line="276" w:lineRule="auto"/>
              <w:rPr>
                <w:rFonts w:cs="Times New Roman"/>
                <w:color w:val="000000" w:themeColor="text1"/>
                <w:lang w:val="da-DK"/>
              </w:rPr>
            </w:pPr>
            <w:ins w:id="994" w:author="Mathias (target conflict)" w:date="2019-03-21T16:48:00Z">
              <w:r w:rsidRPr="00352488">
                <w:rPr>
                  <w:rFonts w:cs="Times New Roman"/>
                  <w:color w:val="000000" w:themeColor="text1"/>
                  <w:lang w:val="da-DK"/>
                </w:rPr>
                <w:t>02</w:t>
              </w:r>
            </w:ins>
          </w:p>
        </w:tc>
        <w:tc>
          <w:tcPr>
            <w:tcW w:w="1976" w:type="dxa"/>
          </w:tcPr>
          <w:p w14:paraId="2009276B" w14:textId="77777777" w:rsidR="00BC460B" w:rsidRPr="00352488" w:rsidRDefault="00BC460B" w:rsidP="009C0C8E">
            <w:pPr>
              <w:spacing w:after="0" w:line="276" w:lineRule="auto"/>
              <w:rPr>
                <w:rFonts w:cs="Times New Roman"/>
                <w:color w:val="000000" w:themeColor="text1"/>
                <w:lang w:val="da-DK"/>
              </w:rPr>
            </w:pPr>
            <w:ins w:id="995" w:author="Mathias (target conflict)" w:date="2019-03-21T16:48:00Z">
              <w:r w:rsidRPr="00352488">
                <w:rPr>
                  <w:rFonts w:cs="Times New Roman"/>
                  <w:color w:val="000000" w:themeColor="text1"/>
                  <w:lang w:val="da-DK"/>
                </w:rPr>
                <w:t>Sagsbehandlers adgang</w:t>
              </w:r>
            </w:ins>
          </w:p>
        </w:tc>
        <w:tc>
          <w:tcPr>
            <w:tcW w:w="3695" w:type="dxa"/>
          </w:tcPr>
          <w:p w14:paraId="1A3A05EC" w14:textId="106080F5" w:rsidR="00BC460B" w:rsidRPr="00352488" w:rsidRDefault="00BC460B" w:rsidP="009C0C8E">
            <w:pPr>
              <w:spacing w:after="0" w:line="276" w:lineRule="auto"/>
              <w:rPr>
                <w:rFonts w:cs="Times New Roman"/>
                <w:color w:val="000000" w:themeColor="text1"/>
                <w:lang w:val="da-DK"/>
              </w:rPr>
            </w:pPr>
            <w:ins w:id="996" w:author="Mathias (target conflict)" w:date="2019-03-21T16:48:00Z">
              <w:r w:rsidRPr="00352488">
                <w:rPr>
                  <w:rFonts w:cs="Times New Roman"/>
                  <w:color w:val="000000" w:themeColor="text1"/>
                  <w:lang w:val="da-DK"/>
                </w:rPr>
                <w:t xml:space="preserve">En sagsbehandler tilhører en afdeling og kan kun se </w:t>
              </w:r>
            </w:ins>
            <w:r w:rsidR="00EB492E">
              <w:rPr>
                <w:rFonts w:cs="Times New Roman"/>
                <w:color w:val="000000" w:themeColor="text1"/>
                <w:lang w:val="da-DK"/>
              </w:rPr>
              <w:t>sag</w:t>
            </w:r>
            <w:ins w:id="997" w:author="Mathias (target conflict)" w:date="2019-03-21T16:48:00Z">
              <w:r w:rsidRPr="00352488">
                <w:rPr>
                  <w:rFonts w:cs="Times New Roman"/>
                  <w:color w:val="000000" w:themeColor="text1"/>
                  <w:lang w:val="da-DK"/>
                </w:rPr>
                <w:t>er under samme afdeling.</w:t>
              </w:r>
            </w:ins>
          </w:p>
        </w:tc>
        <w:tc>
          <w:tcPr>
            <w:tcW w:w="910" w:type="dxa"/>
          </w:tcPr>
          <w:p w14:paraId="3F01DE3D" w14:textId="6F540FD7"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45B7AA25" w14:textId="502F5FBB"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1003" w:type="dxa"/>
          </w:tcPr>
          <w:p w14:paraId="32071B11" w14:textId="77777777" w:rsidR="00BC460B" w:rsidRPr="00352488" w:rsidRDefault="0010491E" w:rsidP="009C0C8E">
            <w:pPr>
              <w:spacing w:after="0" w:line="276" w:lineRule="auto"/>
              <w:rPr>
                <w:rFonts w:cs="Times New Roman"/>
                <w:color w:val="000000" w:themeColor="text1"/>
                <w:lang w:val="da-DK"/>
              </w:rPr>
            </w:pPr>
            <w:ins w:id="998" w:author="Mathias (target conflict)" w:date="2019-03-21T16:48:00Z">
              <w:r w:rsidRPr="00352488">
                <w:rPr>
                  <w:rFonts w:cs="Times New Roman"/>
                  <w:color w:val="000000" w:themeColor="text1"/>
                  <w:lang w:val="da-DK"/>
                </w:rPr>
                <w:t>Høj</w:t>
              </w:r>
            </w:ins>
          </w:p>
          <w:p w14:paraId="55A63BE8" w14:textId="77777777" w:rsidR="00BC460B" w:rsidRPr="00352488" w:rsidRDefault="00BC460B" w:rsidP="009C0C8E">
            <w:pPr>
              <w:spacing w:after="0" w:line="276" w:lineRule="auto"/>
              <w:rPr>
                <w:rFonts w:cs="Times New Roman"/>
                <w:color w:val="000000" w:themeColor="text1"/>
                <w:lang w:val="da-DK"/>
              </w:rPr>
            </w:pPr>
          </w:p>
        </w:tc>
      </w:tr>
      <w:tr w:rsidR="00BC460B" w:rsidRPr="00352488" w14:paraId="3760618B" w14:textId="77777777" w:rsidTr="00EB492E">
        <w:tc>
          <w:tcPr>
            <w:tcW w:w="787" w:type="dxa"/>
          </w:tcPr>
          <w:p w14:paraId="0DC22EF5" w14:textId="77777777" w:rsidR="00BC460B" w:rsidRPr="00352488" w:rsidRDefault="00BC460B" w:rsidP="009C0C8E">
            <w:pPr>
              <w:spacing w:after="0" w:line="276" w:lineRule="auto"/>
              <w:rPr>
                <w:rFonts w:cs="Times New Roman"/>
                <w:color w:val="000000" w:themeColor="text1"/>
                <w:lang w:val="da-DK"/>
              </w:rPr>
            </w:pPr>
            <w:ins w:id="999" w:author="Mathias (target conflict)" w:date="2019-03-21T16:48:00Z">
              <w:r w:rsidRPr="00352488">
                <w:rPr>
                  <w:rFonts w:cs="Times New Roman"/>
                  <w:color w:val="000000" w:themeColor="text1"/>
                  <w:lang w:val="da-DK"/>
                </w:rPr>
                <w:t>03</w:t>
              </w:r>
            </w:ins>
          </w:p>
        </w:tc>
        <w:tc>
          <w:tcPr>
            <w:tcW w:w="1976" w:type="dxa"/>
          </w:tcPr>
          <w:p w14:paraId="6D903755" w14:textId="77777777" w:rsidR="00BC460B" w:rsidRPr="00352488" w:rsidRDefault="00BC460B" w:rsidP="009C0C8E">
            <w:pPr>
              <w:spacing w:after="0" w:line="276" w:lineRule="auto"/>
              <w:rPr>
                <w:rFonts w:cs="Times New Roman"/>
                <w:color w:val="000000" w:themeColor="text1"/>
                <w:lang w:val="da-DK"/>
              </w:rPr>
            </w:pPr>
            <w:ins w:id="1000" w:author="Mathias (target conflict)" w:date="2019-03-21T16:48:00Z">
              <w:r w:rsidRPr="00352488">
                <w:rPr>
                  <w:rFonts w:cs="Times New Roman"/>
                  <w:color w:val="000000" w:themeColor="text1"/>
                  <w:lang w:val="da-DK"/>
                </w:rPr>
                <w:t>Borgers sagsbehandler</w:t>
              </w:r>
            </w:ins>
          </w:p>
        </w:tc>
        <w:tc>
          <w:tcPr>
            <w:tcW w:w="3695" w:type="dxa"/>
          </w:tcPr>
          <w:p w14:paraId="50A798E9" w14:textId="77777777" w:rsidR="00BC460B" w:rsidRPr="00352488" w:rsidRDefault="00BC460B" w:rsidP="009C0C8E">
            <w:pPr>
              <w:spacing w:after="0" w:line="276" w:lineRule="auto"/>
              <w:rPr>
                <w:rFonts w:cs="Times New Roman"/>
                <w:color w:val="000000" w:themeColor="text1"/>
                <w:lang w:val="da-DK"/>
              </w:rPr>
            </w:pPr>
            <w:ins w:id="1001" w:author="Mathias (target conflict)" w:date="2019-03-21T16:48:00Z">
              <w:r w:rsidRPr="00352488">
                <w:rPr>
                  <w:rFonts w:cs="Times New Roman"/>
                  <w:color w:val="000000" w:themeColor="text1"/>
                  <w:lang w:val="da-DK"/>
                </w:rPr>
                <w:t>En borger kan have flere sagsbehandlere fra forskellige afdelinger.</w:t>
              </w:r>
            </w:ins>
          </w:p>
        </w:tc>
        <w:tc>
          <w:tcPr>
            <w:tcW w:w="910" w:type="dxa"/>
          </w:tcPr>
          <w:p w14:paraId="48A2052D" w14:textId="3DEE313F"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979" w:type="dxa"/>
          </w:tcPr>
          <w:p w14:paraId="0AAD63B8" w14:textId="45AC1EF1"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38D7518D" w14:textId="340D9FFE"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r>
      <w:tr w:rsidR="00BC460B" w:rsidRPr="00352488" w14:paraId="3DEE329D" w14:textId="77777777" w:rsidTr="00EB492E">
        <w:tc>
          <w:tcPr>
            <w:tcW w:w="787" w:type="dxa"/>
          </w:tcPr>
          <w:p w14:paraId="078AEABD" w14:textId="77777777" w:rsidR="00BC460B" w:rsidRPr="00352488" w:rsidRDefault="00BC460B" w:rsidP="009C0C8E">
            <w:pPr>
              <w:spacing w:after="0" w:line="276" w:lineRule="auto"/>
              <w:rPr>
                <w:rFonts w:cs="Times New Roman"/>
                <w:color w:val="000000" w:themeColor="text1"/>
                <w:lang w:val="da-DK"/>
              </w:rPr>
            </w:pPr>
            <w:ins w:id="1002" w:author="Mathias (target conflict)" w:date="2019-03-21T16:48:00Z">
              <w:r w:rsidRPr="00352488">
                <w:rPr>
                  <w:rFonts w:cs="Times New Roman"/>
                  <w:color w:val="000000" w:themeColor="text1"/>
                  <w:lang w:val="da-DK"/>
                </w:rPr>
                <w:t>04</w:t>
              </w:r>
            </w:ins>
          </w:p>
        </w:tc>
        <w:tc>
          <w:tcPr>
            <w:tcW w:w="1976" w:type="dxa"/>
          </w:tcPr>
          <w:p w14:paraId="775C14F2" w14:textId="77777777" w:rsidR="00BC460B" w:rsidRPr="00352488" w:rsidRDefault="00BC460B" w:rsidP="009C0C8E">
            <w:pPr>
              <w:spacing w:after="0" w:line="276" w:lineRule="auto"/>
              <w:rPr>
                <w:rFonts w:cs="Times New Roman"/>
                <w:color w:val="000000" w:themeColor="text1"/>
                <w:lang w:val="da-DK"/>
              </w:rPr>
            </w:pPr>
            <w:ins w:id="1003" w:author="Mathias (target conflict)" w:date="2019-03-21T16:48:00Z">
              <w:r w:rsidRPr="00352488">
                <w:rPr>
                  <w:rFonts w:cs="Times New Roman"/>
                  <w:color w:val="000000" w:themeColor="text1"/>
                  <w:lang w:val="da-DK"/>
                </w:rPr>
                <w:t>Borger</w:t>
              </w:r>
            </w:ins>
          </w:p>
        </w:tc>
        <w:tc>
          <w:tcPr>
            <w:tcW w:w="3695" w:type="dxa"/>
          </w:tcPr>
          <w:p w14:paraId="229C8246" w14:textId="77777777" w:rsidR="00BC460B" w:rsidRPr="00352488" w:rsidRDefault="00BC460B" w:rsidP="009C0C8E">
            <w:pPr>
              <w:spacing w:after="0" w:line="276" w:lineRule="auto"/>
              <w:rPr>
                <w:rFonts w:cs="Times New Roman"/>
                <w:color w:val="000000" w:themeColor="text1"/>
                <w:lang w:val="da-DK"/>
              </w:rPr>
            </w:pPr>
            <w:ins w:id="1004" w:author="Mathias (target conflict)" w:date="2019-03-21T16:48:00Z">
              <w:r w:rsidRPr="00352488">
                <w:rPr>
                  <w:rFonts w:cs="Times New Roman"/>
                  <w:color w:val="000000" w:themeColor="text1"/>
                  <w:lang w:val="da-DK"/>
                </w:rPr>
                <w:t>Der skal kunne være flere sager åbne på en borger.</w:t>
              </w:r>
            </w:ins>
          </w:p>
        </w:tc>
        <w:tc>
          <w:tcPr>
            <w:tcW w:w="910" w:type="dxa"/>
          </w:tcPr>
          <w:p w14:paraId="693E82BB" w14:textId="25318056"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 xml:space="preserve">Middel </w:t>
            </w:r>
          </w:p>
        </w:tc>
        <w:tc>
          <w:tcPr>
            <w:tcW w:w="979" w:type="dxa"/>
          </w:tcPr>
          <w:p w14:paraId="1E2A2ED4" w14:textId="23D01E56"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53534E43" w14:textId="38F40DA0"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r>
      <w:tr w:rsidR="00BC460B" w:rsidRPr="00352488" w14:paraId="26CCBFBB" w14:textId="77777777" w:rsidTr="00EB492E">
        <w:tc>
          <w:tcPr>
            <w:tcW w:w="787" w:type="dxa"/>
          </w:tcPr>
          <w:p w14:paraId="76187571" w14:textId="77777777" w:rsidR="00BC460B" w:rsidRPr="00352488" w:rsidRDefault="00BC460B" w:rsidP="009C0C8E">
            <w:pPr>
              <w:spacing w:after="0" w:line="276" w:lineRule="auto"/>
              <w:rPr>
                <w:rFonts w:cs="Times New Roman"/>
                <w:color w:val="000000" w:themeColor="text1"/>
                <w:lang w:val="da-DK"/>
              </w:rPr>
            </w:pPr>
            <w:ins w:id="1005" w:author="Mathias (target conflict)" w:date="2019-03-21T16:48:00Z">
              <w:r w:rsidRPr="00352488">
                <w:rPr>
                  <w:rFonts w:cs="Times New Roman"/>
                  <w:color w:val="000000" w:themeColor="text1"/>
                  <w:lang w:val="da-DK"/>
                </w:rPr>
                <w:t>05</w:t>
              </w:r>
            </w:ins>
          </w:p>
        </w:tc>
        <w:tc>
          <w:tcPr>
            <w:tcW w:w="1976" w:type="dxa"/>
          </w:tcPr>
          <w:p w14:paraId="235E6A09" w14:textId="77777777" w:rsidR="00BC460B" w:rsidRPr="00352488" w:rsidRDefault="00BC460B" w:rsidP="009C0C8E">
            <w:pPr>
              <w:spacing w:after="0" w:line="276" w:lineRule="auto"/>
              <w:rPr>
                <w:rFonts w:cs="Times New Roman"/>
                <w:color w:val="000000" w:themeColor="text1"/>
                <w:lang w:val="da-DK"/>
              </w:rPr>
            </w:pPr>
            <w:ins w:id="1006" w:author="Mathias (target conflict)" w:date="2019-03-21T16:48:00Z">
              <w:r w:rsidRPr="00352488">
                <w:rPr>
                  <w:rFonts w:cs="Times New Roman"/>
                  <w:color w:val="000000" w:themeColor="text1"/>
                  <w:lang w:val="da-DK"/>
                </w:rPr>
                <w:t>Borger</w:t>
              </w:r>
            </w:ins>
          </w:p>
        </w:tc>
        <w:tc>
          <w:tcPr>
            <w:tcW w:w="3695" w:type="dxa"/>
          </w:tcPr>
          <w:p w14:paraId="7816AA04" w14:textId="77777777" w:rsidR="00BC460B" w:rsidRPr="00352488" w:rsidRDefault="00BC460B" w:rsidP="009C0C8E">
            <w:pPr>
              <w:spacing w:after="0" w:line="276" w:lineRule="auto"/>
              <w:rPr>
                <w:rFonts w:cs="Times New Roman"/>
                <w:color w:val="000000" w:themeColor="text1"/>
                <w:lang w:val="da-DK"/>
              </w:rPr>
            </w:pPr>
            <w:ins w:id="1007" w:author="Mathias (target conflict)" w:date="2019-03-21T16:48:00Z">
              <w:r w:rsidRPr="00352488">
                <w:rPr>
                  <w:rFonts w:cs="Times New Roman"/>
                  <w:color w:val="000000" w:themeColor="text1"/>
                  <w:lang w:val="da-DK"/>
                </w:rPr>
                <w:t>Borgeren skal kunne få tildelt forskellige ydelser.</w:t>
              </w:r>
            </w:ins>
          </w:p>
        </w:tc>
        <w:tc>
          <w:tcPr>
            <w:tcW w:w="910" w:type="dxa"/>
          </w:tcPr>
          <w:p w14:paraId="188557FD" w14:textId="6D60111A"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979" w:type="dxa"/>
          </w:tcPr>
          <w:p w14:paraId="4E8D3430" w14:textId="098FBCEE"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c>
          <w:tcPr>
            <w:tcW w:w="1003" w:type="dxa"/>
          </w:tcPr>
          <w:p w14:paraId="1A1806E2" w14:textId="199E4AC2"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r>
      <w:tr w:rsidR="00BC460B" w:rsidRPr="00352488" w14:paraId="3A405449" w14:textId="77777777" w:rsidTr="00EB492E">
        <w:tc>
          <w:tcPr>
            <w:tcW w:w="787" w:type="dxa"/>
          </w:tcPr>
          <w:p w14:paraId="17E4222E" w14:textId="77777777" w:rsidR="00BC460B" w:rsidRPr="00352488" w:rsidRDefault="00BC460B" w:rsidP="009C0C8E">
            <w:pPr>
              <w:spacing w:after="0" w:line="276" w:lineRule="auto"/>
              <w:rPr>
                <w:rFonts w:cs="Times New Roman"/>
                <w:color w:val="000000" w:themeColor="text1"/>
                <w:lang w:val="da-DK"/>
              </w:rPr>
            </w:pPr>
            <w:ins w:id="1008" w:author="Mathias (target conflict)" w:date="2019-03-21T16:48:00Z">
              <w:r w:rsidRPr="00352488">
                <w:rPr>
                  <w:rFonts w:cs="Times New Roman"/>
                  <w:color w:val="000000" w:themeColor="text1"/>
                  <w:lang w:val="da-DK"/>
                </w:rPr>
                <w:t>06</w:t>
              </w:r>
            </w:ins>
          </w:p>
        </w:tc>
        <w:tc>
          <w:tcPr>
            <w:tcW w:w="1976" w:type="dxa"/>
          </w:tcPr>
          <w:p w14:paraId="26000FDC" w14:textId="77777777" w:rsidR="00BC460B" w:rsidRPr="00352488" w:rsidRDefault="00BC460B" w:rsidP="009C0C8E">
            <w:pPr>
              <w:spacing w:after="0" w:line="276" w:lineRule="auto"/>
              <w:rPr>
                <w:rFonts w:cs="Times New Roman"/>
                <w:color w:val="000000" w:themeColor="text1"/>
                <w:lang w:val="da-DK"/>
              </w:rPr>
            </w:pPr>
            <w:ins w:id="1009" w:author="Mathias (target conflict)" w:date="2019-03-21T16:48:00Z">
              <w:r w:rsidRPr="00352488">
                <w:rPr>
                  <w:rFonts w:cs="Times New Roman"/>
                  <w:color w:val="000000" w:themeColor="text1"/>
                  <w:lang w:val="da-DK"/>
                </w:rPr>
                <w:t>Sagsbehandler</w:t>
              </w:r>
            </w:ins>
          </w:p>
        </w:tc>
        <w:tc>
          <w:tcPr>
            <w:tcW w:w="3695" w:type="dxa"/>
          </w:tcPr>
          <w:p w14:paraId="6B6D39E5" w14:textId="77777777" w:rsidR="00BC460B" w:rsidRPr="00352488" w:rsidRDefault="00BC460B" w:rsidP="009C0C8E">
            <w:pPr>
              <w:spacing w:after="0" w:line="276" w:lineRule="auto"/>
              <w:rPr>
                <w:rFonts w:cs="Times New Roman"/>
                <w:color w:val="000000" w:themeColor="text1"/>
                <w:lang w:val="da-DK"/>
              </w:rPr>
            </w:pPr>
            <w:ins w:id="1010" w:author="Mathias (target conflict)" w:date="2019-03-21T16:48:00Z">
              <w:r w:rsidRPr="00352488">
                <w:rPr>
                  <w:rFonts w:cs="Times New Roman"/>
                  <w:color w:val="000000" w:themeColor="text1"/>
                  <w:lang w:val="da-DK"/>
                </w:rPr>
                <w:t>Sagsbehandleren skal kunne åbne flere sager inden for samme afdeling.</w:t>
              </w:r>
            </w:ins>
          </w:p>
        </w:tc>
        <w:tc>
          <w:tcPr>
            <w:tcW w:w="910" w:type="dxa"/>
          </w:tcPr>
          <w:p w14:paraId="5852F143" w14:textId="315C1378"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979" w:type="dxa"/>
          </w:tcPr>
          <w:p w14:paraId="00FE86EA" w14:textId="175138DF"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c>
          <w:tcPr>
            <w:tcW w:w="1003" w:type="dxa"/>
          </w:tcPr>
          <w:p w14:paraId="3F8A5DE1" w14:textId="6A566163"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Lav</w:t>
            </w:r>
          </w:p>
        </w:tc>
      </w:tr>
      <w:tr w:rsidR="00BC460B" w:rsidRPr="00352488" w14:paraId="696D61A3" w14:textId="77777777" w:rsidTr="00EB492E">
        <w:tc>
          <w:tcPr>
            <w:tcW w:w="787" w:type="dxa"/>
          </w:tcPr>
          <w:p w14:paraId="50EE47C4" w14:textId="77777777" w:rsidR="00BC460B" w:rsidRPr="00352488" w:rsidRDefault="00BC460B" w:rsidP="009C0C8E">
            <w:pPr>
              <w:spacing w:after="0" w:line="276" w:lineRule="auto"/>
              <w:rPr>
                <w:rFonts w:cs="Times New Roman"/>
                <w:color w:val="000000" w:themeColor="text1"/>
                <w:lang w:val="da-DK"/>
              </w:rPr>
            </w:pPr>
            <w:ins w:id="1011" w:author="Mathias (target conflict)" w:date="2019-03-21T16:48:00Z">
              <w:r w:rsidRPr="00352488">
                <w:rPr>
                  <w:rFonts w:cs="Times New Roman"/>
                  <w:color w:val="000000" w:themeColor="text1"/>
                  <w:lang w:val="da-DK"/>
                </w:rPr>
                <w:t>07</w:t>
              </w:r>
            </w:ins>
          </w:p>
        </w:tc>
        <w:tc>
          <w:tcPr>
            <w:tcW w:w="1976" w:type="dxa"/>
          </w:tcPr>
          <w:p w14:paraId="6043FC79" w14:textId="0132965E" w:rsidR="00BC460B" w:rsidRPr="00352488" w:rsidRDefault="00BC460B" w:rsidP="009C0C8E">
            <w:pPr>
              <w:spacing w:after="0" w:line="276" w:lineRule="auto"/>
              <w:rPr>
                <w:rFonts w:cs="Times New Roman"/>
                <w:color w:val="000000" w:themeColor="text1"/>
                <w:lang w:val="da-DK"/>
              </w:rPr>
            </w:pPr>
            <w:ins w:id="1012" w:author="Mathias (target conflict)" w:date="2019-03-21T16:48:00Z">
              <w:r w:rsidRPr="00352488">
                <w:rPr>
                  <w:rFonts w:cs="Times New Roman"/>
                  <w:color w:val="000000" w:themeColor="text1"/>
                  <w:lang w:val="da-DK"/>
                </w:rPr>
                <w:t>Data</w:t>
              </w:r>
            </w:ins>
          </w:p>
        </w:tc>
        <w:tc>
          <w:tcPr>
            <w:tcW w:w="3695" w:type="dxa"/>
          </w:tcPr>
          <w:p w14:paraId="2B3998BB" w14:textId="2F1D2E9C"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 xml:space="preserve">Data </w:t>
            </w:r>
            <w:ins w:id="1013" w:author="Mathias (target conflict)" w:date="2019-03-21T16:48:00Z">
              <w:r w:rsidR="00BC460B" w:rsidRPr="00352488">
                <w:rPr>
                  <w:rFonts w:cs="Times New Roman"/>
                  <w:color w:val="000000" w:themeColor="text1"/>
                  <w:lang w:val="da-DK"/>
                </w:rPr>
                <w:t>skal kunne håndtere forskellige borgere og deres forskellige sager indenfor samme afdeling og forskellige afdelinger.</w:t>
              </w:r>
            </w:ins>
          </w:p>
        </w:tc>
        <w:tc>
          <w:tcPr>
            <w:tcW w:w="910" w:type="dxa"/>
          </w:tcPr>
          <w:p w14:paraId="5BA5118D" w14:textId="7D871C3D"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669F4355" w14:textId="5D56EBF9"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1003" w:type="dxa"/>
          </w:tcPr>
          <w:p w14:paraId="06E7106A" w14:textId="77777777" w:rsidR="00BC460B" w:rsidRPr="00352488" w:rsidRDefault="0010491E" w:rsidP="009C0C8E">
            <w:pPr>
              <w:spacing w:after="0" w:line="276" w:lineRule="auto"/>
              <w:rPr>
                <w:rFonts w:cs="Times New Roman"/>
                <w:color w:val="000000" w:themeColor="text1"/>
                <w:lang w:val="da-DK"/>
              </w:rPr>
            </w:pPr>
            <w:ins w:id="1014" w:author="Mathias (target conflict)" w:date="2019-03-21T16:48:00Z">
              <w:r w:rsidRPr="00352488">
                <w:rPr>
                  <w:rFonts w:cs="Times New Roman"/>
                  <w:color w:val="000000" w:themeColor="text1"/>
                  <w:lang w:val="da-DK"/>
                </w:rPr>
                <w:t>Høj</w:t>
              </w:r>
            </w:ins>
          </w:p>
        </w:tc>
      </w:tr>
      <w:tr w:rsidR="00BC460B" w:rsidRPr="00352488" w14:paraId="24F1C4C6" w14:textId="77777777" w:rsidTr="00EB492E">
        <w:tc>
          <w:tcPr>
            <w:tcW w:w="787" w:type="dxa"/>
          </w:tcPr>
          <w:p w14:paraId="00C0C7D7" w14:textId="6C30010F" w:rsidR="00BC460B" w:rsidRPr="00352488" w:rsidRDefault="00BC460B" w:rsidP="009C0C8E">
            <w:pPr>
              <w:spacing w:after="0" w:line="276" w:lineRule="auto"/>
              <w:rPr>
                <w:rFonts w:cs="Times New Roman"/>
                <w:color w:val="000000" w:themeColor="text1"/>
                <w:lang w:val="da-DK"/>
              </w:rPr>
            </w:pPr>
            <w:ins w:id="1015" w:author="Mathias (target conflict)" w:date="2019-03-21T16:48:00Z">
              <w:r w:rsidRPr="00352488">
                <w:rPr>
                  <w:rFonts w:cs="Times New Roman"/>
                  <w:color w:val="000000" w:themeColor="text1"/>
                  <w:lang w:val="da-DK"/>
                </w:rPr>
                <w:t>0</w:t>
              </w:r>
            </w:ins>
            <w:r w:rsidR="00EB492E">
              <w:rPr>
                <w:rFonts w:cs="Times New Roman"/>
                <w:color w:val="000000" w:themeColor="text1"/>
                <w:lang w:val="da-DK"/>
              </w:rPr>
              <w:t>8</w:t>
            </w:r>
          </w:p>
        </w:tc>
        <w:tc>
          <w:tcPr>
            <w:tcW w:w="1976" w:type="dxa"/>
          </w:tcPr>
          <w:p w14:paraId="7EBF4484" w14:textId="03860446" w:rsidR="00BC460B" w:rsidRPr="00352488" w:rsidRDefault="00BC460B" w:rsidP="009C0C8E">
            <w:pPr>
              <w:spacing w:after="0" w:line="276" w:lineRule="auto"/>
              <w:rPr>
                <w:rFonts w:cs="Times New Roman"/>
                <w:color w:val="000000" w:themeColor="text1"/>
                <w:lang w:val="da-DK"/>
              </w:rPr>
            </w:pPr>
            <w:ins w:id="1016" w:author="Mathias (target conflict)" w:date="2019-03-21T16:48:00Z">
              <w:r w:rsidRPr="00352488">
                <w:rPr>
                  <w:rFonts w:cs="Times New Roman"/>
                  <w:color w:val="000000" w:themeColor="text1"/>
                  <w:lang w:val="da-DK"/>
                </w:rPr>
                <w:t>Data</w:t>
              </w:r>
            </w:ins>
          </w:p>
        </w:tc>
        <w:tc>
          <w:tcPr>
            <w:tcW w:w="3695" w:type="dxa"/>
          </w:tcPr>
          <w:p w14:paraId="0AB46BC0" w14:textId="34C154CF" w:rsidR="00BC460B" w:rsidRPr="00352488" w:rsidRDefault="00BC460B" w:rsidP="009C0C8E">
            <w:pPr>
              <w:spacing w:after="0" w:line="276" w:lineRule="auto"/>
              <w:rPr>
                <w:rFonts w:cs="Times New Roman"/>
                <w:color w:val="000000" w:themeColor="text1"/>
                <w:lang w:val="da-DK"/>
              </w:rPr>
            </w:pPr>
            <w:ins w:id="1017" w:author="Mathias (target conflict)" w:date="2019-03-21T16:48:00Z">
              <w:r w:rsidRPr="00352488">
                <w:rPr>
                  <w:rFonts w:cs="Times New Roman"/>
                  <w:color w:val="000000" w:themeColor="text1"/>
                  <w:lang w:val="da-DK"/>
                </w:rPr>
                <w:t>D</w:t>
              </w:r>
            </w:ins>
            <w:r w:rsidR="00EB492E">
              <w:rPr>
                <w:rFonts w:cs="Times New Roman"/>
                <w:color w:val="000000" w:themeColor="text1"/>
                <w:lang w:val="da-DK"/>
              </w:rPr>
              <w:t>er</w:t>
            </w:r>
            <w:ins w:id="1018" w:author="Mathias (target conflict)" w:date="2019-03-21T16:48:00Z">
              <w:r w:rsidRPr="00352488">
                <w:rPr>
                  <w:rFonts w:cs="Times New Roman"/>
                  <w:color w:val="000000" w:themeColor="text1"/>
                  <w:lang w:val="da-DK"/>
                </w:rPr>
                <w:t xml:space="preserve"> skal genere sagsnummer, samt udfylde andre genererede tal og strenge.</w:t>
              </w:r>
            </w:ins>
          </w:p>
        </w:tc>
        <w:tc>
          <w:tcPr>
            <w:tcW w:w="910" w:type="dxa"/>
          </w:tcPr>
          <w:p w14:paraId="46966410" w14:textId="0C55100A"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1289A650" w14:textId="5F916362"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Høj</w:t>
            </w:r>
          </w:p>
        </w:tc>
        <w:tc>
          <w:tcPr>
            <w:tcW w:w="1003" w:type="dxa"/>
          </w:tcPr>
          <w:p w14:paraId="45BDFF23" w14:textId="77777777" w:rsidR="00BC460B" w:rsidRPr="00352488" w:rsidRDefault="0010491E" w:rsidP="009C0C8E">
            <w:pPr>
              <w:spacing w:after="0" w:line="276" w:lineRule="auto"/>
              <w:rPr>
                <w:rFonts w:cs="Times New Roman"/>
                <w:color w:val="000000" w:themeColor="text1"/>
                <w:lang w:val="da-DK"/>
              </w:rPr>
            </w:pPr>
            <w:ins w:id="1019" w:author="Mathias (target conflict)" w:date="2019-03-21T16:48:00Z">
              <w:r w:rsidRPr="00352488">
                <w:rPr>
                  <w:rFonts w:cs="Times New Roman"/>
                  <w:color w:val="000000" w:themeColor="text1"/>
                  <w:lang w:val="da-DK"/>
                </w:rPr>
                <w:t>Høj</w:t>
              </w:r>
            </w:ins>
          </w:p>
        </w:tc>
      </w:tr>
      <w:tr w:rsidR="00BC460B" w:rsidRPr="00352488" w14:paraId="51327BAA" w14:textId="77777777" w:rsidTr="00EB492E">
        <w:tc>
          <w:tcPr>
            <w:tcW w:w="787" w:type="dxa"/>
          </w:tcPr>
          <w:p w14:paraId="41F2C93B" w14:textId="46958204" w:rsidR="00BC460B" w:rsidRPr="00352488" w:rsidRDefault="00EB492E" w:rsidP="009C0C8E">
            <w:pPr>
              <w:spacing w:after="0" w:line="276" w:lineRule="auto"/>
              <w:rPr>
                <w:rFonts w:cs="Times New Roman"/>
                <w:color w:val="000000" w:themeColor="text1"/>
                <w:lang w:val="da-DK"/>
              </w:rPr>
            </w:pPr>
            <w:r>
              <w:rPr>
                <w:rFonts w:cs="Times New Roman"/>
                <w:color w:val="000000" w:themeColor="text1"/>
                <w:lang w:val="da-DK"/>
              </w:rPr>
              <w:t>09</w:t>
            </w:r>
          </w:p>
        </w:tc>
        <w:tc>
          <w:tcPr>
            <w:tcW w:w="1976" w:type="dxa"/>
          </w:tcPr>
          <w:p w14:paraId="1A1EBA65" w14:textId="77777777" w:rsidR="00BC460B" w:rsidRPr="00352488" w:rsidRDefault="00BC460B" w:rsidP="009C0C8E">
            <w:pPr>
              <w:spacing w:after="0" w:line="276" w:lineRule="auto"/>
              <w:rPr>
                <w:rFonts w:cs="Times New Roman"/>
                <w:color w:val="000000" w:themeColor="text1"/>
                <w:lang w:val="da-DK"/>
              </w:rPr>
            </w:pPr>
            <w:ins w:id="1020" w:author="Mathias (target conflict)" w:date="2019-03-21T16:48:00Z">
              <w:r w:rsidRPr="00352488">
                <w:rPr>
                  <w:rFonts w:cs="Times New Roman"/>
                  <w:color w:val="000000" w:themeColor="text1"/>
                  <w:lang w:val="da-DK"/>
                </w:rPr>
                <w:t>Eksternt system (CPR)</w:t>
              </w:r>
            </w:ins>
          </w:p>
        </w:tc>
        <w:tc>
          <w:tcPr>
            <w:tcW w:w="3695" w:type="dxa"/>
          </w:tcPr>
          <w:p w14:paraId="27E185FE" w14:textId="77777777" w:rsidR="00BC460B" w:rsidRPr="00352488" w:rsidRDefault="00BC460B" w:rsidP="009C0C8E">
            <w:pPr>
              <w:spacing w:after="0" w:line="276" w:lineRule="auto"/>
              <w:rPr>
                <w:rFonts w:cs="Times New Roman"/>
                <w:color w:val="000000" w:themeColor="text1"/>
                <w:lang w:val="da-DK"/>
              </w:rPr>
            </w:pPr>
            <w:ins w:id="1021" w:author="Mathias (target conflict)" w:date="2019-03-21T16:48:00Z">
              <w:r w:rsidRPr="00352488">
                <w:rPr>
                  <w:rFonts w:cs="Times New Roman"/>
                  <w:color w:val="000000" w:themeColor="text1"/>
                  <w:lang w:val="da-DK"/>
                </w:rPr>
                <w:t>Der skal kunne hentes oplysninger fra personregisteret. (Fiktiv data)</w:t>
              </w:r>
            </w:ins>
          </w:p>
        </w:tc>
        <w:tc>
          <w:tcPr>
            <w:tcW w:w="910" w:type="dxa"/>
          </w:tcPr>
          <w:p w14:paraId="11DE17D3" w14:textId="57499C80"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1044B61F" w14:textId="30B53D5E"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370B8D24" w14:textId="2BFFE38A"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r>
      <w:tr w:rsidR="00BC460B" w:rsidRPr="00352488" w14:paraId="5E43AEFC" w14:textId="77777777" w:rsidTr="00EB492E">
        <w:tc>
          <w:tcPr>
            <w:tcW w:w="787" w:type="dxa"/>
          </w:tcPr>
          <w:p w14:paraId="18BEFD94" w14:textId="38C5E3C8" w:rsidR="00BC460B" w:rsidRPr="00352488" w:rsidRDefault="00BC460B" w:rsidP="009C0C8E">
            <w:pPr>
              <w:spacing w:after="0" w:line="276" w:lineRule="auto"/>
              <w:rPr>
                <w:rFonts w:cs="Times New Roman"/>
                <w:color w:val="000000" w:themeColor="text1"/>
                <w:lang w:val="da-DK"/>
              </w:rPr>
            </w:pPr>
            <w:ins w:id="1022" w:author="Mathias (target conflict)" w:date="2019-03-21T16:48:00Z">
              <w:r w:rsidRPr="00352488">
                <w:rPr>
                  <w:rFonts w:cs="Times New Roman"/>
                  <w:color w:val="000000" w:themeColor="text1"/>
                  <w:lang w:val="da-DK"/>
                </w:rPr>
                <w:lastRenderedPageBreak/>
                <w:t>1</w:t>
              </w:r>
            </w:ins>
            <w:r w:rsidR="00EB492E">
              <w:rPr>
                <w:rFonts w:cs="Times New Roman"/>
                <w:color w:val="000000" w:themeColor="text1"/>
                <w:lang w:val="da-DK"/>
              </w:rPr>
              <w:t>0</w:t>
            </w:r>
          </w:p>
        </w:tc>
        <w:tc>
          <w:tcPr>
            <w:tcW w:w="1976" w:type="dxa"/>
          </w:tcPr>
          <w:p w14:paraId="7212E1EA" w14:textId="77777777" w:rsidR="00BC460B" w:rsidRPr="00352488" w:rsidRDefault="00BC460B" w:rsidP="009C0C8E">
            <w:pPr>
              <w:spacing w:after="0" w:line="276" w:lineRule="auto"/>
              <w:rPr>
                <w:rFonts w:cs="Times New Roman"/>
                <w:color w:val="000000" w:themeColor="text1"/>
                <w:lang w:val="da-DK"/>
              </w:rPr>
            </w:pPr>
            <w:ins w:id="1023" w:author="Mathias (target conflict)" w:date="2019-03-21T16:48:00Z">
              <w:r w:rsidRPr="00352488">
                <w:rPr>
                  <w:rFonts w:cs="Times New Roman"/>
                  <w:color w:val="000000" w:themeColor="text1"/>
                  <w:lang w:val="da-DK"/>
                </w:rPr>
                <w:t>Eksternt system (Sundhedssystem)</w:t>
              </w:r>
            </w:ins>
          </w:p>
        </w:tc>
        <w:tc>
          <w:tcPr>
            <w:tcW w:w="3695" w:type="dxa"/>
          </w:tcPr>
          <w:p w14:paraId="5971D554" w14:textId="77777777" w:rsidR="00BC460B" w:rsidRPr="00352488" w:rsidRDefault="00BC460B" w:rsidP="009C0C8E">
            <w:pPr>
              <w:spacing w:after="0" w:line="276" w:lineRule="auto"/>
              <w:rPr>
                <w:rFonts w:cs="Times New Roman"/>
                <w:color w:val="000000" w:themeColor="text1"/>
                <w:lang w:val="da-DK"/>
              </w:rPr>
            </w:pPr>
            <w:ins w:id="1024" w:author="Mathias (target conflict)" w:date="2019-03-21T16:48:00Z">
              <w:r w:rsidRPr="00352488">
                <w:rPr>
                  <w:rFonts w:cs="Times New Roman"/>
                  <w:color w:val="000000" w:themeColor="text1"/>
                  <w:lang w:val="da-DK"/>
                </w:rPr>
                <w:t>Der skal kunne hentes læge noter/lægeerklæring. (Fiktiv data)</w:t>
              </w:r>
            </w:ins>
          </w:p>
        </w:tc>
        <w:tc>
          <w:tcPr>
            <w:tcW w:w="910" w:type="dxa"/>
          </w:tcPr>
          <w:p w14:paraId="7F11D326" w14:textId="44322689"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69DE5EA0" w14:textId="7CA83A84"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12E109DA" w14:textId="0B90E7D6"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r>
      <w:tr w:rsidR="00BC460B" w:rsidRPr="00352488" w14:paraId="79CA81D5" w14:textId="77777777" w:rsidTr="00EB492E">
        <w:tc>
          <w:tcPr>
            <w:tcW w:w="787" w:type="dxa"/>
          </w:tcPr>
          <w:p w14:paraId="659CDBA0" w14:textId="5B40FC4B" w:rsidR="00BC460B" w:rsidRPr="00352488" w:rsidRDefault="00BC460B" w:rsidP="009C0C8E">
            <w:pPr>
              <w:spacing w:after="0" w:line="276" w:lineRule="auto"/>
              <w:rPr>
                <w:rFonts w:cs="Times New Roman"/>
                <w:color w:val="000000" w:themeColor="text1"/>
                <w:lang w:val="da-DK"/>
              </w:rPr>
            </w:pPr>
            <w:ins w:id="1025" w:author="Mathias (target conflict)" w:date="2019-03-21T16:48:00Z">
              <w:r w:rsidRPr="00352488">
                <w:rPr>
                  <w:rFonts w:cs="Times New Roman"/>
                  <w:color w:val="000000" w:themeColor="text1"/>
                  <w:lang w:val="da-DK"/>
                </w:rPr>
                <w:t>1</w:t>
              </w:r>
            </w:ins>
            <w:r w:rsidR="00EB492E">
              <w:rPr>
                <w:rFonts w:cs="Times New Roman"/>
                <w:color w:val="000000" w:themeColor="text1"/>
                <w:lang w:val="da-DK"/>
              </w:rPr>
              <w:t>1</w:t>
            </w:r>
          </w:p>
        </w:tc>
        <w:tc>
          <w:tcPr>
            <w:tcW w:w="1976" w:type="dxa"/>
          </w:tcPr>
          <w:p w14:paraId="4DA28069" w14:textId="77777777" w:rsidR="00BC460B" w:rsidRPr="00352488" w:rsidRDefault="00BC460B" w:rsidP="009C0C8E">
            <w:pPr>
              <w:spacing w:after="0" w:line="276" w:lineRule="auto"/>
              <w:rPr>
                <w:rFonts w:cs="Times New Roman"/>
                <w:color w:val="000000" w:themeColor="text1"/>
                <w:lang w:val="da-DK"/>
              </w:rPr>
            </w:pPr>
            <w:ins w:id="1026" w:author="Mathias (target conflict)" w:date="2019-03-21T16:48:00Z">
              <w:r w:rsidRPr="00352488">
                <w:rPr>
                  <w:rFonts w:cs="Times New Roman"/>
                  <w:color w:val="000000" w:themeColor="text1"/>
                  <w:lang w:val="da-DK"/>
                </w:rPr>
                <w:t>Eksternt system (Handleplan modul)</w:t>
              </w:r>
            </w:ins>
          </w:p>
        </w:tc>
        <w:tc>
          <w:tcPr>
            <w:tcW w:w="3695" w:type="dxa"/>
          </w:tcPr>
          <w:p w14:paraId="6E251C93" w14:textId="77777777" w:rsidR="00BC460B" w:rsidRPr="00352488" w:rsidRDefault="00BC460B" w:rsidP="009C0C8E">
            <w:pPr>
              <w:spacing w:after="0" w:line="276" w:lineRule="auto"/>
              <w:rPr>
                <w:rFonts w:cs="Times New Roman"/>
                <w:color w:val="000000" w:themeColor="text1"/>
                <w:lang w:val="da-DK"/>
              </w:rPr>
            </w:pPr>
            <w:ins w:id="1027" w:author="Mathias (target conflict)" w:date="2019-03-21T16:48:00Z">
              <w:r w:rsidRPr="00352488">
                <w:rPr>
                  <w:rFonts w:cs="Times New Roman"/>
                  <w:color w:val="000000" w:themeColor="text1"/>
                  <w:lang w:val="da-DK"/>
                </w:rPr>
                <w:t>Skal kunne sende data til handleplan. (data sendes til fiktivt modul)</w:t>
              </w:r>
            </w:ins>
          </w:p>
        </w:tc>
        <w:tc>
          <w:tcPr>
            <w:tcW w:w="910" w:type="dxa"/>
          </w:tcPr>
          <w:p w14:paraId="20C62AD7" w14:textId="24E1B9A0"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6D664242" w14:textId="7B9AE05E"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0708DB1C" w14:textId="027FE1E4"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Lav</w:t>
            </w:r>
          </w:p>
        </w:tc>
      </w:tr>
      <w:tr w:rsidR="00BC460B" w:rsidRPr="00352488" w14:paraId="661E614D" w14:textId="77777777" w:rsidTr="00EB492E">
        <w:tc>
          <w:tcPr>
            <w:tcW w:w="787" w:type="dxa"/>
          </w:tcPr>
          <w:p w14:paraId="68E3BF37" w14:textId="2D0F74DA" w:rsidR="00BC460B" w:rsidRPr="00352488" w:rsidRDefault="00BC460B" w:rsidP="009C0C8E">
            <w:pPr>
              <w:spacing w:after="0" w:line="276" w:lineRule="auto"/>
              <w:rPr>
                <w:rFonts w:cs="Times New Roman"/>
                <w:color w:val="000000" w:themeColor="text1"/>
                <w:lang w:val="da-DK"/>
              </w:rPr>
            </w:pPr>
            <w:ins w:id="1028" w:author="Mathias (target conflict)" w:date="2019-03-21T16:48:00Z">
              <w:r w:rsidRPr="00352488">
                <w:rPr>
                  <w:rFonts w:cs="Times New Roman"/>
                  <w:color w:val="000000" w:themeColor="text1"/>
                  <w:lang w:val="da-DK"/>
                </w:rPr>
                <w:t>1</w:t>
              </w:r>
            </w:ins>
            <w:r w:rsidR="00EB492E">
              <w:rPr>
                <w:rFonts w:cs="Times New Roman"/>
                <w:color w:val="000000" w:themeColor="text1"/>
                <w:lang w:val="da-DK"/>
              </w:rPr>
              <w:t>2</w:t>
            </w:r>
          </w:p>
        </w:tc>
        <w:tc>
          <w:tcPr>
            <w:tcW w:w="1976" w:type="dxa"/>
          </w:tcPr>
          <w:p w14:paraId="042B7E1F" w14:textId="77777777" w:rsidR="00BC460B" w:rsidRPr="00352488" w:rsidRDefault="00BC460B" w:rsidP="009C0C8E">
            <w:pPr>
              <w:spacing w:after="0" w:line="276" w:lineRule="auto"/>
              <w:rPr>
                <w:rFonts w:cs="Times New Roman"/>
                <w:color w:val="000000" w:themeColor="text1"/>
                <w:lang w:val="da-DK"/>
              </w:rPr>
            </w:pPr>
            <w:ins w:id="1029" w:author="Mathias (target conflict)" w:date="2019-03-21T16:48:00Z">
              <w:r w:rsidRPr="00352488">
                <w:rPr>
                  <w:rFonts w:cs="Times New Roman"/>
                  <w:color w:val="000000" w:themeColor="text1"/>
                  <w:lang w:val="da-DK"/>
                </w:rPr>
                <w:t>Eksternt system (Dagbog modulet)</w:t>
              </w:r>
            </w:ins>
          </w:p>
        </w:tc>
        <w:tc>
          <w:tcPr>
            <w:tcW w:w="3695" w:type="dxa"/>
          </w:tcPr>
          <w:p w14:paraId="13921646" w14:textId="77777777" w:rsidR="00BC460B" w:rsidRPr="00352488" w:rsidRDefault="00BC460B" w:rsidP="009C0C8E">
            <w:pPr>
              <w:spacing w:after="0" w:line="276" w:lineRule="auto"/>
              <w:rPr>
                <w:rFonts w:cs="Times New Roman"/>
                <w:color w:val="000000" w:themeColor="text1"/>
                <w:lang w:val="da-DK"/>
              </w:rPr>
            </w:pPr>
            <w:ins w:id="1030" w:author="Mathias (target conflict)" w:date="2019-03-21T16:48:00Z">
              <w:r w:rsidRPr="00352488">
                <w:rPr>
                  <w:rFonts w:cs="Times New Roman"/>
                  <w:color w:val="000000" w:themeColor="text1"/>
                  <w:lang w:val="da-DK"/>
                </w:rPr>
                <w:t>Skal sende data fra afgørelsen med de nødvendige oplysninger. (data sendes til fiktivt modul)</w:t>
              </w:r>
            </w:ins>
          </w:p>
        </w:tc>
        <w:tc>
          <w:tcPr>
            <w:tcW w:w="910" w:type="dxa"/>
          </w:tcPr>
          <w:p w14:paraId="666D38F2" w14:textId="6D7AC461"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Høj</w:t>
            </w:r>
          </w:p>
        </w:tc>
        <w:tc>
          <w:tcPr>
            <w:tcW w:w="979" w:type="dxa"/>
          </w:tcPr>
          <w:p w14:paraId="072E7AA1" w14:textId="471ED8D7"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Middel</w:t>
            </w:r>
          </w:p>
        </w:tc>
        <w:tc>
          <w:tcPr>
            <w:tcW w:w="1003" w:type="dxa"/>
          </w:tcPr>
          <w:p w14:paraId="1D231662" w14:textId="11F12B81" w:rsidR="00BC460B" w:rsidRPr="00352488" w:rsidRDefault="00F96BC9" w:rsidP="009C0C8E">
            <w:pPr>
              <w:spacing w:after="0" w:line="276" w:lineRule="auto"/>
              <w:rPr>
                <w:rFonts w:cs="Times New Roman"/>
                <w:color w:val="000000" w:themeColor="text1"/>
                <w:lang w:val="da-DK"/>
              </w:rPr>
            </w:pPr>
            <w:r>
              <w:rPr>
                <w:rFonts w:cs="Times New Roman"/>
                <w:color w:val="000000" w:themeColor="text1"/>
                <w:lang w:val="da-DK"/>
              </w:rPr>
              <w:t>Lav</w:t>
            </w:r>
          </w:p>
        </w:tc>
      </w:tr>
    </w:tbl>
    <w:p w14:paraId="4F891838" w14:textId="77777777" w:rsidR="00043856" w:rsidRDefault="00043856" w:rsidP="00816A15">
      <w:pPr>
        <w:rPr>
          <w:lang w:val="da-DK"/>
        </w:rPr>
      </w:pPr>
      <w:bookmarkStart w:id="1031" w:name="_Toc4088558"/>
    </w:p>
    <w:p w14:paraId="5394F953" w14:textId="2F6CD97B" w:rsidR="009E1317" w:rsidRPr="00352488" w:rsidRDefault="009E1317" w:rsidP="000801EF">
      <w:pPr>
        <w:pStyle w:val="Overskrift1"/>
        <w:numPr>
          <w:ilvl w:val="0"/>
          <w:numId w:val="26"/>
        </w:numPr>
        <w:spacing w:before="0" w:line="360" w:lineRule="auto"/>
        <w:rPr>
          <w:rFonts w:ascii="Times New Roman" w:hAnsi="Times New Roman" w:cs="Times New Roman"/>
          <w:lang w:val="da-DK"/>
        </w:rPr>
      </w:pPr>
      <w:bookmarkStart w:id="1032" w:name="_Toc4164639"/>
      <w:r w:rsidRPr="00352488">
        <w:rPr>
          <w:rFonts w:ascii="Times New Roman" w:hAnsi="Times New Roman" w:cs="Times New Roman"/>
          <w:lang w:val="da-DK"/>
        </w:rPr>
        <w:t>Metode i elaborationsfasen</w:t>
      </w:r>
      <w:bookmarkEnd w:id="1031"/>
      <w:bookmarkEnd w:id="1032"/>
    </w:p>
    <w:p w14:paraId="51E87E4E" w14:textId="35243DBE" w:rsidR="00753BE3" w:rsidRPr="00352488" w:rsidRDefault="00753BE3" w:rsidP="00DD2DA2">
      <w:pPr>
        <w:spacing w:after="0" w:line="360" w:lineRule="auto"/>
        <w:rPr>
          <w:lang w:val="da-DK"/>
        </w:rPr>
      </w:pPr>
      <w:ins w:id="1033" w:author="Aleksander Henriksen (target conflict)" w:date="2019-03-21T19:18:00Z">
        <w:r w:rsidRPr="00352488">
          <w:rPr>
            <w:lang w:val="da-DK"/>
          </w:rPr>
          <w:t xml:space="preserve">Projektets praktiske problem omhandler dataafgrænsningen i forbindelse med sagsbehandling. </w:t>
        </w:r>
      </w:ins>
    </w:p>
    <w:p w14:paraId="5F424B4E" w14:textId="6FA68194" w:rsidR="00753BE3" w:rsidRPr="00352488" w:rsidRDefault="00753BE3" w:rsidP="00DD2DA2">
      <w:pPr>
        <w:spacing w:after="0" w:line="360" w:lineRule="auto"/>
        <w:rPr>
          <w:lang w:val="da-DK"/>
        </w:rPr>
      </w:pPr>
      <w:ins w:id="1034" w:author="Aleksander Henriksen (target conflict)" w:date="2019-03-21T19:18:00Z">
        <w:r w:rsidRPr="00352488">
          <w:rPr>
            <w:lang w:val="da-DK"/>
          </w:rPr>
          <w:t xml:space="preserve">Projektets teoretiske problem løses ved brug af forskellige </w:t>
        </w:r>
      </w:ins>
      <w:r w:rsidR="00043856">
        <w:rPr>
          <w:lang w:val="da-DK"/>
        </w:rPr>
        <w:t>metoder</w:t>
      </w:r>
      <w:ins w:id="1035" w:author="Aleksander Henriksen (target conflict)" w:date="2019-03-21T19:18:00Z">
        <w:r w:rsidRPr="00352488">
          <w:rPr>
            <w:lang w:val="da-DK"/>
          </w:rPr>
          <w:t xml:space="preserve"> til videns samling samt planlægning.</w:t>
        </w:r>
      </w:ins>
    </w:p>
    <w:p w14:paraId="0D4FC86E" w14:textId="0A3DACA5" w:rsidR="00753BE3" w:rsidRPr="00352488" w:rsidRDefault="00753BE3" w:rsidP="000801EF">
      <w:pPr>
        <w:pStyle w:val="Overskrift2"/>
        <w:numPr>
          <w:ilvl w:val="1"/>
          <w:numId w:val="26"/>
        </w:numPr>
        <w:spacing w:before="0" w:line="360" w:lineRule="auto"/>
        <w:rPr>
          <w:lang w:val="da-DK"/>
        </w:rPr>
      </w:pPr>
      <w:bookmarkStart w:id="1036" w:name="_Toc4164640"/>
      <w:ins w:id="1037" w:author="Aleksander Henriksen (target conflict)" w:date="2019-03-21T19:18:00Z">
        <w:r w:rsidRPr="00352488">
          <w:rPr>
            <w:lang w:val="da-DK"/>
          </w:rPr>
          <w:t>UP (Unified Proces</w:t>
        </w:r>
        <w:r w:rsidR="005E5303" w:rsidRPr="00352488">
          <w:rPr>
            <w:lang w:val="da-DK"/>
          </w:rPr>
          <w:t>s</w:t>
        </w:r>
        <w:r w:rsidRPr="00352488">
          <w:rPr>
            <w:lang w:val="da-DK"/>
          </w:rPr>
          <w:t>):</w:t>
        </w:r>
      </w:ins>
      <w:bookmarkEnd w:id="1036"/>
    </w:p>
    <w:p w14:paraId="7B14F1BB" w14:textId="3348BCE2" w:rsidR="005104EC" w:rsidRPr="00352488" w:rsidRDefault="005104EC" w:rsidP="000801EF">
      <w:pPr>
        <w:pStyle w:val="Overskrift3"/>
        <w:numPr>
          <w:ilvl w:val="2"/>
          <w:numId w:val="26"/>
        </w:numPr>
        <w:spacing w:before="0" w:line="360" w:lineRule="auto"/>
        <w:rPr>
          <w:lang w:val="da-DK"/>
        </w:rPr>
      </w:pPr>
      <w:bookmarkStart w:id="1038" w:name="_Toc4164641"/>
      <w:ins w:id="1039" w:author="Aleksander Henriksen (target conflict)" w:date="2019-03-21T19:18:00Z">
        <w:r w:rsidRPr="00352488">
          <w:rPr>
            <w:lang w:val="da-DK"/>
          </w:rPr>
          <w:t>Hvad er UP:</w:t>
        </w:r>
      </w:ins>
      <w:bookmarkEnd w:id="1038"/>
    </w:p>
    <w:p w14:paraId="4759A6C0" w14:textId="1A032502" w:rsidR="002C5D49" w:rsidRPr="008665BA" w:rsidRDefault="00F712F4" w:rsidP="00DD2DA2">
      <w:pPr>
        <w:spacing w:after="0" w:line="360" w:lineRule="auto"/>
        <w:rPr>
          <w:lang w:val="da-DK"/>
        </w:rPr>
      </w:pPr>
      <w:ins w:id="1040" w:author="Aleksander Henriksen (target conflict)" w:date="2019-03-21T19:18:00Z">
        <w:r w:rsidRPr="00352488">
          <w:rPr>
            <w:lang w:val="da-DK"/>
          </w:rPr>
          <w:t>UP er en softwareudviklingsproces, der definerer ”hvem, hvad, hvornår og hvordan”</w:t>
        </w:r>
        <w:r w:rsidR="00472989" w:rsidRPr="00352488">
          <w:rPr>
            <w:lang w:val="da-DK"/>
          </w:rPr>
          <w:t xml:space="preserve">, </w:t>
        </w:r>
        <w:r w:rsidR="00472989" w:rsidRPr="00352488">
          <w:rPr>
            <w:b/>
            <w:lang w:val="da-DK"/>
          </w:rPr>
          <w:t>hvem</w:t>
        </w:r>
        <w:r w:rsidR="00472989" w:rsidRPr="00352488">
          <w:rPr>
            <w:lang w:val="da-DK"/>
          </w:rPr>
          <w:t xml:space="preserve"> </w:t>
        </w:r>
      </w:ins>
      <w:ins w:id="1041" w:author="Aleksander Henriksen (source conflict)" w:date="2019-03-21T09:39:00Z">
        <w:r w:rsidR="001A08F7" w:rsidRPr="00352488">
          <w:rPr>
            <w:lang w:val="da-DK"/>
          </w:rPr>
          <w:t xml:space="preserve">beskriver </w:t>
        </w:r>
        <w:r w:rsidR="00472989" w:rsidRPr="00352488">
          <w:rPr>
            <w:lang w:val="da-DK"/>
          </w:rPr>
          <w:t>rolle</w:t>
        </w:r>
        <w:r w:rsidR="001A08F7" w:rsidRPr="00352488">
          <w:rPr>
            <w:lang w:val="da-DK"/>
          </w:rPr>
          <w:t>rne</w:t>
        </w:r>
      </w:ins>
      <w:ins w:id="1042" w:author="Aleksander Henriksen (target conflict)" w:date="2019-03-21T19:18:00Z">
        <w:r w:rsidR="00472989" w:rsidRPr="00352488">
          <w:rPr>
            <w:lang w:val="da-DK"/>
          </w:rPr>
          <w:t xml:space="preserve"> i projektet som f.eks. en person eller et team, </w:t>
        </w:r>
        <w:r w:rsidR="00472989" w:rsidRPr="00352488">
          <w:rPr>
            <w:b/>
            <w:lang w:val="da-DK"/>
          </w:rPr>
          <w:t>hvad</w:t>
        </w:r>
        <w:r w:rsidR="00472989" w:rsidRPr="00352488">
          <w:rPr>
            <w:lang w:val="da-DK"/>
          </w:rPr>
          <w:t xml:space="preserve"> </w:t>
        </w:r>
      </w:ins>
      <w:ins w:id="1043" w:author="Aleksander Henriksen (source conflict)" w:date="2019-03-21T09:39:00Z">
        <w:r w:rsidR="001A08F7" w:rsidRPr="00352488">
          <w:rPr>
            <w:lang w:val="da-DK"/>
          </w:rPr>
          <w:t xml:space="preserve">beskriver </w:t>
        </w:r>
        <w:r w:rsidR="00472989" w:rsidRPr="00352488">
          <w:rPr>
            <w:lang w:val="da-DK"/>
          </w:rPr>
          <w:t>enhed</w:t>
        </w:r>
        <w:r w:rsidR="001A08F7" w:rsidRPr="00352488">
          <w:rPr>
            <w:lang w:val="da-DK"/>
          </w:rPr>
          <w:t>erne</w:t>
        </w:r>
      </w:ins>
      <w:ins w:id="1044" w:author="Aleksander Henriksen (target conflict)" w:date="2019-03-21T19:18:00Z">
        <w:r w:rsidR="00472989" w:rsidRPr="00352488">
          <w:rPr>
            <w:lang w:val="da-DK"/>
          </w:rPr>
          <w:t xml:space="preserve"> som bliver udført af en rolle eller en metode i projektet, </w:t>
        </w:r>
        <w:r w:rsidR="00472989" w:rsidRPr="00352488">
          <w:rPr>
            <w:b/>
            <w:lang w:val="da-DK"/>
          </w:rPr>
          <w:t>hvornår</w:t>
        </w:r>
        <w:r w:rsidR="00472989" w:rsidRPr="00352488">
          <w:rPr>
            <w:lang w:val="da-DK"/>
          </w:rPr>
          <w:t xml:space="preserve"> er en sekvens af relationer som bringer mening til projektet</w:t>
        </w:r>
      </w:ins>
      <w:r w:rsidR="008665BA">
        <w:rPr>
          <w:lang w:val="da-DK"/>
        </w:rPr>
        <w:t xml:space="preserve"> og </w:t>
      </w:r>
      <w:r w:rsidR="008665BA">
        <w:rPr>
          <w:b/>
          <w:lang w:val="da-DK"/>
        </w:rPr>
        <w:t>hvordan</w:t>
      </w:r>
      <w:r w:rsidR="008665BA">
        <w:rPr>
          <w:lang w:val="da-DK"/>
        </w:rPr>
        <w:t xml:space="preserve"> beskriver hvem der udfører hvad og hvornår de gør det.</w:t>
      </w:r>
    </w:p>
    <w:p w14:paraId="325928E6" w14:textId="727E7313" w:rsidR="00C12758" w:rsidRPr="00352488" w:rsidRDefault="0008304A" w:rsidP="00DD2DA2">
      <w:pPr>
        <w:spacing w:after="0" w:line="360" w:lineRule="auto"/>
        <w:rPr>
          <w:lang w:val="da-DK"/>
        </w:rPr>
      </w:pPr>
      <w:ins w:id="1045" w:author="Aleksander Henriksen (source conflict)" w:date="2019-03-21T09:39:00Z">
        <w:r w:rsidRPr="00352488">
          <w:rPr>
            <w:lang w:val="da-DK"/>
          </w:rPr>
          <w:t xml:space="preserve">UP er en generisk softwareudviklingsproces der skal integreres i en organisation og derefter </w:t>
        </w:r>
      </w:ins>
      <w:r w:rsidR="008665BA">
        <w:rPr>
          <w:lang w:val="da-DK"/>
        </w:rPr>
        <w:t>i</w:t>
      </w:r>
      <w:ins w:id="1046" w:author="Aleksander Henriksen (source conflict)" w:date="2019-03-21T09:39:00Z">
        <w:r w:rsidRPr="00352488">
          <w:rPr>
            <w:lang w:val="da-DK"/>
          </w:rPr>
          <w:t xml:space="preserve"> </w:t>
        </w:r>
        <w:r w:rsidR="00F05DE7" w:rsidRPr="00352488">
          <w:rPr>
            <w:lang w:val="da-DK"/>
          </w:rPr>
          <w:t>hvert enkelt projekt</w:t>
        </w:r>
        <w:r w:rsidR="001A08F7" w:rsidRPr="00352488">
          <w:rPr>
            <w:lang w:val="da-DK"/>
          </w:rPr>
          <w:t>.</w:t>
        </w:r>
        <w:r w:rsidRPr="00352488">
          <w:rPr>
            <w:lang w:val="da-DK"/>
          </w:rPr>
          <w:t xml:space="preserve"> </w:t>
        </w:r>
        <w:r w:rsidR="001A08F7" w:rsidRPr="00352488">
          <w:rPr>
            <w:lang w:val="da-DK"/>
          </w:rPr>
          <w:t>Integreringen</w:t>
        </w:r>
        <w:r w:rsidRPr="00352488">
          <w:rPr>
            <w:lang w:val="da-DK"/>
          </w:rPr>
          <w:t xml:space="preserve"> af UP indebære</w:t>
        </w:r>
      </w:ins>
      <w:r w:rsidR="008665BA">
        <w:rPr>
          <w:lang w:val="da-DK"/>
        </w:rPr>
        <w:t>r</w:t>
      </w:r>
      <w:ins w:id="1047" w:author="Aleksander Henriksen (source conflict)" w:date="2019-03-21T09:39:00Z">
        <w:r w:rsidRPr="00352488">
          <w:rPr>
            <w:lang w:val="da-DK"/>
          </w:rPr>
          <w:t xml:space="preserve"> at man </w:t>
        </w:r>
        <w:r w:rsidR="00F05DE7" w:rsidRPr="00352488">
          <w:rPr>
            <w:lang w:val="da-DK"/>
          </w:rPr>
          <w:t>definere</w:t>
        </w:r>
      </w:ins>
      <w:r w:rsidR="008665BA">
        <w:rPr>
          <w:lang w:val="da-DK"/>
        </w:rPr>
        <w:t>r</w:t>
      </w:r>
      <w:ins w:id="1048" w:author="Aleksander Henriksen (source conflict)" w:date="2019-03-21T09:39:00Z">
        <w:r w:rsidR="00F05DE7" w:rsidRPr="00352488">
          <w:rPr>
            <w:lang w:val="da-DK"/>
          </w:rPr>
          <w:t xml:space="preserve"> og </w:t>
        </w:r>
        <w:r w:rsidR="001A08F7" w:rsidRPr="00352488">
          <w:rPr>
            <w:lang w:val="da-DK"/>
          </w:rPr>
          <w:t>inkorporer</w:t>
        </w:r>
      </w:ins>
      <w:r w:rsidR="008665BA">
        <w:rPr>
          <w:lang w:val="da-DK"/>
        </w:rPr>
        <w:t>er</w:t>
      </w:r>
      <w:r w:rsidR="00030EF1">
        <w:rPr>
          <w:lang w:val="da-DK"/>
        </w:rPr>
        <w:t xml:space="preserve"> </w:t>
      </w:r>
      <w:ins w:id="1049" w:author="Aleksander Henriksen (source conflict)" w:date="2019-03-21T09:39:00Z">
        <w:r w:rsidR="00E44968" w:rsidRPr="00352488">
          <w:rPr>
            <w:lang w:val="da-DK"/>
          </w:rPr>
          <w:t>interne</w:t>
        </w:r>
        <w:r w:rsidR="00F05DE7" w:rsidRPr="00352488">
          <w:rPr>
            <w:lang w:val="da-DK"/>
          </w:rPr>
          <w:t xml:space="preserve"> standar</w:t>
        </w:r>
      </w:ins>
      <w:r w:rsidR="008665BA">
        <w:rPr>
          <w:lang w:val="da-DK"/>
        </w:rPr>
        <w:t>d</w:t>
      </w:r>
      <w:ins w:id="1050" w:author="Aleksander Henriksen (source conflict)" w:date="2019-03-21T09:39:00Z">
        <w:r w:rsidR="00F05DE7" w:rsidRPr="00352488">
          <w:rPr>
            <w:lang w:val="da-DK"/>
          </w:rPr>
          <w:t>er, dokument</w:t>
        </w:r>
      </w:ins>
      <w:r w:rsidR="008665BA">
        <w:rPr>
          <w:lang w:val="da-DK"/>
        </w:rPr>
        <w:t>skabeloner</w:t>
      </w:r>
      <w:ins w:id="1051" w:author="Aleksander Henriksen (source conflict)" w:date="2019-03-21T09:39:00Z">
        <w:r w:rsidR="00F05DE7" w:rsidRPr="00352488">
          <w:rPr>
            <w:lang w:val="da-DK"/>
          </w:rPr>
          <w:t xml:space="preserve">, værktøjer til </w:t>
        </w:r>
        <w:r w:rsidR="001A08F7" w:rsidRPr="00352488">
          <w:rPr>
            <w:lang w:val="da-DK"/>
          </w:rPr>
          <w:t>kompiler</w:t>
        </w:r>
      </w:ins>
      <w:r w:rsidR="008665BA">
        <w:rPr>
          <w:lang w:val="da-DK"/>
        </w:rPr>
        <w:t>ing</w:t>
      </w:r>
      <w:ins w:id="1052" w:author="Aleksander Henriksen (source conflict)" w:date="2019-03-21T09:39:00Z">
        <w:r w:rsidR="00F05DE7" w:rsidRPr="00352488">
          <w:rPr>
            <w:lang w:val="da-DK"/>
          </w:rPr>
          <w:t>, management konfiguration osv</w:t>
        </w:r>
      </w:ins>
      <w:r w:rsidR="00043856">
        <w:rPr>
          <w:lang w:val="da-DK"/>
        </w:rPr>
        <w:t>.</w:t>
      </w:r>
      <w:ins w:id="1053" w:author="Aleksander Henriksen (source conflict)" w:date="2019-03-21T09:39:00Z">
        <w:r w:rsidR="00F05DE7" w:rsidRPr="00352488">
          <w:rPr>
            <w:lang w:val="da-DK"/>
          </w:rPr>
          <w:t>, database</w:t>
        </w:r>
      </w:ins>
      <w:r w:rsidR="008665BA">
        <w:rPr>
          <w:lang w:val="da-DK"/>
        </w:rPr>
        <w:t>r</w:t>
      </w:r>
      <w:r w:rsidR="00030EF1">
        <w:rPr>
          <w:lang w:val="da-DK"/>
        </w:rPr>
        <w:t>,</w:t>
      </w:r>
      <w:ins w:id="1054" w:author="Aleksander Henriksen (source conflict)" w:date="2019-03-21T09:39:00Z">
        <w:r w:rsidR="00F05DE7" w:rsidRPr="00352488">
          <w:rPr>
            <w:lang w:val="da-DK"/>
          </w:rPr>
          <w:t xml:space="preserve"> herunder skal der være bug og projekt </w:t>
        </w:r>
        <w:proofErr w:type="spellStart"/>
        <w:r w:rsidR="00F05DE7" w:rsidRPr="00352488">
          <w:rPr>
            <w:lang w:val="da-DK"/>
          </w:rPr>
          <w:t>tracking</w:t>
        </w:r>
        <w:proofErr w:type="spellEnd"/>
        <w:r w:rsidR="00F05DE7" w:rsidRPr="00352488">
          <w:rPr>
            <w:lang w:val="da-DK"/>
          </w:rPr>
          <w:t xml:space="preserve">, samt </w:t>
        </w:r>
      </w:ins>
      <w:r w:rsidR="00030EF1">
        <w:rPr>
          <w:lang w:val="da-DK"/>
        </w:rPr>
        <w:t>livscyklusændringer</w:t>
      </w:r>
      <w:ins w:id="1055" w:author="Aleksander Henriksen (source conflict)" w:date="2019-03-21T09:39:00Z">
        <w:r w:rsidR="00F05DE7" w:rsidRPr="00352488">
          <w:rPr>
            <w:lang w:val="da-DK"/>
          </w:rPr>
          <w:t xml:space="preserve"> </w:t>
        </w:r>
      </w:ins>
      <w:r w:rsidR="00030EF1">
        <w:rPr>
          <w:lang w:val="da-DK"/>
        </w:rPr>
        <w:t>som f.eks. mere</w:t>
      </w:r>
      <w:ins w:id="1056" w:author="Aleksander Henriksen (source conflict)" w:date="2019-03-21T09:39:00Z">
        <w:r w:rsidR="00F05DE7" w:rsidRPr="00352488">
          <w:rPr>
            <w:lang w:val="da-DK"/>
          </w:rPr>
          <w:t xml:space="preserve"> </w:t>
        </w:r>
        <w:r w:rsidR="00CA3503" w:rsidRPr="00352488">
          <w:rPr>
            <w:lang w:val="da-DK"/>
          </w:rPr>
          <w:t>sofistikeret kvalitetskontrol af sikkerhedskritiske systemer.</w:t>
        </w:r>
      </w:ins>
    </w:p>
    <w:p w14:paraId="7D4D2E0B" w14:textId="03D0BB45" w:rsidR="002C5D49" w:rsidRPr="00352488" w:rsidRDefault="00CA3503" w:rsidP="00DD2DA2">
      <w:pPr>
        <w:spacing w:after="0" w:line="360" w:lineRule="auto"/>
        <w:rPr>
          <w:lang w:val="da-DK"/>
        </w:rPr>
      </w:pPr>
      <w:ins w:id="1057" w:author="Aleksander Henriksen (source conflict)" w:date="2019-03-21T09:39:00Z">
        <w:r w:rsidRPr="00352488">
          <w:rPr>
            <w:lang w:val="da-DK"/>
          </w:rPr>
          <w:t xml:space="preserve">UP bliver drevet af 3 </w:t>
        </w:r>
      </w:ins>
      <w:r w:rsidR="00030EF1">
        <w:rPr>
          <w:lang w:val="da-DK"/>
        </w:rPr>
        <w:t>faktorer</w:t>
      </w:r>
      <w:ins w:id="1058" w:author="Aleksander Henriksen (source conflict)" w:date="2019-03-21T09:39:00Z">
        <w:r w:rsidRPr="00352488">
          <w:rPr>
            <w:lang w:val="da-DK"/>
          </w:rPr>
          <w:t>:</w:t>
        </w:r>
      </w:ins>
    </w:p>
    <w:p w14:paraId="16BC01F4" w14:textId="377445BA" w:rsidR="002C5D49" w:rsidRPr="00352488" w:rsidRDefault="002C5D49" w:rsidP="00DD2DA2">
      <w:pPr>
        <w:pStyle w:val="Listeafsnit"/>
        <w:numPr>
          <w:ilvl w:val="0"/>
          <w:numId w:val="1"/>
        </w:numPr>
        <w:spacing w:after="0" w:line="360" w:lineRule="auto"/>
        <w:rPr>
          <w:lang w:val="da-DK"/>
        </w:rPr>
      </w:pPr>
      <w:ins w:id="1059" w:author="Aleksander Henriksen (target conflict)" w:date="2019-03-21T19:18:00Z">
        <w:r w:rsidRPr="00352488">
          <w:rPr>
            <w:lang w:val="da-DK"/>
          </w:rPr>
          <w:t>Krav og risikodreven</w:t>
        </w:r>
      </w:ins>
    </w:p>
    <w:p w14:paraId="7EF0F5BA" w14:textId="60B9EA9D" w:rsidR="002C5D49" w:rsidRPr="00352488" w:rsidRDefault="002C5D49" w:rsidP="00DD2DA2">
      <w:pPr>
        <w:pStyle w:val="Listeafsnit"/>
        <w:numPr>
          <w:ilvl w:val="0"/>
          <w:numId w:val="1"/>
        </w:numPr>
        <w:spacing w:after="0" w:line="360" w:lineRule="auto"/>
        <w:rPr>
          <w:lang w:val="da-DK"/>
        </w:rPr>
      </w:pPr>
      <w:ins w:id="1060" w:author="Aleksander Henriksen (target conflict)" w:date="2019-03-21T19:18:00Z">
        <w:r w:rsidRPr="00352488">
          <w:rPr>
            <w:lang w:val="da-DK"/>
          </w:rPr>
          <w:t>Arkitektur-centreret</w:t>
        </w:r>
      </w:ins>
    </w:p>
    <w:p w14:paraId="66C4D568" w14:textId="77777777" w:rsidR="002C5D49" w:rsidRPr="00352488" w:rsidRDefault="002C5D49" w:rsidP="00DD2DA2">
      <w:pPr>
        <w:pStyle w:val="Listeafsnit"/>
        <w:numPr>
          <w:ilvl w:val="0"/>
          <w:numId w:val="1"/>
        </w:numPr>
        <w:spacing w:after="0" w:line="360" w:lineRule="auto"/>
        <w:rPr>
          <w:lang w:val="da-DK"/>
        </w:rPr>
      </w:pPr>
      <w:ins w:id="1061" w:author="Aleksander Henriksen (target conflict)" w:date="2019-03-21T19:18:00Z">
        <w:r w:rsidRPr="00352488">
          <w:rPr>
            <w:lang w:val="da-DK"/>
          </w:rPr>
          <w:t>Iterativ og trinvis</w:t>
        </w:r>
      </w:ins>
    </w:p>
    <w:p w14:paraId="2E005010" w14:textId="638F8308" w:rsidR="00257420" w:rsidRPr="00352488" w:rsidRDefault="00C057BB" w:rsidP="00DD2DA2">
      <w:pPr>
        <w:spacing w:after="0" w:line="360" w:lineRule="auto"/>
        <w:rPr>
          <w:lang w:val="da-DK"/>
        </w:rPr>
      </w:pPr>
      <w:ins w:id="1062" w:author="Aleksander Henriksen (source conflict)" w:date="2019-03-21T09:39:00Z">
        <w:r w:rsidRPr="00352488">
          <w:rPr>
            <w:lang w:val="da-DK"/>
          </w:rPr>
          <w:t xml:space="preserve">Som det ses i bilag 1, er </w:t>
        </w:r>
        <w:r w:rsidR="000F72C7" w:rsidRPr="00352488">
          <w:rPr>
            <w:lang w:val="da-DK"/>
          </w:rPr>
          <w:t xml:space="preserve">UP </w:t>
        </w:r>
        <w:r w:rsidRPr="00352488">
          <w:rPr>
            <w:lang w:val="da-DK"/>
          </w:rPr>
          <w:t>delt op i</w:t>
        </w:r>
        <w:r w:rsidR="000F72C7" w:rsidRPr="00352488">
          <w:rPr>
            <w:lang w:val="da-DK"/>
          </w:rPr>
          <w:t xml:space="preserve"> </w:t>
        </w:r>
        <w:r w:rsidR="007F10F4" w:rsidRPr="00352488">
          <w:rPr>
            <w:lang w:val="da-DK"/>
          </w:rPr>
          <w:t>5 kerne workflows som er krav, analyse, design, impleme</w:t>
        </w:r>
      </w:ins>
      <w:r w:rsidR="00030EF1">
        <w:rPr>
          <w:lang w:val="da-DK"/>
        </w:rPr>
        <w:t>n</w:t>
      </w:r>
      <w:ins w:id="1063" w:author="Aleksander Henriksen (source conflict)" w:date="2019-03-21T09:39:00Z">
        <w:r w:rsidR="007F10F4" w:rsidRPr="00352488">
          <w:rPr>
            <w:lang w:val="da-DK"/>
          </w:rPr>
          <w:t>tering og test. Kravene skal beskrive hvad systemet skal kunne, i analyseworkflowet struktureres kravene, i design</w:t>
        </w:r>
      </w:ins>
      <w:r w:rsidR="003E1375">
        <w:rPr>
          <w:lang w:val="da-DK"/>
        </w:rPr>
        <w:t xml:space="preserve"> </w:t>
      </w:r>
      <w:ins w:id="1064" w:author="Aleksander Henriksen (source conflict)" w:date="2019-03-21T09:39:00Z">
        <w:r w:rsidR="007F10F4" w:rsidRPr="00352488">
          <w:rPr>
            <w:lang w:val="da-DK"/>
          </w:rPr>
          <w:t>flowet bliver kravene sat up til systemarkitekturen i implem</w:t>
        </w:r>
      </w:ins>
      <w:r w:rsidR="00030EF1">
        <w:rPr>
          <w:lang w:val="da-DK"/>
        </w:rPr>
        <w:t>en</w:t>
      </w:r>
      <w:ins w:id="1065" w:author="Aleksander Henriksen (source conflict)" w:date="2019-03-21T09:39:00Z">
        <w:r w:rsidR="007F10F4" w:rsidRPr="00352488">
          <w:rPr>
            <w:lang w:val="da-DK"/>
          </w:rPr>
          <w:t xml:space="preserve">teringen udvikles systemet og i test bliver der testet om systemet virker som det var </w:t>
        </w:r>
        <w:r w:rsidR="007F10F4" w:rsidRPr="00352488">
          <w:rPr>
            <w:lang w:val="da-DK"/>
          </w:rPr>
          <w:lastRenderedPageBreak/>
          <w:t>planlagt.</w:t>
        </w:r>
        <w:r w:rsidRPr="00352488">
          <w:rPr>
            <w:lang w:val="da-DK"/>
          </w:rPr>
          <w:t xml:space="preserve"> Hver af disse </w:t>
        </w:r>
        <w:r w:rsidR="00E44968" w:rsidRPr="00352488">
          <w:rPr>
            <w:lang w:val="da-DK"/>
          </w:rPr>
          <w:t>kerne-flows</w:t>
        </w:r>
        <w:r w:rsidRPr="00352488">
          <w:rPr>
            <w:lang w:val="da-DK"/>
          </w:rPr>
          <w:t xml:space="preserve"> bliver brugt forskelligt i de fire faser </w:t>
        </w:r>
        <w:proofErr w:type="spellStart"/>
        <w:r w:rsidRPr="00352488">
          <w:rPr>
            <w:lang w:val="da-DK"/>
          </w:rPr>
          <w:t>inception</w:t>
        </w:r>
        <w:proofErr w:type="spellEnd"/>
        <w:r w:rsidRPr="00352488">
          <w:rPr>
            <w:lang w:val="da-DK"/>
          </w:rPr>
          <w:t xml:space="preserve">, </w:t>
        </w:r>
        <w:proofErr w:type="spellStart"/>
        <w:r w:rsidRPr="00352488">
          <w:rPr>
            <w:lang w:val="da-DK"/>
          </w:rPr>
          <w:t>elaboration</w:t>
        </w:r>
        <w:proofErr w:type="spellEnd"/>
        <w:r w:rsidRPr="00352488">
          <w:rPr>
            <w:lang w:val="da-DK"/>
          </w:rPr>
          <w:t xml:space="preserve">, </w:t>
        </w:r>
        <w:proofErr w:type="spellStart"/>
        <w:r w:rsidRPr="00352488">
          <w:rPr>
            <w:lang w:val="da-DK"/>
          </w:rPr>
          <w:t>construction</w:t>
        </w:r>
        <w:proofErr w:type="spellEnd"/>
        <w:r w:rsidRPr="00352488">
          <w:rPr>
            <w:lang w:val="da-DK"/>
          </w:rPr>
          <w:t xml:space="preserve"> og transition. </w:t>
        </w:r>
        <w:r w:rsidR="007F10F4" w:rsidRPr="00352488">
          <w:rPr>
            <w:lang w:val="da-DK"/>
          </w:rPr>
          <w:t xml:space="preserve"> </w:t>
        </w:r>
      </w:ins>
    </w:p>
    <w:p w14:paraId="49D47AE4" w14:textId="13A2C3E4" w:rsidR="007F10F4" w:rsidRPr="00352488" w:rsidRDefault="007F10F4" w:rsidP="00DD2DA2">
      <w:pPr>
        <w:spacing w:after="0" w:line="360" w:lineRule="auto"/>
        <w:rPr>
          <w:lang w:val="da-DK"/>
        </w:rPr>
      </w:pPr>
      <w:ins w:id="1066" w:author="Aleksander Henriksen (source conflict)" w:date="2019-03-21T09:39:00Z">
        <w:r w:rsidRPr="00352488">
          <w:rPr>
            <w:lang w:val="da-DK"/>
          </w:rPr>
          <w:t xml:space="preserve">Hver af </w:t>
        </w:r>
        <w:r w:rsidR="00C057BB" w:rsidRPr="00352488">
          <w:rPr>
            <w:lang w:val="da-DK"/>
          </w:rPr>
          <w:t>de fire faser</w:t>
        </w:r>
        <w:r w:rsidRPr="00352488">
          <w:rPr>
            <w:lang w:val="da-DK"/>
          </w:rPr>
          <w:t xml:space="preserve"> er delt op i iterationer</w:t>
        </w:r>
        <w:r w:rsidR="00257420" w:rsidRPr="00352488">
          <w:rPr>
            <w:lang w:val="da-DK"/>
          </w:rPr>
          <w:t xml:space="preserve">, som </w:t>
        </w:r>
        <w:r w:rsidR="00C057BB" w:rsidRPr="00352488">
          <w:rPr>
            <w:lang w:val="da-DK"/>
          </w:rPr>
          <w:t>deler faserne op i mindre projekter</w:t>
        </w:r>
      </w:ins>
      <w:r w:rsidR="003E1375">
        <w:rPr>
          <w:lang w:val="da-DK"/>
        </w:rPr>
        <w:t>,</w:t>
      </w:r>
      <w:ins w:id="1067" w:author="Aleksander Henriksen (source conflict)" w:date="2019-03-21T09:39:00Z">
        <w:r w:rsidR="00C057BB" w:rsidRPr="00352488">
          <w:rPr>
            <w:lang w:val="da-DK"/>
          </w:rPr>
          <w:t xml:space="preserve"> hvilket gøre det mere overskueligt. Key points for hver iteration er planlægning, analyse og design, integration og test, intern og ekstern udgivelse. </w:t>
        </w:r>
      </w:ins>
    </w:p>
    <w:p w14:paraId="472470E7" w14:textId="28AE5537" w:rsidR="005E5303" w:rsidRPr="00352488" w:rsidRDefault="005E5303" w:rsidP="000801EF">
      <w:pPr>
        <w:pStyle w:val="Overskrift3"/>
        <w:numPr>
          <w:ilvl w:val="2"/>
          <w:numId w:val="26"/>
        </w:numPr>
        <w:spacing w:before="0" w:line="360" w:lineRule="auto"/>
        <w:rPr>
          <w:lang w:val="da-DK"/>
        </w:rPr>
      </w:pPr>
      <w:bookmarkStart w:id="1068" w:name="_Toc4164642"/>
      <w:ins w:id="1069" w:author="Aleksander Henriksen (target conflict)" w:date="2019-03-21T19:18:00Z">
        <w:r w:rsidRPr="00352488">
          <w:rPr>
            <w:lang w:val="da-DK"/>
          </w:rPr>
          <w:t>Elaborationsfasen:</w:t>
        </w:r>
      </w:ins>
      <w:bookmarkEnd w:id="1068"/>
    </w:p>
    <w:p w14:paraId="762521E1" w14:textId="185B440A" w:rsidR="005E5303" w:rsidRPr="00352488" w:rsidRDefault="00802D44" w:rsidP="00DD2DA2">
      <w:pPr>
        <w:spacing w:after="0" w:line="360" w:lineRule="auto"/>
        <w:rPr>
          <w:lang w:val="da-DK"/>
        </w:rPr>
      </w:pPr>
      <w:ins w:id="1070" w:author="Aleksander Henriksen (target conflict)" w:date="2019-03-21T19:18:00Z">
        <w:r w:rsidRPr="00352488">
          <w:rPr>
            <w:lang w:val="da-DK"/>
          </w:rPr>
          <w:t>Der er 6 overordnet mål for elaborationsfasen som er:</w:t>
        </w:r>
      </w:ins>
    </w:p>
    <w:p w14:paraId="004DFAD2" w14:textId="0C2F16CE" w:rsidR="00802D44" w:rsidRPr="00352488" w:rsidRDefault="00802D44" w:rsidP="00DD2DA2">
      <w:pPr>
        <w:pStyle w:val="Listeafsnit"/>
        <w:numPr>
          <w:ilvl w:val="0"/>
          <w:numId w:val="1"/>
        </w:numPr>
        <w:spacing w:after="0" w:line="360" w:lineRule="auto"/>
        <w:rPr>
          <w:lang w:val="da-DK"/>
        </w:rPr>
      </w:pPr>
      <w:ins w:id="1071" w:author="Aleksander Henriksen (target conflict)" w:date="2019-03-21T19:18:00Z">
        <w:r w:rsidRPr="00352488">
          <w:rPr>
            <w:lang w:val="da-DK"/>
          </w:rPr>
          <w:t>At lave en eksekverbar arkitektur bas</w:t>
        </w:r>
        <w:r w:rsidR="005505DC" w:rsidRPr="00352488">
          <w:rPr>
            <w:lang w:val="da-DK"/>
          </w:rPr>
          <w:t>e</w:t>
        </w:r>
        <w:r w:rsidRPr="00352488">
          <w:rPr>
            <w:lang w:val="da-DK"/>
          </w:rPr>
          <w:t>line</w:t>
        </w:r>
      </w:ins>
    </w:p>
    <w:p w14:paraId="6DFC6FAA" w14:textId="12B49C1F" w:rsidR="00802D44" w:rsidRPr="00352488" w:rsidRDefault="00802D44" w:rsidP="00DD2DA2">
      <w:pPr>
        <w:pStyle w:val="Listeafsnit"/>
        <w:numPr>
          <w:ilvl w:val="0"/>
          <w:numId w:val="1"/>
        </w:numPr>
        <w:spacing w:after="0" w:line="360" w:lineRule="auto"/>
        <w:rPr>
          <w:lang w:val="da-DK"/>
        </w:rPr>
      </w:pPr>
      <w:ins w:id="1072" w:author="Aleksander Henriksen (target conflict)" w:date="2019-03-21T19:18:00Z">
        <w:r w:rsidRPr="00352488">
          <w:rPr>
            <w:lang w:val="da-DK"/>
          </w:rPr>
          <w:t>Raffinere risici vurderingen</w:t>
        </w:r>
      </w:ins>
    </w:p>
    <w:p w14:paraId="35D60F87" w14:textId="76986BD9" w:rsidR="00802D44" w:rsidRPr="00352488" w:rsidRDefault="00802D44" w:rsidP="00DD2DA2">
      <w:pPr>
        <w:pStyle w:val="Listeafsnit"/>
        <w:numPr>
          <w:ilvl w:val="0"/>
          <w:numId w:val="1"/>
        </w:numPr>
        <w:spacing w:after="0" w:line="360" w:lineRule="auto"/>
        <w:rPr>
          <w:lang w:val="da-DK"/>
        </w:rPr>
      </w:pPr>
      <w:ins w:id="1073" w:author="Aleksander Henriksen (target conflict)" w:date="2019-03-21T19:18:00Z">
        <w:r w:rsidRPr="00352488">
          <w:rPr>
            <w:lang w:val="da-DK"/>
          </w:rPr>
          <w:t xml:space="preserve">At definerer kvalitet attributter, såsom </w:t>
        </w:r>
        <w:commentRangeStart w:id="1074"/>
        <w:r w:rsidRPr="00352488">
          <w:rPr>
            <w:lang w:val="da-DK"/>
          </w:rPr>
          <w:t xml:space="preserve">fejl opdagelse satser, acceptable </w:t>
        </w:r>
        <w:proofErr w:type="spellStart"/>
        <w:r w:rsidRPr="00352488">
          <w:rPr>
            <w:lang w:val="da-DK"/>
          </w:rPr>
          <w:t>defektdensisteier</w:t>
        </w:r>
        <w:proofErr w:type="spellEnd"/>
        <w:r w:rsidRPr="00352488">
          <w:rPr>
            <w:lang w:val="da-DK"/>
          </w:rPr>
          <w:t xml:space="preserve"> osv.</w:t>
        </w:r>
      </w:ins>
      <w:commentRangeEnd w:id="1074"/>
      <w:r w:rsidRPr="00352488">
        <w:rPr>
          <w:rStyle w:val="Kommentarhenvisning"/>
          <w:lang w:val="da-DK"/>
        </w:rPr>
        <w:commentReference w:id="1074"/>
      </w:r>
    </w:p>
    <w:p w14:paraId="506E605D" w14:textId="18510090" w:rsidR="00802D44" w:rsidRPr="00352488" w:rsidRDefault="00802D44" w:rsidP="00DD2DA2">
      <w:pPr>
        <w:pStyle w:val="Listeafsnit"/>
        <w:numPr>
          <w:ilvl w:val="0"/>
          <w:numId w:val="1"/>
        </w:numPr>
        <w:spacing w:after="0" w:line="360" w:lineRule="auto"/>
        <w:rPr>
          <w:lang w:val="da-DK"/>
        </w:rPr>
      </w:pPr>
      <w:ins w:id="1075" w:author="Aleksander Henriksen (target conflict)" w:date="2019-03-21T19:18:00Z">
        <w:r w:rsidRPr="00352488">
          <w:rPr>
            <w:lang w:val="da-DK"/>
          </w:rPr>
          <w:t>Identificer use cases til 80% af de funktionelle krav</w:t>
        </w:r>
      </w:ins>
    </w:p>
    <w:p w14:paraId="768F5400" w14:textId="4A15DF8F" w:rsidR="00802D44" w:rsidRPr="00352488" w:rsidRDefault="002374D3" w:rsidP="00DD2DA2">
      <w:pPr>
        <w:pStyle w:val="Listeafsnit"/>
        <w:numPr>
          <w:ilvl w:val="0"/>
          <w:numId w:val="1"/>
        </w:numPr>
        <w:spacing w:after="0" w:line="360" w:lineRule="auto"/>
        <w:rPr>
          <w:lang w:val="da-DK"/>
        </w:rPr>
      </w:pPr>
      <w:ins w:id="1076" w:author="Aleksander Henriksen (target conflict)" w:date="2019-03-21T19:18:00Z">
        <w:r w:rsidRPr="00352488">
          <w:rPr>
            <w:lang w:val="da-DK"/>
          </w:rPr>
          <w:t>Skabe en detaljeret plan for constructionsfasen</w:t>
        </w:r>
      </w:ins>
    </w:p>
    <w:p w14:paraId="442E4F49" w14:textId="33BECA2D" w:rsidR="002374D3" w:rsidRPr="00352488" w:rsidRDefault="002374D3" w:rsidP="00DD2DA2">
      <w:pPr>
        <w:pStyle w:val="Listeafsnit"/>
        <w:numPr>
          <w:ilvl w:val="0"/>
          <w:numId w:val="1"/>
        </w:numPr>
        <w:spacing w:after="0" w:line="360" w:lineRule="auto"/>
        <w:rPr>
          <w:lang w:val="da-DK"/>
        </w:rPr>
      </w:pPr>
      <w:ins w:id="1077" w:author="Aleksander Henriksen (target conflict)" w:date="2019-03-21T19:18:00Z">
        <w:r w:rsidRPr="00352488">
          <w:rPr>
            <w:lang w:val="da-DK"/>
          </w:rPr>
          <w:t>Lave en estimering af resurser, tid, udstyr, mandskab og omkostninger</w:t>
        </w:r>
      </w:ins>
    </w:p>
    <w:p w14:paraId="395EF458" w14:textId="17A576D5" w:rsidR="002374D3" w:rsidRPr="00352488" w:rsidRDefault="005505DC" w:rsidP="00DD2DA2">
      <w:pPr>
        <w:spacing w:after="0" w:line="360" w:lineRule="auto"/>
        <w:rPr>
          <w:lang w:val="da-DK"/>
        </w:rPr>
      </w:pPr>
      <w:ins w:id="1078" w:author="Aleksander Henriksen (target conflict)" w:date="2019-03-21T19:18:00Z">
        <w:r w:rsidRPr="00352488">
          <w:rPr>
            <w:lang w:val="da-DK"/>
          </w:rPr>
          <w:t xml:space="preserve">I denne fase bygger man et konkret og eksekverbart system ud fra den specifikke arkitektur, i stedet for prototypen. De næste faser bygger videre på det som er blevet lavet i </w:t>
        </w:r>
        <w:r w:rsidR="00777E7D" w:rsidRPr="00352488">
          <w:rPr>
            <w:lang w:val="da-DK"/>
          </w:rPr>
          <w:t>e</w:t>
        </w:r>
        <w:r w:rsidRPr="00352488">
          <w:rPr>
            <w:lang w:val="da-DK"/>
          </w:rPr>
          <w:t>laborationsfasen, derfor kan dette også være den mest kritiske fase at arbejde i.</w:t>
        </w:r>
      </w:ins>
    </w:p>
    <w:p w14:paraId="74F3E761" w14:textId="4C729747" w:rsidR="005505DC" w:rsidRPr="00352488" w:rsidRDefault="005505DC" w:rsidP="00DD2DA2">
      <w:pPr>
        <w:spacing w:after="0" w:line="360" w:lineRule="auto"/>
        <w:rPr>
          <w:lang w:val="da-DK"/>
        </w:rPr>
      </w:pPr>
      <w:ins w:id="1079" w:author="Aleksander Henriksen (target conflict)" w:date="2019-03-21T19:18:00Z">
        <w:r w:rsidRPr="00352488">
          <w:rPr>
            <w:lang w:val="da-DK"/>
          </w:rPr>
          <w:t xml:space="preserve">I elaborationsfasen er der fokus på </w:t>
        </w:r>
        <w:r w:rsidR="00777E7D" w:rsidRPr="00352488">
          <w:rPr>
            <w:lang w:val="da-DK"/>
          </w:rPr>
          <w:t>kerne workflowsene, der skal dog ligges mest vægt på krav, analyse og design. Implem</w:t>
        </w:r>
      </w:ins>
      <w:r w:rsidR="00030EF1">
        <w:rPr>
          <w:lang w:val="da-DK"/>
        </w:rPr>
        <w:t>en</w:t>
      </w:r>
      <w:ins w:id="1080" w:author="Aleksander Henriksen (target conflict)" w:date="2019-03-21T19:18:00Z">
        <w:r w:rsidR="00777E7D" w:rsidRPr="00352488">
          <w:rPr>
            <w:lang w:val="da-DK"/>
          </w:rPr>
          <w:t>teringen bliver først vigtig henimod slutningen af fasen, når den eksekverbare arkitektur baseline bliver udarbejdet.</w:t>
        </w:r>
      </w:ins>
    </w:p>
    <w:p w14:paraId="39032F74" w14:textId="6449B85F" w:rsidR="00753BE3" w:rsidRPr="00352488" w:rsidRDefault="00753BE3" w:rsidP="000801EF">
      <w:pPr>
        <w:pStyle w:val="Overskrift2"/>
        <w:numPr>
          <w:ilvl w:val="1"/>
          <w:numId w:val="26"/>
        </w:numPr>
        <w:spacing w:before="0" w:line="360" w:lineRule="auto"/>
        <w:rPr>
          <w:lang w:val="da-DK"/>
        </w:rPr>
      </w:pPr>
      <w:bookmarkStart w:id="1081" w:name="_Toc4164643"/>
      <w:ins w:id="1082" w:author="Aleksander Henriksen (target conflict)" w:date="2019-03-21T19:18:00Z">
        <w:r w:rsidRPr="00352488">
          <w:rPr>
            <w:lang w:val="da-DK"/>
          </w:rPr>
          <w:t>Scrum:</w:t>
        </w:r>
      </w:ins>
      <w:bookmarkEnd w:id="1081"/>
    </w:p>
    <w:p w14:paraId="7D2B370C" w14:textId="4028D86D" w:rsidR="003E5F4A" w:rsidRPr="00352488" w:rsidRDefault="000A3900" w:rsidP="00DD2DA2">
      <w:pPr>
        <w:spacing w:after="0" w:line="360" w:lineRule="auto"/>
        <w:rPr>
          <w:lang w:val="da-DK"/>
        </w:rPr>
      </w:pPr>
      <w:ins w:id="1083" w:author="Aleksander Henriksen (target conflict)" w:date="2019-03-21T09:39:00Z">
        <w:r w:rsidRPr="00352488">
          <w:rPr>
            <w:lang w:val="da-DK"/>
          </w:rPr>
          <w:t xml:space="preserve">Scrum består af </w:t>
        </w:r>
        <w:r w:rsidR="0022187C" w:rsidRPr="00352488">
          <w:rPr>
            <w:lang w:val="da-DK"/>
          </w:rPr>
          <w:t xml:space="preserve">flere iteration, hvor en iteration bliver kaldet et sprint, varer normalt set to til fire uger. Her bliver der arbejdet med funktionalitet, som skal være beskrevet I almindeligt sprog. Dette sker I user </w:t>
        </w:r>
        <w:proofErr w:type="spellStart"/>
        <w:r w:rsidR="0022187C" w:rsidRPr="00352488">
          <w:rPr>
            <w:lang w:val="da-DK"/>
          </w:rPr>
          <w:t>stories</w:t>
        </w:r>
        <w:proofErr w:type="spellEnd"/>
        <w:r w:rsidR="0022187C" w:rsidRPr="00352488">
          <w:rPr>
            <w:lang w:val="da-DK"/>
          </w:rPr>
          <w:t>, de bliver lavet så man kan tale med kunden og sikre at man ikke laver noget som ikke er nødvendigt.</w:t>
        </w:r>
        <w:r w:rsidR="003E5F4A" w:rsidRPr="00352488">
          <w:rPr>
            <w:lang w:val="da-DK"/>
          </w:rPr>
          <w:t xml:space="preserve"> De forskellige user </w:t>
        </w:r>
        <w:proofErr w:type="spellStart"/>
        <w:r w:rsidR="003E5F4A" w:rsidRPr="00352488">
          <w:rPr>
            <w:lang w:val="da-DK"/>
          </w:rPr>
          <w:t>stories</w:t>
        </w:r>
        <w:proofErr w:type="spellEnd"/>
        <w:r w:rsidR="003E5F4A" w:rsidRPr="00352488">
          <w:rPr>
            <w:lang w:val="da-DK"/>
          </w:rPr>
          <w:t xml:space="preserve"> bliver samlet og vurderet deres prioritet. Den højeste prioritet vil som regel blive valgt som et mål for et sprint. </w:t>
        </w:r>
      </w:ins>
    </w:p>
    <w:p w14:paraId="7A039C58" w14:textId="760C4776" w:rsidR="003E5F4A" w:rsidRPr="00352488" w:rsidRDefault="003E5F4A" w:rsidP="00DD2DA2">
      <w:pPr>
        <w:spacing w:after="0" w:line="360" w:lineRule="auto"/>
        <w:rPr>
          <w:lang w:val="da-DK"/>
        </w:rPr>
      </w:pPr>
      <w:ins w:id="1084" w:author="Aleksander Henriksen (target conflict)" w:date="2019-03-21T09:39:00Z">
        <w:r w:rsidRPr="00352488">
          <w:rPr>
            <w:lang w:val="da-DK"/>
          </w:rPr>
          <w:t xml:space="preserve">Når sprintet </w:t>
        </w:r>
        <w:proofErr w:type="gramStart"/>
        <w:r w:rsidRPr="00352488">
          <w:rPr>
            <w:lang w:val="da-DK"/>
          </w:rPr>
          <w:t>starter</w:t>
        </w:r>
        <w:proofErr w:type="gramEnd"/>
        <w:r w:rsidRPr="00352488">
          <w:rPr>
            <w:lang w:val="da-DK"/>
          </w:rPr>
          <w:t xml:space="preserve"> vil målet blive delt ud I mindre opgaver, som bliver lavet I forhold til den tid de vil tage. </w:t>
        </w:r>
        <w:r w:rsidR="00E41AD6" w:rsidRPr="00352488">
          <w:rPr>
            <w:lang w:val="da-DK"/>
          </w:rPr>
          <w:t xml:space="preserve">Under sprintet vil holdet mødes som regel daglig, mødet skulle helst ikke tage mere end 15 minutter. Alle skal svarer på tre spørgsmål. </w:t>
        </w:r>
      </w:ins>
    </w:p>
    <w:p w14:paraId="7965AA99" w14:textId="501E634A" w:rsidR="00E41AD6" w:rsidRPr="00352488" w:rsidRDefault="00E41AD6" w:rsidP="00DD2DA2">
      <w:pPr>
        <w:spacing w:after="0" w:line="360" w:lineRule="auto"/>
        <w:rPr>
          <w:lang w:val="da-DK"/>
        </w:rPr>
      </w:pPr>
      <w:ins w:id="1085" w:author="Aleksander Henriksen (target conflict)" w:date="2019-03-21T09:39:00Z">
        <w:r w:rsidRPr="00352488">
          <w:rPr>
            <w:lang w:val="da-DK"/>
          </w:rPr>
          <w:t xml:space="preserve">Hvad har personen noget siden sidste møde? Hvad vil personen nå til næste møde? Hvad for nogle problemer er der på vejen til personens mål? </w:t>
        </w:r>
      </w:ins>
    </w:p>
    <w:p w14:paraId="38D3FD9A" w14:textId="07C1797A" w:rsidR="00E41AD6" w:rsidRPr="00352488" w:rsidRDefault="00E41AD6" w:rsidP="00DD2DA2">
      <w:pPr>
        <w:spacing w:after="0" w:line="360" w:lineRule="auto"/>
        <w:rPr>
          <w:lang w:val="da-DK"/>
        </w:rPr>
      </w:pPr>
      <w:ins w:id="1086" w:author="Aleksander Henriksen (target conflict)" w:date="2019-03-21T09:39:00Z">
        <w:r w:rsidRPr="00352488">
          <w:rPr>
            <w:lang w:val="da-DK"/>
          </w:rPr>
          <w:lastRenderedPageBreak/>
          <w:t xml:space="preserve">Alle de forskellige opgaver bliver skrevet op og sat op på et board, når opgaven er </w:t>
        </w:r>
        <w:proofErr w:type="gramStart"/>
        <w:r w:rsidRPr="00352488">
          <w:rPr>
            <w:lang w:val="da-DK"/>
          </w:rPr>
          <w:t>færdig</w:t>
        </w:r>
        <w:proofErr w:type="gramEnd"/>
        <w:r w:rsidRPr="00352488">
          <w:rPr>
            <w:lang w:val="da-DK"/>
          </w:rPr>
          <w:t xml:space="preserve"> bliver den sat hen på done/færdig. </w:t>
        </w:r>
        <w:r w:rsidR="00270590" w:rsidRPr="00352488">
          <w:rPr>
            <w:lang w:val="da-DK"/>
          </w:rPr>
          <w:t xml:space="preserve">Når hele sprintet er </w:t>
        </w:r>
        <w:proofErr w:type="gramStart"/>
        <w:r w:rsidR="00270590" w:rsidRPr="00352488">
          <w:rPr>
            <w:lang w:val="da-DK"/>
          </w:rPr>
          <w:t>slut</w:t>
        </w:r>
        <w:proofErr w:type="gramEnd"/>
        <w:r w:rsidR="00270590" w:rsidRPr="00352488">
          <w:rPr>
            <w:lang w:val="da-DK"/>
          </w:rPr>
          <w:t xml:space="preserve"> bliver der holdt et møde og viser kunden hvad der er blevet lavet. </w:t>
        </w:r>
        <w:r w:rsidR="007B085E" w:rsidRPr="00352488">
          <w:rPr>
            <w:lang w:val="da-DK"/>
          </w:rPr>
          <w:t xml:space="preserve">Efter dette møde holder teamet der har lavet sprintet et nyt møde og evaluere hvad de lige har lavet. </w:t>
        </w:r>
      </w:ins>
    </w:p>
    <w:p w14:paraId="245E052E" w14:textId="665D31E4" w:rsidR="00C25160" w:rsidRPr="00352488" w:rsidRDefault="00C25160" w:rsidP="00DD2DA2">
      <w:pPr>
        <w:spacing w:after="0" w:line="360" w:lineRule="auto"/>
        <w:rPr>
          <w:lang w:val="da-DK"/>
        </w:rPr>
      </w:pPr>
      <w:r w:rsidRPr="00352488">
        <w:rPr>
          <w:rStyle w:val="Hyperlink"/>
          <w:lang w:val="da-DK"/>
        </w:rPr>
        <w:fldChar w:fldCharType="begin"/>
      </w:r>
      <w:r w:rsidRPr="00352488">
        <w:rPr>
          <w:rStyle w:val="Hyperlink"/>
          <w:lang w:val="da-DK"/>
        </w:rPr>
        <w:instrText xml:space="preserve"> HYPERLINK "</w:instrText>
      </w:r>
      <w:ins w:id="1087" w:author="Aleksander Henriksen (target conflict)" w:date="2019-03-21T09:39:00Z">
        <w:r w:rsidRPr="00352488">
          <w:rPr>
            <w:rStyle w:val="Hyperlink"/>
            <w:lang w:val="da-DK"/>
          </w:rPr>
          <w:instrText>http://cs.au.dk/fileadmin/site_files/cs/AA_pdf/Evaluering_af_tilpassede_SCRUM_metoder_-_report_final.pdf</w:instrText>
        </w:r>
        <w:r w:rsidRPr="00352488">
          <w:rPr>
            <w:lang w:val="da-DK"/>
          </w:rPr>
          <w:instrText xml:space="preserve"> s. 7 -11</w:instrText>
        </w:r>
      </w:ins>
      <w:r w:rsidRPr="00352488">
        <w:rPr>
          <w:rStyle w:val="Hyperlink"/>
          <w:lang w:val="da-DK"/>
        </w:rPr>
        <w:instrText xml:space="preserve">" </w:instrText>
      </w:r>
      <w:r w:rsidRPr="00352488">
        <w:rPr>
          <w:rStyle w:val="Hyperlink"/>
          <w:lang w:val="da-DK"/>
        </w:rPr>
        <w:fldChar w:fldCharType="separate"/>
      </w:r>
      <w:ins w:id="1088" w:author="Aleksander Henriksen (target conflict)" w:date="2019-03-21T09:39:00Z">
        <w:r w:rsidRPr="00352488">
          <w:rPr>
            <w:rStyle w:val="Hyperlink"/>
            <w:lang w:val="da-DK"/>
          </w:rPr>
          <w:t>http://cs.au.dk/fileadmin/site_files/cs/AA_pdf/Evaluering_af_tilpassede_SCRUM_metoder_-_report_final.pdf s. 7 -11</w:t>
        </w:r>
      </w:ins>
      <w:r w:rsidRPr="00352488">
        <w:rPr>
          <w:rStyle w:val="Hyperlink"/>
          <w:lang w:val="da-DK"/>
        </w:rPr>
        <w:fldChar w:fldCharType="end"/>
      </w:r>
    </w:p>
    <w:p w14:paraId="30593010" w14:textId="6641D093" w:rsidR="00F177EF" w:rsidRPr="00352488" w:rsidRDefault="00F177EF" w:rsidP="00DD2DA2">
      <w:pPr>
        <w:spacing w:after="0" w:line="360" w:lineRule="auto"/>
        <w:rPr>
          <w:lang w:val="da-DK"/>
        </w:rPr>
      </w:pPr>
    </w:p>
    <w:p w14:paraId="4A403DBF" w14:textId="29001545" w:rsidR="00753BE3" w:rsidRPr="00352488" w:rsidRDefault="00FD1E3A" w:rsidP="000801EF">
      <w:pPr>
        <w:pStyle w:val="Overskrift2"/>
        <w:numPr>
          <w:ilvl w:val="1"/>
          <w:numId w:val="26"/>
        </w:numPr>
        <w:spacing w:before="0" w:line="360" w:lineRule="auto"/>
        <w:rPr>
          <w:lang w:val="da-DK"/>
        </w:rPr>
      </w:pPr>
      <w:bookmarkStart w:id="1089" w:name="_Toc4164644"/>
      <w:ins w:id="1090" w:author="Aleksander Henriksen (target conflict)" w:date="2019-03-21T19:18:00Z">
        <w:r w:rsidRPr="00352488">
          <w:rPr>
            <w:lang w:val="da-DK"/>
          </w:rPr>
          <w:t>Kanban</w:t>
        </w:r>
        <w:r w:rsidR="00753BE3" w:rsidRPr="00352488">
          <w:rPr>
            <w:lang w:val="da-DK"/>
          </w:rPr>
          <w:t>:</w:t>
        </w:r>
      </w:ins>
      <w:bookmarkEnd w:id="1089"/>
    </w:p>
    <w:p w14:paraId="55585585" w14:textId="43D7BFF8" w:rsidR="00F741EF" w:rsidRPr="00352488" w:rsidRDefault="000617C6" w:rsidP="00DD2DA2">
      <w:pPr>
        <w:spacing w:after="0" w:line="360" w:lineRule="auto"/>
        <w:rPr>
          <w:lang w:val="da-DK"/>
        </w:rPr>
      </w:pPr>
      <w:ins w:id="1091" w:author="Aleksander Henriksen (target conflict)" w:date="2019-03-21T09:39:00Z">
        <w:r w:rsidRPr="00352488">
          <w:rPr>
            <w:lang w:val="da-DK"/>
          </w:rPr>
          <w:t xml:space="preserve">Kanban betyder </w:t>
        </w:r>
        <w:proofErr w:type="spellStart"/>
        <w:r w:rsidRPr="00352488">
          <w:rPr>
            <w:lang w:val="da-DK"/>
          </w:rPr>
          <w:t>visual</w:t>
        </w:r>
        <w:proofErr w:type="spellEnd"/>
        <w:r w:rsidRPr="00352488">
          <w:rPr>
            <w:lang w:val="da-DK"/>
          </w:rPr>
          <w:t xml:space="preserve"> card</w:t>
        </w:r>
        <w:r w:rsidR="00F741EF" w:rsidRPr="00352488">
          <w:rPr>
            <w:lang w:val="da-DK"/>
          </w:rPr>
          <w:t xml:space="preserve"> og kommer fra Japan. Det er en metode der kan stå for sig selv, men bliver ofte brugt sammen med Scrum. Kanban er I sig selv mindre formel end Scrum. Det bliver brugt til at holde styr på hele projektet fra start til slut med hvad for nogle opgaver der skal laves og hvem der laver hvad. Dette sker igennem forskellige kort. Et kort er en </w:t>
        </w:r>
        <w:r w:rsidR="006E0428" w:rsidRPr="00352488">
          <w:rPr>
            <w:lang w:val="da-DK"/>
          </w:rPr>
          <w:t xml:space="preserve">består af en </w:t>
        </w:r>
        <w:r w:rsidR="00F741EF" w:rsidRPr="00352488">
          <w:rPr>
            <w:lang w:val="da-DK"/>
          </w:rPr>
          <w:t xml:space="preserve">opgave </w:t>
        </w:r>
        <w:r w:rsidR="006E0428" w:rsidRPr="00352488">
          <w:rPr>
            <w:lang w:val="da-DK"/>
          </w:rPr>
          <w:t xml:space="preserve">og </w:t>
        </w:r>
        <w:r w:rsidR="00D256DC" w:rsidRPr="00352488">
          <w:rPr>
            <w:lang w:val="da-DK"/>
          </w:rPr>
          <w:t xml:space="preserve">hvem der skal lave den. Kanban har flere steder det kortet kan være </w:t>
        </w:r>
        <w:proofErr w:type="gramStart"/>
        <w:r w:rsidR="00D256DC" w:rsidRPr="00352488">
          <w:rPr>
            <w:lang w:val="da-DK"/>
          </w:rPr>
          <w:t>ofte</w:t>
        </w:r>
        <w:proofErr w:type="gramEnd"/>
        <w:r w:rsidR="00D256DC" w:rsidRPr="00352488">
          <w:rPr>
            <w:lang w:val="da-DK"/>
          </w:rPr>
          <w:t xml:space="preserve"> vil det være noget som skal laves, I gang, og færdig. Neden for kan et eksempel på et </w:t>
        </w:r>
        <w:proofErr w:type="spellStart"/>
        <w:r w:rsidR="00D256DC" w:rsidRPr="00352488">
          <w:rPr>
            <w:lang w:val="da-DK"/>
          </w:rPr>
          <w:t>kanban</w:t>
        </w:r>
        <w:proofErr w:type="spellEnd"/>
        <w:r w:rsidR="00D256DC" w:rsidRPr="00352488">
          <w:rPr>
            <w:lang w:val="da-DK"/>
          </w:rPr>
          <w:t xml:space="preserve"> board. </w:t>
        </w:r>
        <w:r w:rsidR="00F741EF" w:rsidRPr="00352488">
          <w:rPr>
            <w:noProof/>
            <w:lang w:val="da-DK"/>
          </w:rPr>
          <w:drawing>
            <wp:inline distT="0" distB="0" distL="0" distR="0" wp14:anchorId="B005AA62" wp14:editId="B005AA62">
              <wp:extent cx="5943600" cy="3093085"/>
              <wp:effectExtent l="0" t="0" r="0" b="0"/>
              <wp:docPr id="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93085"/>
                      </a:xfrm>
                      <a:prstGeom prst="rect">
                        <a:avLst/>
                      </a:prstGeom>
                    </pic:spPr>
                  </pic:pic>
                </a:graphicData>
              </a:graphic>
            </wp:inline>
          </w:drawing>
        </w:r>
      </w:ins>
    </w:p>
    <w:p w14:paraId="46EC68A8" w14:textId="1C804942" w:rsidR="00D256DC" w:rsidRDefault="00D256DC" w:rsidP="00DD2DA2">
      <w:pPr>
        <w:spacing w:after="0" w:line="360" w:lineRule="auto"/>
        <w:rPr>
          <w:lang w:val="da-DK"/>
        </w:rPr>
      </w:pPr>
      <w:ins w:id="1092" w:author="Aleksander Henriksen (target conflict)" w:date="2019-03-21T09:39:00Z">
        <w:r w:rsidRPr="00352488">
          <w:rPr>
            <w:lang w:val="da-DK"/>
          </w:rPr>
          <w:t xml:space="preserve">På </w:t>
        </w:r>
        <w:proofErr w:type="spellStart"/>
        <w:r w:rsidRPr="00352488">
          <w:rPr>
            <w:lang w:val="da-DK"/>
          </w:rPr>
          <w:t>kanban</w:t>
        </w:r>
        <w:proofErr w:type="spellEnd"/>
        <w:r w:rsidRPr="00352488">
          <w:rPr>
            <w:lang w:val="da-DK"/>
          </w:rPr>
          <w:t xml:space="preserve"> boardet er der flere koloner, der kan være så mange som det er nødvendigt for projektet. Målet med </w:t>
        </w:r>
        <w:proofErr w:type="spellStart"/>
        <w:r w:rsidRPr="00352488">
          <w:rPr>
            <w:lang w:val="da-DK"/>
          </w:rPr>
          <w:t>kanban</w:t>
        </w:r>
        <w:proofErr w:type="spellEnd"/>
        <w:r w:rsidRPr="00352488">
          <w:rPr>
            <w:lang w:val="da-DK"/>
          </w:rPr>
          <w:t xml:space="preserve"> boardet er at have så få som muligt I gang værende processer, så de forskellige personer kan fokuser på det de er I gang med.</w:t>
        </w:r>
      </w:ins>
    </w:p>
    <w:p w14:paraId="008721DA" w14:textId="77777777" w:rsidR="00DD2DA2" w:rsidRPr="00352488" w:rsidRDefault="00DD2DA2" w:rsidP="00DD2DA2">
      <w:pPr>
        <w:spacing w:after="0" w:line="360" w:lineRule="auto"/>
        <w:rPr>
          <w:lang w:val="da-DK"/>
        </w:rPr>
      </w:pPr>
    </w:p>
    <w:p w14:paraId="0633DF57" w14:textId="41CC0608" w:rsidR="001E375C" w:rsidRPr="00352488" w:rsidRDefault="00FD1E3A" w:rsidP="000801EF">
      <w:pPr>
        <w:pStyle w:val="Overskrift2"/>
        <w:numPr>
          <w:ilvl w:val="1"/>
          <w:numId w:val="26"/>
        </w:numPr>
        <w:spacing w:before="0" w:line="360" w:lineRule="auto"/>
        <w:rPr>
          <w:lang w:val="da-DK"/>
        </w:rPr>
      </w:pPr>
      <w:bookmarkStart w:id="1093" w:name="_Toc4164645"/>
      <w:ins w:id="1094" w:author="Aleksander Henriksen (target conflict)" w:date="2019-03-21T19:18:00Z">
        <w:r w:rsidRPr="00352488">
          <w:rPr>
            <w:lang w:val="da-DK"/>
          </w:rPr>
          <w:lastRenderedPageBreak/>
          <w:t>Par produktion:</w:t>
        </w:r>
      </w:ins>
      <w:bookmarkEnd w:id="1093"/>
    </w:p>
    <w:p w14:paraId="5210E913" w14:textId="4B102B16" w:rsidR="001E375C" w:rsidRPr="00352488" w:rsidRDefault="001E375C" w:rsidP="00DD2DA2">
      <w:pPr>
        <w:spacing w:after="0" w:line="360" w:lineRule="auto"/>
        <w:rPr>
          <w:lang w:val="da-DK"/>
        </w:rPr>
      </w:pPr>
      <w:ins w:id="1095" w:author="Don Mangino (target conflict)" w:date="2019-03-21T18:44:00Z">
        <w:r w:rsidRPr="00352488">
          <w:rPr>
            <w:lang w:val="da-DK"/>
          </w:rPr>
          <w:t xml:space="preserve">Der </w:t>
        </w:r>
      </w:ins>
      <w:ins w:id="1096" w:author="vitten (target conflict)" w:date="2019-03-21T20:30:00Z">
        <w:r w:rsidRPr="00352488">
          <w:rPr>
            <w:lang w:val="da-DK"/>
          </w:rPr>
          <w:t>er</w:t>
        </w:r>
      </w:ins>
      <w:ins w:id="1097" w:author="Don Mangino (target conflict)" w:date="2019-03-21T18:44:00Z">
        <w:r w:rsidRPr="00352488">
          <w:rPr>
            <w:lang w:val="da-DK"/>
          </w:rPr>
          <w:t xml:space="preserve"> gjort gode erfaringer i inceptionsfasen med at arbejde i ma</w:t>
        </w:r>
      </w:ins>
      <w:ins w:id="1098" w:author="vitten (target conflict)" w:date="2019-03-21T20:30:00Z">
        <w:r w:rsidRPr="00352488">
          <w:rPr>
            <w:lang w:val="da-DK"/>
          </w:rPr>
          <w:t>kk</w:t>
        </w:r>
      </w:ins>
      <w:ins w:id="1099" w:author="Don Mangino (target conflict)" w:date="2019-03-21T18:44:00Z">
        <w:r w:rsidRPr="00352488">
          <w:rPr>
            <w:lang w:val="da-DK"/>
          </w:rPr>
          <w:t>erpar. Dette vil fortsætte i elaborationsfasen og der vil blive arbejdet videre med at optimere processen.</w:t>
        </w:r>
      </w:ins>
    </w:p>
    <w:p w14:paraId="3D37D042" w14:textId="43C1383C" w:rsidR="00C25160" w:rsidRPr="003E1375" w:rsidRDefault="001E375C" w:rsidP="003E1375">
      <w:pPr>
        <w:spacing w:after="0" w:line="360" w:lineRule="auto"/>
        <w:rPr>
          <w:lang w:val="da-DK"/>
        </w:rPr>
        <w:sectPr w:rsidR="00C25160" w:rsidRPr="003E1375" w:rsidSect="00F375BF">
          <w:headerReference w:type="default"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360"/>
        </w:sectPr>
      </w:pPr>
      <w:ins w:id="1106" w:author="Don Mangino (target conflict)" w:date="2019-03-21T18:44:00Z">
        <w:r w:rsidRPr="00352488">
          <w:rPr>
            <w:lang w:val="da-DK"/>
          </w:rPr>
          <w:t>Når en opgave uddelegeres, tilføjes to gruppemedlemmer til denne. Én af opgavens ansvarlige vælges midlertidigt som skribent og noterer det ønskede indhold i form af det umiddelbare svar. Den anden ansvarlige støtter med inputs som skal understøtte svaret, retter skribentens fejl og dokumentere tankerne bag de valgte svar. Skribentrollen kan gå på tur, hvis makkerparret ønsker dette. Processen foregår som en løbende diskussion mellem de involverede, hvor opgavens emne og materialer bliver analyseret, vurderet og bedst muligt konkluderet.</w:t>
        </w:r>
      </w:ins>
      <w:bookmarkStart w:id="1107" w:name="_Toc4088559"/>
    </w:p>
    <w:p w14:paraId="79D68C60" w14:textId="4E12AB05" w:rsidR="009E1317" w:rsidRPr="00352488" w:rsidRDefault="009E1317" w:rsidP="000801EF">
      <w:pPr>
        <w:pStyle w:val="Overskrift1"/>
        <w:numPr>
          <w:ilvl w:val="0"/>
          <w:numId w:val="26"/>
        </w:numPr>
        <w:spacing w:before="0" w:line="360" w:lineRule="auto"/>
        <w:rPr>
          <w:rFonts w:ascii="Times New Roman" w:hAnsi="Times New Roman" w:cs="Times New Roman"/>
          <w:lang w:val="da-DK"/>
        </w:rPr>
      </w:pPr>
      <w:bookmarkStart w:id="1108" w:name="_Toc4164646"/>
      <w:r w:rsidRPr="00352488">
        <w:rPr>
          <w:rFonts w:ascii="Times New Roman" w:hAnsi="Times New Roman" w:cs="Times New Roman"/>
          <w:lang w:val="da-DK"/>
        </w:rPr>
        <w:lastRenderedPageBreak/>
        <w:t>Resurser</w:t>
      </w:r>
      <w:bookmarkEnd w:id="1107"/>
      <w:bookmarkEnd w:id="1108"/>
    </w:p>
    <w:p w14:paraId="3236A80E" w14:textId="77777777" w:rsidR="00BA293A" w:rsidRPr="00352488" w:rsidRDefault="00BA293A" w:rsidP="00DD2DA2">
      <w:pPr>
        <w:spacing w:after="0" w:line="360" w:lineRule="auto"/>
        <w:rPr>
          <w:lang w:val="da-DK"/>
        </w:rPr>
      </w:pPr>
      <w:ins w:id="1109" w:author="Don Mangino (target conflict)" w:date="2019-03-21T08:12:00Z">
        <w:r w:rsidRPr="00352488">
          <w:rPr>
            <w:lang w:val="da-DK"/>
          </w:rPr>
          <w:t>Gruppen har afsat to dage hver uge, som altid skal bruges på gruppearbejde. Der skal arbejdes hver tirsdag fra 8-14 og fredag fra 12-14.</w:t>
        </w:r>
      </w:ins>
    </w:p>
    <w:p w14:paraId="75DA027D" w14:textId="77777777" w:rsidR="00BA293A" w:rsidRPr="00352488" w:rsidRDefault="00BA293A" w:rsidP="00DD2DA2">
      <w:pPr>
        <w:spacing w:after="0" w:line="360" w:lineRule="auto"/>
        <w:rPr>
          <w:lang w:val="da-DK"/>
        </w:rPr>
      </w:pPr>
      <w:ins w:id="1110" w:author="Don Mangino (target conflict)" w:date="2019-03-21T08:12:00Z">
        <w:r w:rsidRPr="00352488">
          <w:rPr>
            <w:lang w:val="da-DK"/>
          </w:rPr>
          <w:t xml:space="preserve">Yderligere kan ugerne blive suppleret med ekstra gruppearbejde, planlagt op til 14 dage frem, som er obligatorisk. Dette vil ske hvis der er aktiviteter som er blevet forsinket. </w:t>
        </w:r>
      </w:ins>
    </w:p>
    <w:p w14:paraId="479E7AB5" w14:textId="77777777" w:rsidR="00BA293A" w:rsidRPr="00352488" w:rsidRDefault="00BA293A" w:rsidP="00DD2DA2">
      <w:pPr>
        <w:spacing w:after="0" w:line="360" w:lineRule="auto"/>
        <w:rPr>
          <w:lang w:val="da-DK"/>
        </w:rPr>
      </w:pPr>
      <w:ins w:id="1111" w:author="Don Mangino (target conflict)" w:date="2019-03-21T08:12:00Z">
        <w:r w:rsidRPr="00352488">
          <w:rPr>
            <w:lang w:val="da-DK"/>
          </w:rPr>
          <w:t>Følgende skema indeholder gruppens arbejdsplan for fremtidigt arbejde:</w:t>
        </w:r>
      </w:ins>
    </w:p>
    <w:p w14:paraId="13913077" w14:textId="47E4DC57" w:rsidR="00BA293A" w:rsidRPr="00352488" w:rsidRDefault="00BA293A" w:rsidP="00DD2DA2">
      <w:pPr>
        <w:spacing w:after="0" w:line="360" w:lineRule="auto"/>
        <w:rPr>
          <w:lang w:val="da-DK"/>
        </w:rPr>
      </w:pPr>
      <w:ins w:id="1112" w:author="Don Mangino (target conflict)" w:date="2019-03-21T08:12:00Z">
        <w:r w:rsidRPr="00352488">
          <w:rPr>
            <w:noProof/>
            <w:lang w:val="da-DK"/>
          </w:rPr>
          <w:drawing>
            <wp:inline distT="0" distB="0" distL="0" distR="0" wp14:anchorId="EB501BAD" wp14:editId="4052A33B">
              <wp:extent cx="7194546" cy="3943350"/>
              <wp:effectExtent l="0" t="0" r="6985" b="0"/>
              <wp:docPr id="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dsplan.PNG"/>
                      <pic:cNvPicPr/>
                    </pic:nvPicPr>
                    <pic:blipFill>
                      <a:blip r:embed="rId32">
                        <a:extLst>
                          <a:ext uri="{28A0092B-C50C-407E-A947-70E740481C1C}">
                            <a14:useLocalDpi xmlns:a14="http://schemas.microsoft.com/office/drawing/2010/main" val="0"/>
                          </a:ext>
                        </a:extLst>
                      </a:blip>
                      <a:stretch>
                        <a:fillRect/>
                      </a:stretch>
                    </pic:blipFill>
                    <pic:spPr>
                      <a:xfrm>
                        <a:off x="0" y="0"/>
                        <a:ext cx="7318891" cy="4011504"/>
                      </a:xfrm>
                      <a:prstGeom prst="rect">
                        <a:avLst/>
                      </a:prstGeom>
                    </pic:spPr>
                  </pic:pic>
                </a:graphicData>
              </a:graphic>
            </wp:inline>
          </w:drawing>
        </w:r>
      </w:ins>
    </w:p>
    <w:p w14:paraId="5706A916" w14:textId="77777777" w:rsidR="00C25160" w:rsidRPr="00352488" w:rsidRDefault="00C25160" w:rsidP="00DD2DA2">
      <w:pPr>
        <w:pStyle w:val="Overskrift1"/>
        <w:spacing w:before="0" w:line="360" w:lineRule="auto"/>
        <w:rPr>
          <w:rFonts w:ascii="Times New Roman" w:hAnsi="Times New Roman" w:cs="Times New Roman"/>
          <w:lang w:val="da-DK"/>
        </w:rPr>
        <w:sectPr w:rsidR="00C25160" w:rsidRPr="00352488" w:rsidSect="003E1375">
          <w:footerReference w:type="first" r:id="rId33"/>
          <w:pgSz w:w="15840" w:h="12240" w:orient="landscape"/>
          <w:pgMar w:top="1440" w:right="1440" w:bottom="1440" w:left="1440" w:header="720" w:footer="720" w:gutter="0"/>
          <w:cols w:space="720"/>
          <w:docGrid w:linePitch="360"/>
        </w:sectPr>
      </w:pPr>
      <w:bookmarkStart w:id="1113" w:name="_Toc4088560"/>
    </w:p>
    <w:p w14:paraId="21FF8DDE" w14:textId="31E5C6C1" w:rsidR="009E1317" w:rsidRPr="00352488" w:rsidRDefault="009E1317" w:rsidP="000801EF">
      <w:pPr>
        <w:pStyle w:val="Overskrift1"/>
        <w:numPr>
          <w:ilvl w:val="0"/>
          <w:numId w:val="26"/>
        </w:numPr>
        <w:spacing w:before="0" w:line="360" w:lineRule="auto"/>
        <w:rPr>
          <w:rFonts w:ascii="Times New Roman" w:hAnsi="Times New Roman" w:cs="Times New Roman"/>
          <w:lang w:val="da-DK"/>
        </w:rPr>
      </w:pPr>
      <w:bookmarkStart w:id="1114" w:name="_Toc4164647"/>
      <w:r w:rsidRPr="00352488">
        <w:rPr>
          <w:rFonts w:ascii="Times New Roman" w:hAnsi="Times New Roman" w:cs="Times New Roman"/>
          <w:lang w:val="da-DK"/>
        </w:rPr>
        <w:lastRenderedPageBreak/>
        <w:t>Konklusion</w:t>
      </w:r>
      <w:bookmarkEnd w:id="1113"/>
      <w:bookmarkEnd w:id="1114"/>
    </w:p>
    <w:p w14:paraId="3E032BE1" w14:textId="759B568C" w:rsidR="00257D18" w:rsidRDefault="00D37698" w:rsidP="00DD2DA2">
      <w:pPr>
        <w:spacing w:after="0" w:line="360" w:lineRule="auto"/>
        <w:rPr>
          <w:rFonts w:cs="Times New Roman"/>
          <w:lang w:val="da-DK"/>
        </w:rPr>
      </w:pPr>
      <w:r>
        <w:rPr>
          <w:rFonts w:cs="Times New Roman"/>
          <w:lang w:val="da-DK"/>
        </w:rPr>
        <w:t>Under afsnit 5.2.1 er der blevet beskrevet hvilke aktører der forventes at benytte vores produkt.</w:t>
      </w:r>
      <w:r w:rsidR="00257D18">
        <w:rPr>
          <w:rFonts w:cs="Times New Roman"/>
          <w:lang w:val="da-DK"/>
        </w:rPr>
        <w:t xml:space="preserve"> Disse aktørers interaktion samt analyse af projektcasen, er grundlaget for udarbejdelsen af brugsmønstre, som den overordnede kravspecifikation bygger på.</w:t>
      </w:r>
      <w:r w:rsidR="0022269A">
        <w:rPr>
          <w:rFonts w:cs="Times New Roman"/>
          <w:lang w:val="da-DK"/>
        </w:rPr>
        <w:t xml:space="preserve"> Den overordnede brugsmønstermodel er udarbejdet ud fra brugsmønstre og aktører. </w:t>
      </w:r>
    </w:p>
    <w:p w14:paraId="63541CE3" w14:textId="0EAEDF3D" w:rsidR="0022269A" w:rsidRDefault="0022269A" w:rsidP="00DD2DA2">
      <w:pPr>
        <w:spacing w:after="0" w:line="360" w:lineRule="auto"/>
        <w:rPr>
          <w:rFonts w:cs="Times New Roman"/>
          <w:lang w:val="da-DK"/>
        </w:rPr>
      </w:pPr>
      <w:r>
        <w:rPr>
          <w:rFonts w:cs="Times New Roman"/>
          <w:lang w:val="da-DK"/>
        </w:rPr>
        <w:t xml:space="preserve">Ud fra information omkring sagsudredning er der blevet skabt en domænemodel, som viser hvordan </w:t>
      </w:r>
      <w:r w:rsidR="00550547">
        <w:rPr>
          <w:rFonts w:cs="Times New Roman"/>
          <w:lang w:val="da-DK"/>
        </w:rPr>
        <w:t>projektforløbene</w:t>
      </w:r>
      <w:r>
        <w:rPr>
          <w:rFonts w:cs="Times New Roman"/>
          <w:lang w:val="da-DK"/>
        </w:rPr>
        <w:t xml:space="preserve"> </w:t>
      </w:r>
      <w:r w:rsidR="00550547">
        <w:rPr>
          <w:rFonts w:cs="Times New Roman"/>
          <w:lang w:val="da-DK"/>
        </w:rPr>
        <w:t xml:space="preserve">kan </w:t>
      </w:r>
      <w:r>
        <w:rPr>
          <w:rFonts w:cs="Times New Roman"/>
          <w:lang w:val="da-DK"/>
        </w:rPr>
        <w:t>for</w:t>
      </w:r>
      <w:r w:rsidR="00550547">
        <w:rPr>
          <w:rFonts w:cs="Times New Roman"/>
          <w:lang w:val="da-DK"/>
        </w:rPr>
        <w:t>tolkes</w:t>
      </w:r>
      <w:r>
        <w:rPr>
          <w:rFonts w:cs="Times New Roman"/>
          <w:lang w:val="da-DK"/>
        </w:rPr>
        <w:t>.</w:t>
      </w:r>
    </w:p>
    <w:p w14:paraId="2424C589" w14:textId="5340DF20" w:rsidR="00550547" w:rsidRDefault="00A06B15" w:rsidP="00DD2DA2">
      <w:pPr>
        <w:spacing w:after="0" w:line="360" w:lineRule="auto"/>
        <w:rPr>
          <w:rFonts w:cs="Times New Roman"/>
          <w:lang w:val="da-DK"/>
        </w:rPr>
      </w:pPr>
      <w:r>
        <w:rPr>
          <w:rFonts w:cs="Times New Roman"/>
          <w:lang w:val="da-DK"/>
        </w:rPr>
        <w:t xml:space="preserve">Metoderne som </w:t>
      </w:r>
      <w:r w:rsidR="008D06AD">
        <w:rPr>
          <w:rFonts w:cs="Times New Roman"/>
          <w:lang w:val="da-DK"/>
        </w:rPr>
        <w:t xml:space="preserve">fremadrettet </w:t>
      </w:r>
      <w:r>
        <w:rPr>
          <w:rFonts w:cs="Times New Roman"/>
          <w:lang w:val="da-DK"/>
        </w:rPr>
        <w:t xml:space="preserve">vil blive brugt </w:t>
      </w:r>
      <w:r w:rsidR="00550547">
        <w:rPr>
          <w:rFonts w:cs="Times New Roman"/>
          <w:lang w:val="da-DK"/>
        </w:rPr>
        <w:t xml:space="preserve">i </w:t>
      </w:r>
      <w:r>
        <w:rPr>
          <w:rFonts w:cs="Times New Roman"/>
          <w:lang w:val="da-DK"/>
        </w:rPr>
        <w:t>elaborationsfasen er</w:t>
      </w:r>
      <w:r w:rsidR="008D06AD">
        <w:rPr>
          <w:rFonts w:cs="Times New Roman"/>
          <w:lang w:val="da-DK"/>
        </w:rPr>
        <w:t xml:space="preserve"> </w:t>
      </w:r>
      <w:proofErr w:type="spellStart"/>
      <w:r w:rsidR="00FA02EC">
        <w:rPr>
          <w:rFonts w:cs="Times New Roman"/>
          <w:lang w:val="da-DK"/>
        </w:rPr>
        <w:t>unified</w:t>
      </w:r>
      <w:proofErr w:type="spellEnd"/>
      <w:r w:rsidR="00FA02EC">
        <w:rPr>
          <w:rFonts w:cs="Times New Roman"/>
          <w:lang w:val="da-DK"/>
        </w:rPr>
        <w:t xml:space="preserve"> proces</w:t>
      </w:r>
      <w:r w:rsidR="008D06AD">
        <w:rPr>
          <w:rFonts w:cs="Times New Roman"/>
          <w:lang w:val="da-DK"/>
        </w:rPr>
        <w:t>,</w:t>
      </w:r>
      <w:r w:rsidR="00FA02EC">
        <w:rPr>
          <w:rFonts w:cs="Times New Roman"/>
          <w:lang w:val="da-DK"/>
        </w:rPr>
        <w:t xml:space="preserve"> </w:t>
      </w:r>
      <w:proofErr w:type="spellStart"/>
      <w:r w:rsidR="00FA02EC">
        <w:rPr>
          <w:rFonts w:cs="Times New Roman"/>
          <w:lang w:val="da-DK"/>
        </w:rPr>
        <w:t>scrum</w:t>
      </w:r>
      <w:proofErr w:type="spellEnd"/>
      <w:r w:rsidR="008D06AD">
        <w:rPr>
          <w:rFonts w:cs="Times New Roman"/>
          <w:lang w:val="da-DK"/>
        </w:rPr>
        <w:t xml:space="preserve">, </w:t>
      </w:r>
      <w:proofErr w:type="spellStart"/>
      <w:r w:rsidR="008D06AD">
        <w:rPr>
          <w:rFonts w:cs="Times New Roman"/>
          <w:lang w:val="da-DK"/>
        </w:rPr>
        <w:t>KanBan</w:t>
      </w:r>
      <w:proofErr w:type="spellEnd"/>
      <w:r w:rsidR="008D06AD">
        <w:rPr>
          <w:rFonts w:cs="Times New Roman"/>
          <w:lang w:val="da-DK"/>
        </w:rPr>
        <w:t xml:space="preserve"> og parproduktion</w:t>
      </w:r>
      <w:r w:rsidR="00FA02EC">
        <w:rPr>
          <w:rFonts w:cs="Times New Roman"/>
          <w:lang w:val="da-DK"/>
        </w:rPr>
        <w:t>.</w:t>
      </w:r>
    </w:p>
    <w:p w14:paraId="7ABCAFE1" w14:textId="2CE55E30" w:rsidR="008D06AD" w:rsidRDefault="008D06AD" w:rsidP="00DD2DA2">
      <w:pPr>
        <w:spacing w:after="0" w:line="360" w:lineRule="auto"/>
        <w:rPr>
          <w:rFonts w:cs="Times New Roman"/>
          <w:lang w:val="da-DK"/>
        </w:rPr>
      </w:pPr>
      <w:r>
        <w:rPr>
          <w:rFonts w:cs="Times New Roman"/>
          <w:lang w:val="da-DK"/>
        </w:rPr>
        <w:t xml:space="preserve">Ud fra en analyse af projektrammeplanen er der blevet udarbejdet en tidsplan. Projektets </w:t>
      </w:r>
      <w:r w:rsidR="00B66B85">
        <w:rPr>
          <w:rFonts w:cs="Times New Roman"/>
          <w:lang w:val="da-DK"/>
        </w:rPr>
        <w:t>resurser</w:t>
      </w:r>
      <w:r>
        <w:rPr>
          <w:rFonts w:cs="Times New Roman"/>
          <w:lang w:val="da-DK"/>
        </w:rPr>
        <w:t xml:space="preserve"> </w:t>
      </w:r>
      <w:r w:rsidR="006A0CC4">
        <w:rPr>
          <w:rFonts w:cs="Times New Roman"/>
          <w:lang w:val="da-DK"/>
        </w:rPr>
        <w:t xml:space="preserve">er blevet prioriteret ud fra den forventede arbejdsindsats, der skal til for at færdiggøre projektaktiviteterne. </w:t>
      </w:r>
    </w:p>
    <w:p w14:paraId="2254131A" w14:textId="4686C389" w:rsidR="00B66B85" w:rsidRDefault="00B66B85" w:rsidP="00043856">
      <w:pPr>
        <w:spacing w:after="0" w:line="360" w:lineRule="auto"/>
        <w:rPr>
          <w:rFonts w:cs="Times New Roman"/>
          <w:lang w:val="da-DK"/>
        </w:rPr>
      </w:pPr>
      <w:r>
        <w:rPr>
          <w:rFonts w:cs="Times New Roman"/>
          <w:lang w:val="da-DK"/>
        </w:rPr>
        <w:t xml:space="preserve">Der er udarbejdet en tabel over </w:t>
      </w:r>
      <w:r w:rsidR="006A0CC4">
        <w:rPr>
          <w:rFonts w:cs="Times New Roman"/>
          <w:lang w:val="da-DK"/>
        </w:rPr>
        <w:t>projektets</w:t>
      </w:r>
      <w:r>
        <w:rPr>
          <w:rFonts w:cs="Times New Roman"/>
          <w:lang w:val="da-DK"/>
        </w:rPr>
        <w:t xml:space="preserve"> kritiske risici</w:t>
      </w:r>
      <w:r w:rsidR="006A0CC4">
        <w:rPr>
          <w:rFonts w:cs="Times New Roman"/>
          <w:lang w:val="da-DK"/>
        </w:rPr>
        <w:t>. Denne er lavet ud fra en risikovurdering af</w:t>
      </w:r>
      <w:r>
        <w:rPr>
          <w:rFonts w:cs="Times New Roman"/>
          <w:lang w:val="da-DK"/>
        </w:rPr>
        <w:t xml:space="preserve"> interne og eksterne faktorer</w:t>
      </w:r>
      <w:r w:rsidR="006A0CC4">
        <w:rPr>
          <w:rFonts w:cs="Times New Roman"/>
          <w:lang w:val="da-DK"/>
        </w:rPr>
        <w:t xml:space="preserve"> der kan påvirke projektet</w:t>
      </w:r>
      <w:r>
        <w:rPr>
          <w:rFonts w:cs="Times New Roman"/>
          <w:lang w:val="da-DK"/>
        </w:rPr>
        <w:t xml:space="preserve">. </w:t>
      </w:r>
    </w:p>
    <w:p w14:paraId="1EF01770" w14:textId="112D07EA" w:rsidR="00B66B85" w:rsidRPr="00043856" w:rsidRDefault="008712E7" w:rsidP="00043856">
      <w:pPr>
        <w:spacing w:after="0" w:line="360" w:lineRule="auto"/>
        <w:rPr>
          <w:lang w:val="da-DK"/>
        </w:rPr>
      </w:pPr>
      <w:r>
        <w:rPr>
          <w:rFonts w:cs="Times New Roman"/>
          <w:lang w:val="da-DK"/>
        </w:rPr>
        <w:t>Der er lavet en p</w:t>
      </w:r>
      <w:r w:rsidR="006A0CC4">
        <w:rPr>
          <w:rFonts w:cs="Times New Roman"/>
          <w:lang w:val="da-DK"/>
        </w:rPr>
        <w:t>rio</w:t>
      </w:r>
      <w:r>
        <w:rPr>
          <w:rFonts w:cs="Times New Roman"/>
          <w:lang w:val="da-DK"/>
        </w:rPr>
        <w:t xml:space="preserve">riteringen af krav, som beskriver betydning de kan have for projektet, samt deres nytte. </w:t>
      </w:r>
      <w:r w:rsidR="00043856">
        <w:rPr>
          <w:lang w:val="da-DK"/>
        </w:rPr>
        <w:t xml:space="preserve">Ud fra problemformuleringen er der blevet lagt vægt på krav der omhandler dataafgrænsningen og sagsudredningen. </w:t>
      </w:r>
    </w:p>
    <w:p w14:paraId="0EB9E1BF" w14:textId="62E2E65A" w:rsidR="00FA02EC" w:rsidRDefault="00DD2DA2" w:rsidP="00043856">
      <w:pPr>
        <w:spacing w:after="0" w:line="360" w:lineRule="auto"/>
        <w:rPr>
          <w:rFonts w:cs="Times New Roman"/>
          <w:lang w:val="da-DK"/>
        </w:rPr>
      </w:pPr>
      <w:r>
        <w:rPr>
          <w:rFonts w:cs="Times New Roman"/>
          <w:lang w:val="da-DK"/>
        </w:rPr>
        <w:t xml:space="preserve">Ud fra resultaterne er der blevet dannet et overblik over forretningsområdet, samt en foreløbig kravsspecifikation for det valgte modul. </w:t>
      </w:r>
    </w:p>
    <w:p w14:paraId="2CFA3C49" w14:textId="77777777" w:rsidR="00A06B15" w:rsidRDefault="00A06B15" w:rsidP="00DD2DA2">
      <w:pPr>
        <w:spacing w:after="0" w:line="360" w:lineRule="auto"/>
        <w:rPr>
          <w:rFonts w:eastAsiaTheme="majorEastAsia" w:cs="Times New Roman"/>
          <w:color w:val="2F5496" w:themeColor="accent1" w:themeShade="BF"/>
          <w:sz w:val="32"/>
          <w:szCs w:val="32"/>
          <w:lang w:val="da-DK"/>
        </w:rPr>
      </w:pPr>
      <w:bookmarkStart w:id="1115" w:name="_Toc4088561"/>
      <w:r>
        <w:rPr>
          <w:rFonts w:cs="Times New Roman"/>
          <w:lang w:val="da-DK"/>
        </w:rPr>
        <w:br w:type="page"/>
      </w:r>
    </w:p>
    <w:p w14:paraId="260BC4BB" w14:textId="779BBEF9" w:rsidR="009E1317" w:rsidRPr="00352488" w:rsidRDefault="009E1317" w:rsidP="000801EF">
      <w:pPr>
        <w:pStyle w:val="Overskrift1"/>
        <w:numPr>
          <w:ilvl w:val="0"/>
          <w:numId w:val="26"/>
        </w:numPr>
        <w:spacing w:before="0" w:line="360" w:lineRule="auto"/>
        <w:rPr>
          <w:rFonts w:ascii="Times New Roman" w:hAnsi="Times New Roman" w:cs="Times New Roman"/>
          <w:lang w:val="da-DK"/>
        </w:rPr>
      </w:pPr>
      <w:bookmarkStart w:id="1116" w:name="_Toc4164648"/>
      <w:r w:rsidRPr="00352488">
        <w:rPr>
          <w:rFonts w:ascii="Times New Roman" w:hAnsi="Times New Roman" w:cs="Times New Roman"/>
          <w:lang w:val="da-DK"/>
        </w:rPr>
        <w:lastRenderedPageBreak/>
        <w:t>Bilag</w:t>
      </w:r>
      <w:bookmarkEnd w:id="1115"/>
      <w:bookmarkEnd w:id="1116"/>
    </w:p>
    <w:p w14:paraId="7C5409B1" w14:textId="559501C2" w:rsidR="009E1317" w:rsidRPr="00352488" w:rsidRDefault="00FD1E3A" w:rsidP="00DD2DA2">
      <w:pPr>
        <w:spacing w:after="0" w:line="360" w:lineRule="auto"/>
        <w:rPr>
          <w:b/>
          <w:lang w:val="da-DK"/>
        </w:rPr>
      </w:pPr>
      <w:ins w:id="1117" w:author="Aleksander Henriksen (target conflict)" w:date="2019-03-21T19:18:00Z">
        <w:r w:rsidRPr="00352488">
          <w:rPr>
            <w:b/>
            <w:lang w:val="da-DK"/>
          </w:rPr>
          <w:t>Bilag 1:</w:t>
        </w:r>
      </w:ins>
    </w:p>
    <w:p w14:paraId="494DD281" w14:textId="3F6219BE" w:rsidR="00FD1E3A" w:rsidRPr="00352488" w:rsidRDefault="00FD1E3A" w:rsidP="00DD2DA2">
      <w:pPr>
        <w:spacing w:after="0" w:line="360" w:lineRule="auto"/>
        <w:rPr>
          <w:b/>
          <w:lang w:val="da-DK"/>
        </w:rPr>
      </w:pPr>
      <w:ins w:id="1118" w:author="Aleksander Henriksen (target conflict)" w:date="2019-03-21T19:18:00Z">
        <w:r w:rsidRPr="00352488">
          <w:rPr>
            <w:noProof/>
            <w:lang w:val="da-DK"/>
          </w:rPr>
          <w:drawing>
            <wp:inline distT="0" distB="0" distL="0" distR="0" wp14:anchorId="16330700" wp14:editId="16330700">
              <wp:extent cx="5943600" cy="3267075"/>
              <wp:effectExtent l="0" t="0" r="0" b="9525"/>
              <wp:docPr id="7" name="Billed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67075"/>
                      </a:xfrm>
                      <a:prstGeom prst="rect">
                        <a:avLst/>
                      </a:prstGeom>
                    </pic:spPr>
                  </pic:pic>
                </a:graphicData>
              </a:graphic>
            </wp:inline>
          </w:drawing>
        </w:r>
      </w:ins>
    </w:p>
    <w:p w14:paraId="2569D659" w14:textId="541F3200" w:rsidR="008B7910" w:rsidRDefault="008B7910" w:rsidP="00DD2DA2">
      <w:pPr>
        <w:spacing w:after="0" w:line="360" w:lineRule="auto"/>
        <w:rPr>
          <w:sz w:val="20"/>
          <w:lang w:val="da-DK"/>
        </w:rPr>
      </w:pPr>
      <w:ins w:id="1119" w:author="Aleksander Henriksen (target conflict)" w:date="2019-03-21T19:18:00Z">
        <w:r w:rsidRPr="00352488">
          <w:rPr>
            <w:sz w:val="20"/>
            <w:lang w:val="da-DK"/>
          </w:rPr>
          <w:t xml:space="preserve">Dette bilag viser hvordan </w:t>
        </w:r>
        <w:proofErr w:type="spellStart"/>
        <w:r w:rsidRPr="00352488">
          <w:rPr>
            <w:sz w:val="20"/>
            <w:lang w:val="da-DK"/>
          </w:rPr>
          <w:t>arbejdsflowet</w:t>
        </w:r>
        <w:proofErr w:type="spellEnd"/>
        <w:r w:rsidRPr="00352488">
          <w:rPr>
            <w:sz w:val="20"/>
            <w:lang w:val="da-DK"/>
          </w:rPr>
          <w:t xml:space="preserve"> er fordelt i UP</w:t>
        </w:r>
      </w:ins>
    </w:p>
    <w:p w14:paraId="4BCDFD3F" w14:textId="47A6B23F" w:rsidR="008712E7" w:rsidRDefault="008712E7" w:rsidP="00DD2DA2">
      <w:pPr>
        <w:spacing w:after="0" w:line="360" w:lineRule="auto"/>
        <w:rPr>
          <w:sz w:val="20"/>
          <w:lang w:val="da-DK"/>
        </w:rPr>
      </w:pPr>
      <w:r>
        <w:rPr>
          <w:sz w:val="20"/>
          <w:lang w:val="da-DK"/>
        </w:rPr>
        <w:t xml:space="preserve">Bilag 404 </w:t>
      </w:r>
    </w:p>
    <w:p w14:paraId="6110F9F8" w14:textId="6DF36AB3" w:rsidR="008712E7" w:rsidRDefault="008712E7" w:rsidP="00DD2DA2">
      <w:pPr>
        <w:spacing w:after="0" w:line="360" w:lineRule="auto"/>
        <w:rPr>
          <w:sz w:val="20"/>
          <w:lang w:val="da-DK"/>
        </w:rPr>
      </w:pPr>
      <w:r>
        <w:rPr>
          <w:sz w:val="20"/>
          <w:lang w:val="da-DK"/>
        </w:rPr>
        <w:t>Mini konklusion:</w:t>
      </w:r>
    </w:p>
    <w:p w14:paraId="0ED72000" w14:textId="3B0AFCA9" w:rsidR="008712E7" w:rsidRDefault="008712E7" w:rsidP="00DD2DA2">
      <w:pPr>
        <w:spacing w:after="0" w:line="360" w:lineRule="auto"/>
        <w:rPr>
          <w:rFonts w:cs="Times New Roman"/>
          <w:lang w:val="da-DK"/>
        </w:rPr>
      </w:pPr>
      <w:r>
        <w:rPr>
          <w:rFonts w:cs="Times New Roman"/>
          <w:lang w:val="da-DK"/>
        </w:rPr>
        <w:t xml:space="preserve">Dokumentet er lavet fordi </w:t>
      </w:r>
      <w:r w:rsidRPr="008712E7">
        <w:rPr>
          <w:rFonts w:cs="Times New Roman"/>
          <w:b/>
          <w:i/>
          <w:u w:val="double"/>
          <w:lang w:val="da-DK"/>
        </w:rPr>
        <w:t>!!LONE!!</w:t>
      </w:r>
      <w:r>
        <w:rPr>
          <w:rFonts w:cs="Times New Roman"/>
          <w:lang w:val="da-DK"/>
        </w:rPr>
        <w:t xml:space="preserve"> siger det. </w:t>
      </w:r>
    </w:p>
    <w:p w14:paraId="7AC9127C" w14:textId="77777777" w:rsidR="008712E7" w:rsidRPr="00352488" w:rsidRDefault="008712E7" w:rsidP="00DD2DA2">
      <w:pPr>
        <w:spacing w:after="0" w:line="360" w:lineRule="auto"/>
        <w:rPr>
          <w:sz w:val="20"/>
          <w:lang w:val="da-DK"/>
        </w:rPr>
      </w:pPr>
    </w:p>
    <w:p w14:paraId="6EA56A22" w14:textId="5AE59F7F" w:rsidR="00F375BF" w:rsidRPr="00352488" w:rsidRDefault="00F375BF" w:rsidP="000801EF">
      <w:pPr>
        <w:pStyle w:val="Overskrift2"/>
        <w:numPr>
          <w:ilvl w:val="1"/>
          <w:numId w:val="26"/>
        </w:numPr>
        <w:spacing w:before="0" w:line="360" w:lineRule="auto"/>
        <w:rPr>
          <w:rFonts w:ascii="Times New Roman" w:hAnsi="Times New Roman" w:cs="Times New Roman"/>
          <w:lang w:val="da-DK"/>
        </w:rPr>
      </w:pPr>
      <w:bookmarkStart w:id="1120" w:name="_Toc4088562"/>
      <w:bookmarkStart w:id="1121" w:name="_Toc4164649"/>
      <w:r w:rsidRPr="00352488">
        <w:rPr>
          <w:rFonts w:ascii="Times New Roman" w:hAnsi="Times New Roman" w:cs="Times New Roman"/>
          <w:lang w:val="da-DK"/>
        </w:rPr>
        <w:t>Logbog</w:t>
      </w:r>
      <w:bookmarkEnd w:id="1120"/>
      <w:bookmarkEnd w:id="1121"/>
    </w:p>
    <w:p w14:paraId="47C65E08" w14:textId="5C88FCEC" w:rsidR="009E1317" w:rsidRDefault="00F375BF" w:rsidP="00DD2DA2">
      <w:pPr>
        <w:spacing w:after="0" w:line="360" w:lineRule="auto"/>
        <w:rPr>
          <w:rFonts w:cs="Times New Roman"/>
          <w:b/>
          <w:bCs/>
          <w:color w:val="000000"/>
          <w:sz w:val="20"/>
          <w:szCs w:val="20"/>
          <w:lang w:val="da-DK"/>
        </w:rPr>
      </w:pPr>
      <w:r w:rsidRPr="00352488">
        <w:rPr>
          <w:rFonts w:cs="Times New Roman"/>
          <w:b/>
          <w:bCs/>
          <w:color w:val="000000"/>
          <w:sz w:val="20"/>
          <w:szCs w:val="20"/>
          <w:lang w:val="da-DK"/>
        </w:rPr>
        <w:t>Er der medtaget et link til logbogen?</w:t>
      </w:r>
    </w:p>
    <w:p w14:paraId="1FB9CDDE" w14:textId="361B7EFD" w:rsidR="003E1375" w:rsidRDefault="005F1A64" w:rsidP="005F1A64">
      <w:pPr>
        <w:rPr>
          <w:rFonts w:cs="Times New Roman"/>
          <w:b/>
          <w:bCs/>
          <w:color w:val="000000"/>
          <w:sz w:val="20"/>
          <w:szCs w:val="20"/>
          <w:lang w:val="da-DK"/>
        </w:rPr>
      </w:pPr>
      <w:r>
        <w:rPr>
          <w:rFonts w:cs="Times New Roman"/>
          <w:b/>
          <w:bCs/>
          <w:color w:val="000000"/>
          <w:sz w:val="20"/>
          <w:szCs w:val="20"/>
          <w:lang w:val="da-DK"/>
        </w:rPr>
        <w:br w:type="page"/>
      </w:r>
    </w:p>
    <w:p w14:paraId="61DA187D" w14:textId="0020FADE" w:rsidR="003E1375" w:rsidRDefault="005F1A64" w:rsidP="003E1375">
      <w:pPr>
        <w:pStyle w:val="Overskrift2"/>
        <w:numPr>
          <w:ilvl w:val="1"/>
          <w:numId w:val="26"/>
        </w:numPr>
        <w:rPr>
          <w:lang w:val="da-DK"/>
        </w:rPr>
      </w:pPr>
      <w:r>
        <w:rPr>
          <w:lang w:val="da-DK"/>
        </w:rPr>
        <w:lastRenderedPageBreak/>
        <w:t>OL Cases</w:t>
      </w:r>
    </w:p>
    <w:p w14:paraId="0C44B48C" w14:textId="77777777" w:rsidR="005F1A64" w:rsidRPr="005F1A64" w:rsidRDefault="005F1A64" w:rsidP="005F1A64">
      <w:pPr>
        <w:rPr>
          <w:lang w:val="da-DK"/>
        </w:rPr>
      </w:pPr>
      <w:bookmarkStart w:id="1122" w:name="_GoBack"/>
      <w:bookmarkEnd w:id="1122"/>
    </w:p>
    <w:sectPr w:rsidR="005F1A64" w:rsidRPr="005F1A64" w:rsidSect="003E1375">
      <w:footerReference w:type="firs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slak Nicolajsen" w:date="2019-03-12T12:24:00Z" w:initials="AN">
    <w:p w14:paraId="3C45006C" w14:textId="68C639F7" w:rsidR="003E1375" w:rsidRPr="00D72BD8" w:rsidRDefault="003E1375">
      <w:pPr>
        <w:pStyle w:val="Kommentartekst"/>
        <w:rPr>
          <w:lang w:val="da-DK"/>
        </w:rPr>
      </w:pPr>
      <w:r>
        <w:rPr>
          <w:rStyle w:val="Kommentarhenvisning"/>
        </w:rPr>
        <w:annotationRef/>
      </w:r>
      <w:r w:rsidRPr="00D72BD8">
        <w:rPr>
          <w:lang w:val="da-DK"/>
        </w:rPr>
        <w:t>Her introduceres Sensum Bosted fø</w:t>
      </w:r>
      <w:r>
        <w:rPr>
          <w:lang w:val="da-DK"/>
        </w:rPr>
        <w:t>rste gang</w:t>
      </w:r>
    </w:p>
  </w:comment>
  <w:comment w:id="21" w:author="Mathias Jakobsen" w:date="2019-03-18T17:27:00Z" w:initials="MJ">
    <w:p w14:paraId="07FB7154" w14:textId="5D4F6630" w:rsidR="003E1375" w:rsidRPr="00E125C0" w:rsidRDefault="003E1375">
      <w:pPr>
        <w:pStyle w:val="Kommentartekst"/>
        <w:rPr>
          <w:lang w:val="da-DK"/>
        </w:rPr>
      </w:pPr>
      <w:r>
        <w:rPr>
          <w:rStyle w:val="Kommentarhenvisning"/>
        </w:rPr>
        <w:annotationRef/>
      </w:r>
      <w:r w:rsidRPr="00E125C0">
        <w:rPr>
          <w:lang w:val="da-DK"/>
        </w:rPr>
        <w:t>Hvad?</w:t>
      </w:r>
    </w:p>
  </w:comment>
  <w:comment w:id="42" w:author="Mathias Jakobsen" w:date="2019-03-18T17:28:00Z" w:initials="MJ">
    <w:p w14:paraId="4A103393" w14:textId="10FAFBDD" w:rsidR="003E1375" w:rsidRPr="008A3DBF" w:rsidRDefault="003E1375">
      <w:pPr>
        <w:pStyle w:val="Kommentartekst"/>
        <w:rPr>
          <w:lang w:val="da-DK"/>
        </w:rPr>
      </w:pPr>
      <w:r>
        <w:rPr>
          <w:rStyle w:val="Kommentarhenvisning"/>
        </w:rPr>
        <w:annotationRef/>
      </w:r>
      <w:r w:rsidRPr="008A3DBF">
        <w:rPr>
          <w:lang w:val="da-DK"/>
        </w:rPr>
        <w:t xml:space="preserve">af de tre moduler </w:t>
      </w:r>
      <w:r>
        <w:rPr>
          <w:lang w:val="da-DK"/>
        </w:rPr>
        <w:t>–</w:t>
      </w:r>
      <w:r w:rsidRPr="008A3DBF">
        <w:rPr>
          <w:lang w:val="da-DK"/>
        </w:rPr>
        <w:t xml:space="preserve"> p</w:t>
      </w:r>
      <w:r>
        <w:rPr>
          <w:lang w:val="da-DK"/>
        </w:rPr>
        <w:t>lanlægning, sagsudredning og dagbog.</w:t>
      </w:r>
    </w:p>
  </w:comment>
  <w:comment w:id="48" w:author="Mathias Jakobsen" w:date="2019-03-18T17:30:00Z" w:initials="MJ">
    <w:p w14:paraId="079D142C" w14:textId="2C963E0F" w:rsidR="003E1375" w:rsidRPr="00E125C0" w:rsidRDefault="003E1375">
      <w:pPr>
        <w:pStyle w:val="Kommentartekst"/>
        <w:rPr>
          <w:lang w:val="da-DK"/>
        </w:rPr>
      </w:pPr>
      <w:r>
        <w:rPr>
          <w:rStyle w:val="Kommentarhenvisning"/>
        </w:rPr>
        <w:annotationRef/>
      </w:r>
      <w:r w:rsidRPr="00E125C0">
        <w:rPr>
          <w:lang w:val="da-DK"/>
        </w:rPr>
        <w:t>skrevet</w:t>
      </w:r>
    </w:p>
  </w:comment>
  <w:comment w:id="47" w:author="Aslak Nicolajsen" w:date="2019-03-12T12:31:00Z" w:initials="AN">
    <w:p w14:paraId="0B176D1B" w14:textId="77777777" w:rsidR="003E1375" w:rsidRDefault="003E1375">
      <w:pPr>
        <w:pStyle w:val="Kommentartekst"/>
        <w:rPr>
          <w:lang w:val="da-DK"/>
        </w:rPr>
      </w:pPr>
      <w:r>
        <w:rPr>
          <w:rStyle w:val="Kommentarhenvisning"/>
        </w:rPr>
        <w:annotationRef/>
      </w:r>
      <w:r w:rsidRPr="00085F63">
        <w:rPr>
          <w:lang w:val="da-DK"/>
        </w:rPr>
        <w:t>Persondatalovgivningen skal måske p</w:t>
      </w:r>
      <w:r>
        <w:rPr>
          <w:lang w:val="da-DK"/>
        </w:rPr>
        <w:t>ræsentere som årsagen til at hele projektet er blevet lavet.</w:t>
      </w:r>
    </w:p>
    <w:p w14:paraId="435B980D" w14:textId="77777777" w:rsidR="003E1375" w:rsidRDefault="003E1375">
      <w:pPr>
        <w:pStyle w:val="Kommentartekst"/>
        <w:rPr>
          <w:lang w:val="da-DK"/>
        </w:rPr>
      </w:pPr>
    </w:p>
    <w:p w14:paraId="0D18F162" w14:textId="789B9C83" w:rsidR="003E1375" w:rsidRPr="00085F63" w:rsidRDefault="003E1375">
      <w:pPr>
        <w:pStyle w:val="Kommentartekst"/>
        <w:rPr>
          <w:lang w:val="da-DK"/>
        </w:rPr>
      </w:pPr>
      <w:r>
        <w:rPr>
          <w:lang w:val="da-DK"/>
        </w:rPr>
        <w:t>Hvis der ikke var blevet lavet strengere regler om persondata, ville der ikke være nogen grund til at opdatere systemet.</w:t>
      </w:r>
    </w:p>
  </w:comment>
  <w:comment w:id="61" w:author="steffen vitten Pedersen" w:date="2019-03-12T11:08:00Z" w:initials="SVP">
    <w:p w14:paraId="6E58F932" w14:textId="2E6B728F" w:rsidR="003E1375" w:rsidRPr="00085F63" w:rsidRDefault="003E1375">
      <w:pPr>
        <w:pStyle w:val="Kommentartekst"/>
        <w:rPr>
          <w:lang w:val="da-DK"/>
        </w:rPr>
      </w:pPr>
      <w:r>
        <w:rPr>
          <w:rStyle w:val="Kommentarhenvisning"/>
        </w:rPr>
        <w:annotationRef/>
      </w:r>
      <w:r w:rsidRPr="00085F63">
        <w:rPr>
          <w:lang w:val="da-DK"/>
        </w:rPr>
        <w:t xml:space="preserve">Objective </w:t>
      </w:r>
    </w:p>
  </w:comment>
  <w:comment w:id="68" w:author="Mathias Jakobsen" w:date="2019-03-18T17:32:00Z" w:initials="MJ">
    <w:p w14:paraId="135DB26A" w14:textId="39AB4C2F" w:rsidR="003E1375" w:rsidRPr="008A3DBF" w:rsidRDefault="003E1375">
      <w:pPr>
        <w:pStyle w:val="Kommentartekst"/>
        <w:rPr>
          <w:lang w:val="da-DK"/>
        </w:rPr>
      </w:pPr>
      <w:r>
        <w:rPr>
          <w:rStyle w:val="Kommentarhenvisning"/>
        </w:rPr>
        <w:annotationRef/>
      </w:r>
      <w:r w:rsidRPr="008A3DBF">
        <w:rPr>
          <w:lang w:val="da-DK"/>
        </w:rPr>
        <w:t>Ikke helt korrekt, de øn</w:t>
      </w:r>
      <w:r>
        <w:rPr>
          <w:lang w:val="da-DK"/>
        </w:rPr>
        <w:t>sker at få de 3 moduler belyst, gruppen har bare valgt at kigge på dataafgrænsningen primært</w:t>
      </w:r>
    </w:p>
  </w:comment>
  <w:comment w:id="84" w:author="Mathias Jakobsen" w:date="2019-03-18T17:42:00Z" w:initials="MJ">
    <w:p w14:paraId="7493142D" w14:textId="444E8ED0" w:rsidR="003E1375" w:rsidRPr="000F7626" w:rsidRDefault="003E1375">
      <w:pPr>
        <w:pStyle w:val="Kommentartekst"/>
        <w:rPr>
          <w:lang w:val="da-DK"/>
        </w:rPr>
      </w:pPr>
      <w:r>
        <w:rPr>
          <w:rStyle w:val="Kommentarhenvisning"/>
        </w:rPr>
        <w:annotationRef/>
      </w:r>
      <w:r w:rsidRPr="000F7626">
        <w:rPr>
          <w:lang w:val="da-DK"/>
        </w:rPr>
        <w:t>Der springes I tid</w:t>
      </w:r>
      <w:r>
        <w:rPr>
          <w:lang w:val="da-DK"/>
        </w:rPr>
        <w:t>er, der skal vælges en til hele dokumentet</w:t>
      </w:r>
    </w:p>
  </w:comment>
  <w:comment w:id="97" w:author="Mathias Jakobsen" w:date="2019-03-18T17:35:00Z" w:initials="MJ">
    <w:p w14:paraId="471FFC6B" w14:textId="20C3C092" w:rsidR="003E1375" w:rsidRPr="000F7626" w:rsidRDefault="003E1375">
      <w:pPr>
        <w:pStyle w:val="Kommentartekst"/>
        <w:rPr>
          <w:lang w:val="da-DK"/>
        </w:rPr>
      </w:pPr>
      <w:r>
        <w:rPr>
          <w:rStyle w:val="Kommentarhenvisning"/>
        </w:rPr>
        <w:annotationRef/>
      </w:r>
      <w:r w:rsidRPr="000F7626">
        <w:rPr>
          <w:lang w:val="da-DK"/>
        </w:rPr>
        <w:t>Udredning?</w:t>
      </w:r>
    </w:p>
  </w:comment>
  <w:comment w:id="99" w:author="Mathias Jakobsen" w:date="2019-03-18T17:36:00Z" w:initials="MJ">
    <w:p w14:paraId="10BF6514" w14:textId="521960AF" w:rsidR="003E1375" w:rsidRPr="000F7626" w:rsidRDefault="003E1375">
      <w:pPr>
        <w:pStyle w:val="Kommentartekst"/>
        <w:rPr>
          <w:lang w:val="da-DK"/>
        </w:rPr>
      </w:pPr>
      <w:r>
        <w:rPr>
          <w:rStyle w:val="Kommentarhenvisning"/>
        </w:rPr>
        <w:annotationRef/>
      </w:r>
      <w:r w:rsidRPr="000F7626">
        <w:rPr>
          <w:lang w:val="da-DK"/>
        </w:rPr>
        <w:t>Udredning?</w:t>
      </w:r>
    </w:p>
  </w:comment>
  <w:comment w:id="100" w:author="Mathias Jakobsen" w:date="2019-03-18T17:34:00Z" w:initials="MJ">
    <w:p w14:paraId="0F9F188F" w14:textId="77777777" w:rsidR="003E1375" w:rsidRPr="000F7626" w:rsidRDefault="003E1375">
      <w:pPr>
        <w:pStyle w:val="Kommentartekst"/>
        <w:rPr>
          <w:lang w:val="da-DK"/>
        </w:rPr>
      </w:pPr>
      <w:r>
        <w:rPr>
          <w:rStyle w:val="Kommentarhenvisning"/>
        </w:rPr>
        <w:annotationRef/>
      </w:r>
      <w:r w:rsidRPr="000F7626">
        <w:rPr>
          <w:lang w:val="da-DK"/>
        </w:rPr>
        <w:t xml:space="preserve">Ny formulering. </w:t>
      </w:r>
      <w:r w:rsidRPr="000F7626">
        <w:rPr>
          <w:lang w:val="da-DK"/>
        </w:rPr>
        <w:t>Evt:</w:t>
      </w:r>
    </w:p>
    <w:p w14:paraId="05D7757F" w14:textId="6C9C49B2" w:rsidR="003E1375" w:rsidRPr="008A3DBF" w:rsidRDefault="003E1375">
      <w:pPr>
        <w:pStyle w:val="Kommentartekst"/>
        <w:rPr>
          <w:lang w:val="da-DK"/>
        </w:rPr>
      </w:pPr>
      <w:r>
        <w:rPr>
          <w:lang w:val="da-DK"/>
        </w:rPr>
        <w:t>”</w:t>
      </w:r>
      <w:r w:rsidRPr="008A3DBF">
        <w:rPr>
          <w:lang w:val="da-DK"/>
        </w:rPr>
        <w:t>til at effektivisere det socialfaglige område”</w:t>
      </w:r>
    </w:p>
  </w:comment>
  <w:comment w:id="1074" w:author="Aleksander Henriksen" w:date="2019-03-20T05:13:00Z" w:initials="AH">
    <w:p w14:paraId="55FA3097" w14:textId="2516CBE2" w:rsidR="003E1375" w:rsidRDefault="003E1375">
      <w:pPr>
        <w:pStyle w:val="Kommentartekst"/>
      </w:pPr>
      <w:r>
        <w:rPr>
          <w:rStyle w:val="Kommentarhenvisning"/>
        </w:rPr>
        <w:annotationRef/>
      </w:r>
      <w:r>
        <w:t>Defect discovery rates, acceptable defect densities and so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5006C" w15:done="1"/>
  <w15:commentEx w15:paraId="07FB7154" w15:done="1"/>
  <w15:commentEx w15:paraId="4A103393" w15:done="1"/>
  <w15:commentEx w15:paraId="079D142C" w15:done="1"/>
  <w15:commentEx w15:paraId="0D18F162" w15:done="1"/>
  <w15:commentEx w15:paraId="6E58F932" w15:done="1"/>
  <w15:commentEx w15:paraId="135DB26A" w15:done="1"/>
  <w15:commentEx w15:paraId="7493142D" w15:done="1"/>
  <w15:commentEx w15:paraId="471FFC6B" w15:done="1"/>
  <w15:commentEx w15:paraId="10BF6514" w15:done="1"/>
  <w15:commentEx w15:paraId="05D7757F" w15:done="1"/>
  <w15:commentEx w15:paraId="55FA30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5006C" w16cid:durableId="20322375"/>
  <w16cid:commentId w16cid:paraId="07FB7154" w16cid:durableId="203A5391"/>
  <w16cid:commentId w16cid:paraId="4A103393" w16cid:durableId="203A53D9"/>
  <w16cid:commentId w16cid:paraId="079D142C" w16cid:durableId="203A5439"/>
  <w16cid:commentId w16cid:paraId="0D18F162" w16cid:durableId="20322504"/>
  <w16cid:commentId w16cid:paraId="6E58F932" w16cid:durableId="203211A6"/>
  <w16cid:commentId w16cid:paraId="135DB26A" w16cid:durableId="203A54A7"/>
  <w16cid:commentId w16cid:paraId="7493142D" w16cid:durableId="203A56F0"/>
  <w16cid:commentId w16cid:paraId="471FFC6B" w16cid:durableId="203A557A"/>
  <w16cid:commentId w16cid:paraId="10BF6514" w16cid:durableId="203A5581"/>
  <w16cid:commentId w16cid:paraId="05D7757F" w16cid:durableId="203A553F"/>
  <w16cid:commentId w16cid:paraId="55FA3097" w16cid:durableId="203C4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72EBB" w14:textId="77777777" w:rsidR="004A5A88" w:rsidRDefault="004A5A88" w:rsidP="002A2F13">
      <w:pPr>
        <w:spacing w:after="0" w:line="240" w:lineRule="auto"/>
      </w:pPr>
      <w:r>
        <w:separator/>
      </w:r>
    </w:p>
  </w:endnote>
  <w:endnote w:type="continuationSeparator" w:id="0">
    <w:p w14:paraId="2F2A5CC5" w14:textId="77777777" w:rsidR="004A5A88" w:rsidRDefault="004A5A88" w:rsidP="002A2F13">
      <w:pPr>
        <w:spacing w:after="0" w:line="240" w:lineRule="auto"/>
      </w:pPr>
      <w:r>
        <w:continuationSeparator/>
      </w:r>
    </w:p>
  </w:endnote>
  <w:endnote w:type="continuationNotice" w:id="1">
    <w:p w14:paraId="3281CC38" w14:textId="77777777" w:rsidR="004A5A88" w:rsidRDefault="004A5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02797"/>
      <w:docPartObj>
        <w:docPartGallery w:val="Page Numbers (Bottom of Page)"/>
        <w:docPartUnique/>
      </w:docPartObj>
    </w:sdtPr>
    <w:sdtContent>
      <w:sdt>
        <w:sdtPr>
          <w:id w:val="-1769616900"/>
          <w:docPartObj>
            <w:docPartGallery w:val="Page Numbers (Top of Page)"/>
            <w:docPartUnique/>
          </w:docPartObj>
        </w:sdtPr>
        <w:sdtContent>
          <w:p w14:paraId="29ADBA2C" w14:textId="124BEEE7" w:rsidR="003E1375" w:rsidRDefault="003E1375">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Pr>
                <w:b/>
                <w:bCs/>
                <w:lang w:val="da-DK"/>
              </w:rPr>
              <w:t>2</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Pr>
                <w:b/>
                <w:bCs/>
                <w:lang w:val="da-DK"/>
              </w:rPr>
              <w:t>2</w:t>
            </w:r>
            <w:r>
              <w:rPr>
                <w:b/>
                <w:bCs/>
                <w:szCs w:val="24"/>
              </w:rPr>
              <w:fldChar w:fldCharType="end"/>
            </w:r>
          </w:p>
        </w:sdtContent>
      </w:sdt>
    </w:sdtContent>
  </w:sdt>
  <w:p w14:paraId="023C74A0" w14:textId="77777777" w:rsidR="003E1375" w:rsidRDefault="003E137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03529"/>
      <w:docPartObj>
        <w:docPartGallery w:val="Page Numbers (Bottom of Page)"/>
        <w:docPartUnique/>
      </w:docPartObj>
    </w:sdtPr>
    <w:sdtContent>
      <w:sdt>
        <w:sdtPr>
          <w:id w:val="301116992"/>
          <w:docPartObj>
            <w:docPartGallery w:val="Page Numbers (Top of Page)"/>
            <w:docPartUnique/>
          </w:docPartObj>
        </w:sdtPr>
        <w:sdtContent>
          <w:p w14:paraId="207BD487" w14:textId="73733B1D" w:rsidR="003E1375" w:rsidRDefault="003E1375">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Pr>
                <w:b/>
                <w:bCs/>
                <w:lang w:val="da-DK"/>
              </w:rPr>
              <w:t>2</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Pr>
                <w:b/>
                <w:bCs/>
                <w:lang w:val="da-DK"/>
              </w:rPr>
              <w:t>2</w:t>
            </w:r>
            <w:r>
              <w:rPr>
                <w:b/>
                <w:bCs/>
                <w:szCs w:val="24"/>
              </w:rPr>
              <w:fldChar w:fldCharType="end"/>
            </w:r>
          </w:p>
        </w:sdtContent>
      </w:sdt>
    </w:sdtContent>
  </w:sdt>
  <w:p w14:paraId="3833AEAF" w14:textId="77777777" w:rsidR="003E1375" w:rsidRDefault="003E1375">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263482"/>
      <w:docPartObj>
        <w:docPartGallery w:val="Page Numbers (Bottom of Page)"/>
        <w:docPartUnique/>
      </w:docPartObj>
    </w:sdtPr>
    <w:sdtContent>
      <w:sdt>
        <w:sdtPr>
          <w:id w:val="860096411"/>
          <w:docPartObj>
            <w:docPartGallery w:val="Page Numbers (Top of Page)"/>
            <w:docPartUnique/>
          </w:docPartObj>
        </w:sdtPr>
        <w:sdtContent>
          <w:p w14:paraId="7F1333A5" w14:textId="77777777" w:rsidR="003E1375" w:rsidRDefault="003E1375">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Pr>
                <w:b/>
                <w:bCs/>
                <w:lang w:val="da-DK"/>
              </w:rPr>
              <w:t>2</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Pr>
                <w:b/>
                <w:bCs/>
                <w:lang w:val="da-DK"/>
              </w:rPr>
              <w:t>2</w:t>
            </w:r>
            <w:r>
              <w:rPr>
                <w:b/>
                <w:bCs/>
                <w:szCs w:val="24"/>
              </w:rPr>
              <w:fldChar w:fldCharType="end"/>
            </w:r>
          </w:p>
        </w:sdtContent>
      </w:sdt>
    </w:sdtContent>
  </w:sdt>
  <w:p w14:paraId="1EB12DAA" w14:textId="77777777" w:rsidR="003E1375" w:rsidRDefault="003E1375">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099910"/>
      <w:docPartObj>
        <w:docPartGallery w:val="Page Numbers (Bottom of Page)"/>
        <w:docPartUnique/>
      </w:docPartObj>
    </w:sdtPr>
    <w:sdtContent>
      <w:sdt>
        <w:sdtPr>
          <w:id w:val="-675887990"/>
          <w:docPartObj>
            <w:docPartGallery w:val="Page Numbers (Top of Page)"/>
            <w:docPartUnique/>
          </w:docPartObj>
        </w:sdtPr>
        <w:sdtContent>
          <w:p w14:paraId="27C31EE0" w14:textId="77777777" w:rsidR="003E1375" w:rsidRDefault="003E1375">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Pr>
                <w:b/>
                <w:bCs/>
                <w:lang w:val="da-DK"/>
              </w:rPr>
              <w:t>2</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Pr>
                <w:b/>
                <w:bCs/>
                <w:lang w:val="da-DK"/>
              </w:rPr>
              <w:t>2</w:t>
            </w:r>
            <w:r>
              <w:rPr>
                <w:b/>
                <w:bCs/>
                <w:szCs w:val="24"/>
              </w:rPr>
              <w:fldChar w:fldCharType="end"/>
            </w:r>
          </w:p>
        </w:sdtContent>
      </w:sdt>
    </w:sdtContent>
  </w:sdt>
  <w:p w14:paraId="03844933" w14:textId="77777777" w:rsidR="003E1375" w:rsidRDefault="003E13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7E69" w14:textId="77777777" w:rsidR="004A5A88" w:rsidRDefault="004A5A88" w:rsidP="002A2F13">
      <w:pPr>
        <w:spacing w:after="0" w:line="240" w:lineRule="auto"/>
      </w:pPr>
      <w:r>
        <w:separator/>
      </w:r>
    </w:p>
  </w:footnote>
  <w:footnote w:type="continuationSeparator" w:id="0">
    <w:p w14:paraId="7311895F" w14:textId="77777777" w:rsidR="004A5A88" w:rsidRDefault="004A5A88" w:rsidP="002A2F13">
      <w:pPr>
        <w:spacing w:after="0" w:line="240" w:lineRule="auto"/>
      </w:pPr>
      <w:r>
        <w:continuationSeparator/>
      </w:r>
    </w:p>
  </w:footnote>
  <w:footnote w:type="continuationNotice" w:id="1">
    <w:p w14:paraId="018273C9" w14:textId="77777777" w:rsidR="004A5A88" w:rsidRDefault="004A5A88">
      <w:pPr>
        <w:spacing w:after="0" w:line="240" w:lineRule="auto"/>
      </w:pPr>
    </w:p>
  </w:footnote>
  <w:footnote w:id="2">
    <w:p w14:paraId="53A43CD4" w14:textId="08AA9542" w:rsidR="003E1375" w:rsidRDefault="003E1375" w:rsidP="001324AE">
      <w:pPr>
        <w:pStyle w:val="NormalWeb"/>
        <w:spacing w:before="0" w:beforeAutospacing="0" w:after="0" w:afterAutospacing="0"/>
      </w:pPr>
      <w:r>
        <w:rPr>
          <w:rStyle w:val="Fodnotehenvisning"/>
        </w:rPr>
        <w:footnoteRef/>
      </w:r>
      <w:ins w:id="9" w:author="Don Mangino (merge conflict)" w:date="2019-03-19T10:04:00Z">
        <w:r>
          <w:fldChar w:fldCharType="begin"/>
        </w:r>
        <w:r>
          <w:instrText xml:space="preserve"> HYPERLINK "https://www.kombit.dk/KOMBIThistorie" </w:instrText>
        </w:r>
        <w:r>
          <w:fldChar w:fldCharType="separate"/>
        </w:r>
      </w:ins>
      <w:ins w:id="10" w:author="vitten (merge conflict)" w:date="2019-03-12T09:37:00Z">
        <w:r>
          <w:rPr>
            <w:rStyle w:val="Hyperlink"/>
            <w:rFonts w:ascii="Arial" w:hAnsi="Arial" w:cs="Arial"/>
            <w:color w:val="000000"/>
            <w:sz w:val="22"/>
            <w:szCs w:val="22"/>
          </w:rPr>
          <w:t xml:space="preserve"> </w:t>
        </w:r>
        <w:r>
          <w:rPr>
            <w:rStyle w:val="Hyperlink"/>
            <w:rFonts w:ascii="Arial" w:hAnsi="Arial" w:cs="Arial"/>
            <w:color w:val="1155CC"/>
            <w:sz w:val="22"/>
            <w:szCs w:val="22"/>
          </w:rPr>
          <w:t>https://www.kombit.dk/KOMBIThistorie</w:t>
        </w:r>
      </w:ins>
      <w:ins w:id="11" w:author="Don Mangino (merge conflict)" w:date="2019-03-19T10:04:00Z">
        <w:r>
          <w:rPr>
            <w:rStyle w:val="Hyperlink"/>
            <w:rFonts w:ascii="Arial" w:hAnsi="Arial" w:cs="Arial"/>
            <w:color w:val="1155CC"/>
            <w:sz w:val="22"/>
            <w:szCs w:val="22"/>
          </w:rPr>
          <w:fldChar w:fldCharType="end"/>
        </w:r>
      </w:ins>
    </w:p>
    <w:p w14:paraId="34C88F16" w14:textId="0931B974" w:rsidR="003E1375" w:rsidRPr="001324AE" w:rsidRDefault="003E1375">
      <w:pPr>
        <w:pStyle w:val="Fodnotetekst"/>
        <w:rPr>
          <w:lang w:val="da-DK"/>
        </w:rPr>
      </w:pPr>
    </w:p>
  </w:footnote>
  <w:footnote w:id="3">
    <w:p w14:paraId="747E9769" w14:textId="133A940C" w:rsidR="003E1375" w:rsidRPr="00272C7D" w:rsidRDefault="003E1375">
      <w:pPr>
        <w:pStyle w:val="Fodnotetekst"/>
      </w:pPr>
      <w:r>
        <w:rPr>
          <w:rStyle w:val="Fodnotehenvisning"/>
        </w:rPr>
        <w:footnoteRef/>
      </w:r>
      <w:r>
        <w:t xml:space="preserve"> </w:t>
      </w:r>
      <w:r w:rsidRPr="00272C7D">
        <w:t>https://socialstyrelsen.dk/tvaergaende-omrader/sagsbehandling/voksenudredningsmetoden</w:t>
      </w:r>
    </w:p>
  </w:footnote>
  <w:footnote w:id="4">
    <w:p w14:paraId="61297359" w14:textId="046CDEF4" w:rsidR="003E1375" w:rsidRPr="00EC366A" w:rsidRDefault="003E1375">
      <w:pPr>
        <w:pStyle w:val="Fodnotetekst"/>
        <w:rPr>
          <w:lang w:val="da-DK"/>
        </w:rPr>
      </w:pPr>
      <w:r>
        <w:rPr>
          <w:rStyle w:val="Fodnotehenvisning"/>
        </w:rPr>
        <w:footnoteRef/>
      </w:r>
      <w:r>
        <w:t xml:space="preserve"> </w:t>
      </w:r>
      <w:r>
        <w:rPr>
          <w:lang w:val="da-DK"/>
        </w:rPr>
        <w:t>Se metode afsnit parproduktion</w:t>
      </w:r>
    </w:p>
  </w:footnote>
  <w:footnote w:id="5">
    <w:p w14:paraId="6A07C8A7" w14:textId="1960DD32" w:rsidR="003E1375" w:rsidRPr="007E5FE1" w:rsidRDefault="003E1375">
      <w:pPr>
        <w:pStyle w:val="Fodnotetekst"/>
        <w:rPr>
          <w:lang w:val="da-DK"/>
        </w:rPr>
      </w:pPr>
      <w:r>
        <w:rPr>
          <w:rStyle w:val="Fodnotehenvisning"/>
        </w:rPr>
        <w:footnoteRef/>
      </w:r>
      <w:r>
        <w:t xml:space="preserve"> </w:t>
      </w:r>
      <w:r w:rsidRPr="00272C7D">
        <w:rPr>
          <w:lang w:val="da-DK"/>
        </w:rPr>
        <w:t>Kommunernes</w:t>
      </w:r>
      <w:r>
        <w:t xml:space="preserve"> </w:t>
      </w:r>
      <w:r w:rsidRPr="00272C7D">
        <w:rPr>
          <w:lang w:val="da-DK"/>
        </w:rPr>
        <w:t>landsforening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18440" w14:textId="1A78E000" w:rsidR="003E1375" w:rsidRDefault="003E1375" w:rsidP="0003793D">
    <w:pPr>
      <w:pStyle w:val="Sidehoved"/>
      <w:rPr>
        <w:lang w:val="da-DK"/>
      </w:rPr>
    </w:pPr>
    <w:ins w:id="1100" w:author="vitten (merge conflict)" w:date="2019-03-15T17:46:00Z">
      <w:r>
        <w:rPr>
          <w:lang w:val="da-DK"/>
        </w:rPr>
        <w:t>Inceptionsfasen</w:t>
      </w:r>
      <w:r>
        <w:rPr>
          <w:lang w:val="da-DK"/>
        </w:rPr>
        <w:tab/>
        <w:t>Inception</w:t>
      </w:r>
    </w:ins>
    <w:ins w:id="1101" w:author="vitten (merge conflict)" w:date="2019-03-19T12:48:00Z">
      <w:r>
        <w:rPr>
          <w:lang w:val="da-DK"/>
        </w:rPr>
        <w:t>sd</w:t>
      </w:r>
    </w:ins>
    <w:ins w:id="1102" w:author="vitten (merge conflict)" w:date="2019-03-15T17:46:00Z">
      <w:r>
        <w:rPr>
          <w:lang w:val="da-DK"/>
        </w:rPr>
        <w:t>okument</w:t>
      </w:r>
      <w:r>
        <w:rPr>
          <w:lang w:val="da-DK"/>
        </w:rPr>
        <w:tab/>
        <w:t>Aflevering:</w:t>
      </w:r>
    </w:ins>
  </w:p>
  <w:p w14:paraId="5B2B8408" w14:textId="77777777" w:rsidR="003E1375" w:rsidRPr="00F253E3" w:rsidRDefault="003E1375" w:rsidP="0003793D">
    <w:pPr>
      <w:pStyle w:val="Sidehoved"/>
      <w:tabs>
        <w:tab w:val="left" w:pos="2655"/>
      </w:tabs>
      <w:rPr>
        <w:lang w:val="da-DK"/>
      </w:rPr>
    </w:pPr>
    <w:ins w:id="1103" w:author="vitten (merge conflict)" w:date="2019-03-15T17:46:00Z">
      <w:r>
        <w:rPr>
          <w:lang w:val="da-DK"/>
        </w:rPr>
        <w:t>25-02/2019 – 22-03/2019</w:t>
      </w:r>
      <w:r>
        <w:rPr>
          <w:lang w:val="da-DK"/>
        </w:rPr>
        <w:tab/>
      </w:r>
      <w:r>
        <w:rPr>
          <w:lang w:val="da-DK"/>
        </w:rPr>
        <w:tab/>
        <w:t>Semester Gruppen 02</w:t>
      </w:r>
      <w:r>
        <w:rPr>
          <w:lang w:val="da-DK"/>
        </w:rPr>
        <w:tab/>
        <w:t>22-03/2019</w:t>
      </w:r>
    </w:ins>
  </w:p>
  <w:p w14:paraId="6579D65F" w14:textId="688202C7" w:rsidR="003E1375" w:rsidRDefault="003E137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DCCB" w14:textId="6A293E9B" w:rsidR="003E1375" w:rsidRDefault="003E1375">
    <w:pPr>
      <w:pStyle w:val="Sidehoved"/>
      <w:rPr>
        <w:lang w:val="da-DK"/>
      </w:rPr>
    </w:pPr>
    <w:ins w:id="1104" w:author="vitten (merge conflict)" w:date="2019-03-15T17:46:00Z">
      <w:r>
        <w:rPr>
          <w:lang w:val="da-DK"/>
        </w:rPr>
        <w:t>Inceptions fasen</w:t>
      </w:r>
      <w:r>
        <w:rPr>
          <w:lang w:val="da-DK"/>
        </w:rPr>
        <w:tab/>
      </w:r>
      <w:proofErr w:type="spellStart"/>
      <w:r>
        <w:rPr>
          <w:lang w:val="da-DK"/>
        </w:rPr>
        <w:t>Inceptionsdokument</w:t>
      </w:r>
      <w:proofErr w:type="spellEnd"/>
      <w:r>
        <w:rPr>
          <w:lang w:val="da-DK"/>
        </w:rPr>
        <w:tab/>
        <w:t>Aflevering:</w:t>
      </w:r>
    </w:ins>
  </w:p>
  <w:p w14:paraId="43270EC9" w14:textId="4B8CB264" w:rsidR="003E1375" w:rsidRPr="00F253E3" w:rsidRDefault="003E1375" w:rsidP="0003793D">
    <w:pPr>
      <w:pStyle w:val="Sidehoved"/>
      <w:tabs>
        <w:tab w:val="left" w:pos="2655"/>
      </w:tabs>
      <w:rPr>
        <w:lang w:val="da-DK"/>
      </w:rPr>
    </w:pPr>
    <w:ins w:id="1105" w:author="vitten (merge conflict)" w:date="2019-03-15T17:46:00Z">
      <w:r>
        <w:rPr>
          <w:lang w:val="da-DK"/>
        </w:rPr>
        <w:t>25-02/2019 – 22-03/2019</w:t>
      </w:r>
      <w:r>
        <w:rPr>
          <w:lang w:val="da-DK"/>
        </w:rPr>
        <w:tab/>
      </w:r>
      <w:r>
        <w:rPr>
          <w:lang w:val="da-DK"/>
        </w:rPr>
        <w:tab/>
        <w:t>Semester Gruppe 02</w:t>
      </w:r>
      <w:r>
        <w:rPr>
          <w:lang w:val="da-DK"/>
        </w:rPr>
        <w:tab/>
        <w:t>22-03/2019</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7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2B68"/>
    <w:multiLevelType w:val="hybridMultilevel"/>
    <w:tmpl w:val="F0CA255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2018AA"/>
    <w:multiLevelType w:val="hybridMultilevel"/>
    <w:tmpl w:val="D76AB694"/>
    <w:lvl w:ilvl="0" w:tplc="2BA854D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B25811"/>
    <w:multiLevelType w:val="multilevel"/>
    <w:tmpl w:val="BA7A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2A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2F40A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90B1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CD291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B439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EA65C5"/>
    <w:multiLevelType w:val="hybridMultilevel"/>
    <w:tmpl w:val="EA0ECF44"/>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0" w15:restartNumberingAfterBreak="0">
    <w:nsid w:val="2D7D5315"/>
    <w:multiLevelType w:val="multilevel"/>
    <w:tmpl w:val="387A11A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271529"/>
    <w:multiLevelType w:val="multilevel"/>
    <w:tmpl w:val="0632F49C"/>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32435BE"/>
    <w:multiLevelType w:val="multilevel"/>
    <w:tmpl w:val="DF8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A4A19"/>
    <w:multiLevelType w:val="multilevel"/>
    <w:tmpl w:val="ED902B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8F67F1"/>
    <w:multiLevelType w:val="multilevel"/>
    <w:tmpl w:val="ED902B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BF28E7"/>
    <w:multiLevelType w:val="hybridMultilevel"/>
    <w:tmpl w:val="9B52497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52D325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D528A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909E8"/>
    <w:multiLevelType w:val="multilevel"/>
    <w:tmpl w:val="A3DE1D6C"/>
    <w:lvl w:ilvl="0">
      <w:start w:val="7"/>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964F1F"/>
    <w:multiLevelType w:val="multilevel"/>
    <w:tmpl w:val="ED902B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F530E0"/>
    <w:multiLevelType w:val="hybridMultilevel"/>
    <w:tmpl w:val="77241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2174527"/>
    <w:multiLevelType w:val="multilevel"/>
    <w:tmpl w:val="04B04CB2"/>
    <w:lvl w:ilvl="0">
      <w:start w:val="1"/>
      <w:numFmt w:val="decimal"/>
      <w:lvlText w:val="%1."/>
      <w:lvlJc w:val="left"/>
      <w:pPr>
        <w:ind w:left="360" w:hanging="360"/>
      </w:pPr>
      <w:rPr>
        <w:rFonts w:hint="default"/>
      </w:rPr>
    </w:lvl>
    <w:lvl w:ilvl="1">
      <w:start w:val="1"/>
      <w:numFmt w:val="decimal"/>
      <w:lvlText w:val="%2.1"/>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AC1393D"/>
    <w:multiLevelType w:val="hybridMultilevel"/>
    <w:tmpl w:val="2F4E0BB0"/>
    <w:lvl w:ilvl="0" w:tplc="0406000F">
      <w:start w:val="7"/>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CCA5C09"/>
    <w:multiLevelType w:val="multilevel"/>
    <w:tmpl w:val="A3DE1D6C"/>
    <w:lvl w:ilvl="0">
      <w:start w:val="7"/>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4713B5"/>
    <w:multiLevelType w:val="multilevel"/>
    <w:tmpl w:val="ED902B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48520F"/>
    <w:multiLevelType w:val="hybridMultilevel"/>
    <w:tmpl w:val="509A9A52"/>
    <w:lvl w:ilvl="0" w:tplc="0406000F">
      <w:start w:val="7"/>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07801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096BA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8204FA"/>
    <w:multiLevelType w:val="multilevel"/>
    <w:tmpl w:val="10143D0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6A3530"/>
    <w:multiLevelType w:val="hybridMultilevel"/>
    <w:tmpl w:val="C4F20FA6"/>
    <w:lvl w:ilvl="0" w:tplc="B70CB6D0">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FAC4D8C"/>
    <w:multiLevelType w:val="hybridMultilevel"/>
    <w:tmpl w:val="70D4E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
  </w:num>
  <w:num w:numId="4">
    <w:abstractNumId w:val="12"/>
  </w:num>
  <w:num w:numId="5">
    <w:abstractNumId w:val="8"/>
  </w:num>
  <w:num w:numId="6">
    <w:abstractNumId w:val="29"/>
  </w:num>
  <w:num w:numId="7">
    <w:abstractNumId w:val="1"/>
  </w:num>
  <w:num w:numId="8">
    <w:abstractNumId w:val="11"/>
  </w:num>
  <w:num w:numId="9">
    <w:abstractNumId w:val="5"/>
  </w:num>
  <w:num w:numId="10">
    <w:abstractNumId w:val="26"/>
  </w:num>
  <w:num w:numId="11">
    <w:abstractNumId w:val="6"/>
  </w:num>
  <w:num w:numId="12">
    <w:abstractNumId w:val="16"/>
  </w:num>
  <w:num w:numId="13">
    <w:abstractNumId w:val="4"/>
  </w:num>
  <w:num w:numId="14">
    <w:abstractNumId w:val="27"/>
  </w:num>
  <w:num w:numId="15">
    <w:abstractNumId w:val="7"/>
  </w:num>
  <w:num w:numId="16">
    <w:abstractNumId w:val="18"/>
  </w:num>
  <w:num w:numId="17">
    <w:abstractNumId w:val="17"/>
  </w:num>
  <w:num w:numId="18">
    <w:abstractNumId w:val="23"/>
  </w:num>
  <w:num w:numId="19">
    <w:abstractNumId w:val="0"/>
  </w:num>
  <w:num w:numId="20">
    <w:abstractNumId w:val="22"/>
  </w:num>
  <w:num w:numId="21">
    <w:abstractNumId w:val="25"/>
  </w:num>
  <w:num w:numId="22">
    <w:abstractNumId w:val="9"/>
  </w:num>
  <w:num w:numId="23">
    <w:abstractNumId w:val="15"/>
  </w:num>
  <w:num w:numId="24">
    <w:abstractNumId w:val="21"/>
  </w:num>
  <w:num w:numId="25">
    <w:abstractNumId w:val="10"/>
  </w:num>
  <w:num w:numId="26">
    <w:abstractNumId w:val="13"/>
  </w:num>
  <w:num w:numId="27">
    <w:abstractNumId w:val="24"/>
  </w:num>
  <w:num w:numId="28">
    <w:abstractNumId w:val="14"/>
  </w:num>
  <w:num w:numId="29">
    <w:abstractNumId w:val="19"/>
  </w:num>
  <w:num w:numId="30">
    <w:abstractNumId w:val="28"/>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lak Nicolajsen">
    <w15:presenceInfo w15:providerId="Windows Live" w15:userId="c1cca0e7dd68146f"/>
  </w15:person>
  <w15:person w15:author="Mathias Jakobsen">
    <w15:presenceInfo w15:providerId="AD" w15:userId="S::mjako18@student.sdu.dk::a3783066-af11-4cb8-b3ba-dc6c2793db88"/>
  </w15:person>
  <w15:person w15:author="steffen vitten Pedersen">
    <w15:presenceInfo w15:providerId="None" w15:userId="steffen vitten Pedersen"/>
  </w15:person>
  <w15:person w15:author="Aleksander Henriksen">
    <w15:presenceInfo w15:providerId="Windows Live" w15:userId="47c07380b28e75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tTAxNjcyNjUwtjRT0lEKTi0uzszPAykwrwUAVa9tRCwAAAA="/>
  </w:docVars>
  <w:rsids>
    <w:rsidRoot w:val="002A2F13"/>
    <w:rsid w:val="00003956"/>
    <w:rsid w:val="00004A1D"/>
    <w:rsid w:val="00023824"/>
    <w:rsid w:val="00023C8F"/>
    <w:rsid w:val="00027A17"/>
    <w:rsid w:val="00030EF1"/>
    <w:rsid w:val="0003435D"/>
    <w:rsid w:val="0003793D"/>
    <w:rsid w:val="00043856"/>
    <w:rsid w:val="000438C1"/>
    <w:rsid w:val="000617C6"/>
    <w:rsid w:val="00062F77"/>
    <w:rsid w:val="000646FC"/>
    <w:rsid w:val="00072249"/>
    <w:rsid w:val="00077FC5"/>
    <w:rsid w:val="000801EF"/>
    <w:rsid w:val="0008304A"/>
    <w:rsid w:val="00085F63"/>
    <w:rsid w:val="000871F7"/>
    <w:rsid w:val="0009646D"/>
    <w:rsid w:val="000A3900"/>
    <w:rsid w:val="000A6BC1"/>
    <w:rsid w:val="000C31FC"/>
    <w:rsid w:val="000D3212"/>
    <w:rsid w:val="000D3297"/>
    <w:rsid w:val="000D756E"/>
    <w:rsid w:val="000F72C7"/>
    <w:rsid w:val="000F7626"/>
    <w:rsid w:val="001027BD"/>
    <w:rsid w:val="0010491E"/>
    <w:rsid w:val="001053D5"/>
    <w:rsid w:val="00106AAB"/>
    <w:rsid w:val="00112919"/>
    <w:rsid w:val="00120DA3"/>
    <w:rsid w:val="00126129"/>
    <w:rsid w:val="001324AE"/>
    <w:rsid w:val="001440A8"/>
    <w:rsid w:val="00170DE2"/>
    <w:rsid w:val="001840D7"/>
    <w:rsid w:val="001A08F7"/>
    <w:rsid w:val="001A4E0C"/>
    <w:rsid w:val="001B0B01"/>
    <w:rsid w:val="001C0955"/>
    <w:rsid w:val="001C328E"/>
    <w:rsid w:val="001E375C"/>
    <w:rsid w:val="001E6AED"/>
    <w:rsid w:val="001F4CEE"/>
    <w:rsid w:val="00206BC8"/>
    <w:rsid w:val="0022187C"/>
    <w:rsid w:val="0022269A"/>
    <w:rsid w:val="002374D3"/>
    <w:rsid w:val="00245BD0"/>
    <w:rsid w:val="00250932"/>
    <w:rsid w:val="00252DE3"/>
    <w:rsid w:val="00255B03"/>
    <w:rsid w:val="00257420"/>
    <w:rsid w:val="00257D18"/>
    <w:rsid w:val="002600B4"/>
    <w:rsid w:val="00270590"/>
    <w:rsid w:val="00272C7D"/>
    <w:rsid w:val="00274480"/>
    <w:rsid w:val="002829A2"/>
    <w:rsid w:val="0029742D"/>
    <w:rsid w:val="002A2F13"/>
    <w:rsid w:val="002A371E"/>
    <w:rsid w:val="002A6D10"/>
    <w:rsid w:val="002A7A98"/>
    <w:rsid w:val="002B1E74"/>
    <w:rsid w:val="002C5D49"/>
    <w:rsid w:val="002C5F37"/>
    <w:rsid w:val="002D1E86"/>
    <w:rsid w:val="002D54AC"/>
    <w:rsid w:val="002D6A91"/>
    <w:rsid w:val="002E0FB3"/>
    <w:rsid w:val="002E4578"/>
    <w:rsid w:val="002E50DF"/>
    <w:rsid w:val="002F1F33"/>
    <w:rsid w:val="00312B51"/>
    <w:rsid w:val="00313F5E"/>
    <w:rsid w:val="003229BF"/>
    <w:rsid w:val="003446B3"/>
    <w:rsid w:val="00345C18"/>
    <w:rsid w:val="00352488"/>
    <w:rsid w:val="00354784"/>
    <w:rsid w:val="00373355"/>
    <w:rsid w:val="0039173A"/>
    <w:rsid w:val="003A1C0E"/>
    <w:rsid w:val="003A51FB"/>
    <w:rsid w:val="003A56CF"/>
    <w:rsid w:val="003A5E4C"/>
    <w:rsid w:val="003C5078"/>
    <w:rsid w:val="003E02B6"/>
    <w:rsid w:val="003E1375"/>
    <w:rsid w:val="003E5F4A"/>
    <w:rsid w:val="003F3B5A"/>
    <w:rsid w:val="00404CD2"/>
    <w:rsid w:val="004168DE"/>
    <w:rsid w:val="004223C4"/>
    <w:rsid w:val="00426BDB"/>
    <w:rsid w:val="00427FA9"/>
    <w:rsid w:val="00430247"/>
    <w:rsid w:val="00435004"/>
    <w:rsid w:val="00442715"/>
    <w:rsid w:val="00446D09"/>
    <w:rsid w:val="0045119B"/>
    <w:rsid w:val="004554D8"/>
    <w:rsid w:val="004652F5"/>
    <w:rsid w:val="00466095"/>
    <w:rsid w:val="00472989"/>
    <w:rsid w:val="00473141"/>
    <w:rsid w:val="00474404"/>
    <w:rsid w:val="00485C31"/>
    <w:rsid w:val="00492B81"/>
    <w:rsid w:val="004A3DDA"/>
    <w:rsid w:val="004A5A88"/>
    <w:rsid w:val="004B02F7"/>
    <w:rsid w:val="004D4338"/>
    <w:rsid w:val="004E4E37"/>
    <w:rsid w:val="004F16E8"/>
    <w:rsid w:val="004F1F2C"/>
    <w:rsid w:val="004F28F0"/>
    <w:rsid w:val="004F66C6"/>
    <w:rsid w:val="004F711D"/>
    <w:rsid w:val="005056BE"/>
    <w:rsid w:val="005104EC"/>
    <w:rsid w:val="00511ECE"/>
    <w:rsid w:val="00513E71"/>
    <w:rsid w:val="00525E4A"/>
    <w:rsid w:val="005312E5"/>
    <w:rsid w:val="00547301"/>
    <w:rsid w:val="00550547"/>
    <w:rsid w:val="005505DC"/>
    <w:rsid w:val="00550E79"/>
    <w:rsid w:val="0055141D"/>
    <w:rsid w:val="00553706"/>
    <w:rsid w:val="00554620"/>
    <w:rsid w:val="00554EE2"/>
    <w:rsid w:val="005655BC"/>
    <w:rsid w:val="00566B3E"/>
    <w:rsid w:val="00574A98"/>
    <w:rsid w:val="00584B81"/>
    <w:rsid w:val="00596038"/>
    <w:rsid w:val="00597123"/>
    <w:rsid w:val="005A03A1"/>
    <w:rsid w:val="005C0E8A"/>
    <w:rsid w:val="005C6EC6"/>
    <w:rsid w:val="005D1B92"/>
    <w:rsid w:val="005D6842"/>
    <w:rsid w:val="005E5303"/>
    <w:rsid w:val="005F1A64"/>
    <w:rsid w:val="005F3192"/>
    <w:rsid w:val="005F534E"/>
    <w:rsid w:val="00603B28"/>
    <w:rsid w:val="0062305E"/>
    <w:rsid w:val="00627A7F"/>
    <w:rsid w:val="0063573D"/>
    <w:rsid w:val="00645EEC"/>
    <w:rsid w:val="00656F58"/>
    <w:rsid w:val="00664C33"/>
    <w:rsid w:val="006846C1"/>
    <w:rsid w:val="00691432"/>
    <w:rsid w:val="00692B72"/>
    <w:rsid w:val="006932E2"/>
    <w:rsid w:val="00697FC9"/>
    <w:rsid w:val="006A0CC4"/>
    <w:rsid w:val="006A1C32"/>
    <w:rsid w:val="006A6071"/>
    <w:rsid w:val="006A7CF5"/>
    <w:rsid w:val="006B1EBD"/>
    <w:rsid w:val="006C15F9"/>
    <w:rsid w:val="006C737A"/>
    <w:rsid w:val="006E0428"/>
    <w:rsid w:val="006E11BF"/>
    <w:rsid w:val="006E1B3A"/>
    <w:rsid w:val="006E598E"/>
    <w:rsid w:val="006F6169"/>
    <w:rsid w:val="0070167B"/>
    <w:rsid w:val="007125BC"/>
    <w:rsid w:val="007230D0"/>
    <w:rsid w:val="00737497"/>
    <w:rsid w:val="00740768"/>
    <w:rsid w:val="007407B4"/>
    <w:rsid w:val="007417DB"/>
    <w:rsid w:val="007432EC"/>
    <w:rsid w:val="00746803"/>
    <w:rsid w:val="00747F2B"/>
    <w:rsid w:val="00752EE6"/>
    <w:rsid w:val="00753BE3"/>
    <w:rsid w:val="007550F2"/>
    <w:rsid w:val="007551A1"/>
    <w:rsid w:val="00755CEC"/>
    <w:rsid w:val="00757A5C"/>
    <w:rsid w:val="00757D67"/>
    <w:rsid w:val="00762D57"/>
    <w:rsid w:val="00766601"/>
    <w:rsid w:val="007774EB"/>
    <w:rsid w:val="00777E7D"/>
    <w:rsid w:val="00784EF6"/>
    <w:rsid w:val="00785A91"/>
    <w:rsid w:val="00786A0E"/>
    <w:rsid w:val="007A7926"/>
    <w:rsid w:val="007B085E"/>
    <w:rsid w:val="007B2B10"/>
    <w:rsid w:val="007B42A0"/>
    <w:rsid w:val="007C2500"/>
    <w:rsid w:val="007E0888"/>
    <w:rsid w:val="007E0AAE"/>
    <w:rsid w:val="007E561B"/>
    <w:rsid w:val="007E5FE1"/>
    <w:rsid w:val="007F10F4"/>
    <w:rsid w:val="007F4F2D"/>
    <w:rsid w:val="007F54DA"/>
    <w:rsid w:val="00802D44"/>
    <w:rsid w:val="008035F6"/>
    <w:rsid w:val="00814417"/>
    <w:rsid w:val="00816A15"/>
    <w:rsid w:val="008249E3"/>
    <w:rsid w:val="00831B0A"/>
    <w:rsid w:val="00832556"/>
    <w:rsid w:val="0083668A"/>
    <w:rsid w:val="00837572"/>
    <w:rsid w:val="008513F8"/>
    <w:rsid w:val="00854CD8"/>
    <w:rsid w:val="00865C41"/>
    <w:rsid w:val="008665BA"/>
    <w:rsid w:val="008712E7"/>
    <w:rsid w:val="0087696F"/>
    <w:rsid w:val="0087699A"/>
    <w:rsid w:val="008804F1"/>
    <w:rsid w:val="00882B5B"/>
    <w:rsid w:val="00883261"/>
    <w:rsid w:val="00892241"/>
    <w:rsid w:val="008A3DBF"/>
    <w:rsid w:val="008A6214"/>
    <w:rsid w:val="008A7AEE"/>
    <w:rsid w:val="008B3A53"/>
    <w:rsid w:val="008B6070"/>
    <w:rsid w:val="008B7910"/>
    <w:rsid w:val="008D06AD"/>
    <w:rsid w:val="008E064C"/>
    <w:rsid w:val="008E57F4"/>
    <w:rsid w:val="008F037C"/>
    <w:rsid w:val="008F540F"/>
    <w:rsid w:val="0090653A"/>
    <w:rsid w:val="009100DA"/>
    <w:rsid w:val="009128A2"/>
    <w:rsid w:val="00921F91"/>
    <w:rsid w:val="00933AAB"/>
    <w:rsid w:val="00945D1F"/>
    <w:rsid w:val="00947CAE"/>
    <w:rsid w:val="009614D6"/>
    <w:rsid w:val="00961F09"/>
    <w:rsid w:val="00967086"/>
    <w:rsid w:val="00985CC5"/>
    <w:rsid w:val="00992752"/>
    <w:rsid w:val="009A292D"/>
    <w:rsid w:val="009A4FAD"/>
    <w:rsid w:val="009A61C9"/>
    <w:rsid w:val="009B0171"/>
    <w:rsid w:val="009B171D"/>
    <w:rsid w:val="009B2E25"/>
    <w:rsid w:val="009B7BFF"/>
    <w:rsid w:val="009C0C8E"/>
    <w:rsid w:val="009D02AD"/>
    <w:rsid w:val="009D49A6"/>
    <w:rsid w:val="009E1317"/>
    <w:rsid w:val="009E1754"/>
    <w:rsid w:val="009E65BA"/>
    <w:rsid w:val="00A00DB7"/>
    <w:rsid w:val="00A06B15"/>
    <w:rsid w:val="00A21F67"/>
    <w:rsid w:val="00A228A2"/>
    <w:rsid w:val="00A3089E"/>
    <w:rsid w:val="00A3329C"/>
    <w:rsid w:val="00A57243"/>
    <w:rsid w:val="00A5778A"/>
    <w:rsid w:val="00AA7A0D"/>
    <w:rsid w:val="00AB67FF"/>
    <w:rsid w:val="00AC04A1"/>
    <w:rsid w:val="00AC2E3D"/>
    <w:rsid w:val="00AC7B73"/>
    <w:rsid w:val="00AE4031"/>
    <w:rsid w:val="00AF7286"/>
    <w:rsid w:val="00B02C08"/>
    <w:rsid w:val="00B02DCB"/>
    <w:rsid w:val="00B243B7"/>
    <w:rsid w:val="00B27ABF"/>
    <w:rsid w:val="00B4016F"/>
    <w:rsid w:val="00B41381"/>
    <w:rsid w:val="00B419C7"/>
    <w:rsid w:val="00B454E2"/>
    <w:rsid w:val="00B626BB"/>
    <w:rsid w:val="00B63064"/>
    <w:rsid w:val="00B6506D"/>
    <w:rsid w:val="00B66B85"/>
    <w:rsid w:val="00B70182"/>
    <w:rsid w:val="00B91792"/>
    <w:rsid w:val="00B94768"/>
    <w:rsid w:val="00BA293A"/>
    <w:rsid w:val="00BA3884"/>
    <w:rsid w:val="00BA4736"/>
    <w:rsid w:val="00BA51F4"/>
    <w:rsid w:val="00BC2232"/>
    <w:rsid w:val="00BC460B"/>
    <w:rsid w:val="00BC5174"/>
    <w:rsid w:val="00BE2B75"/>
    <w:rsid w:val="00BE3ACD"/>
    <w:rsid w:val="00C0026E"/>
    <w:rsid w:val="00C00A8C"/>
    <w:rsid w:val="00C057BB"/>
    <w:rsid w:val="00C12758"/>
    <w:rsid w:val="00C12F6A"/>
    <w:rsid w:val="00C222D4"/>
    <w:rsid w:val="00C22B71"/>
    <w:rsid w:val="00C25160"/>
    <w:rsid w:val="00C31084"/>
    <w:rsid w:val="00C36165"/>
    <w:rsid w:val="00C3629F"/>
    <w:rsid w:val="00C42584"/>
    <w:rsid w:val="00C44347"/>
    <w:rsid w:val="00C453D2"/>
    <w:rsid w:val="00C47446"/>
    <w:rsid w:val="00C73260"/>
    <w:rsid w:val="00C85C4D"/>
    <w:rsid w:val="00C9421F"/>
    <w:rsid w:val="00CA3503"/>
    <w:rsid w:val="00CC0307"/>
    <w:rsid w:val="00CC182D"/>
    <w:rsid w:val="00CC456C"/>
    <w:rsid w:val="00CE0E87"/>
    <w:rsid w:val="00D03E72"/>
    <w:rsid w:val="00D23F81"/>
    <w:rsid w:val="00D256DC"/>
    <w:rsid w:val="00D37698"/>
    <w:rsid w:val="00D472E0"/>
    <w:rsid w:val="00D62522"/>
    <w:rsid w:val="00D71808"/>
    <w:rsid w:val="00D72BD8"/>
    <w:rsid w:val="00D84201"/>
    <w:rsid w:val="00D843DD"/>
    <w:rsid w:val="00D87A77"/>
    <w:rsid w:val="00D910F0"/>
    <w:rsid w:val="00D96A91"/>
    <w:rsid w:val="00DA55BE"/>
    <w:rsid w:val="00DA73E9"/>
    <w:rsid w:val="00DB4E24"/>
    <w:rsid w:val="00DC1DC2"/>
    <w:rsid w:val="00DD12DD"/>
    <w:rsid w:val="00DD19BA"/>
    <w:rsid w:val="00DD2DA2"/>
    <w:rsid w:val="00DE0A58"/>
    <w:rsid w:val="00DE6BEF"/>
    <w:rsid w:val="00E0027E"/>
    <w:rsid w:val="00E125C0"/>
    <w:rsid w:val="00E33E59"/>
    <w:rsid w:val="00E41AD6"/>
    <w:rsid w:val="00E44968"/>
    <w:rsid w:val="00E553C4"/>
    <w:rsid w:val="00E66F2D"/>
    <w:rsid w:val="00E70C8D"/>
    <w:rsid w:val="00E72BCD"/>
    <w:rsid w:val="00E74CD2"/>
    <w:rsid w:val="00E775F4"/>
    <w:rsid w:val="00E859BB"/>
    <w:rsid w:val="00EA09BA"/>
    <w:rsid w:val="00EB07BE"/>
    <w:rsid w:val="00EB0D66"/>
    <w:rsid w:val="00EB492E"/>
    <w:rsid w:val="00EB50F1"/>
    <w:rsid w:val="00EC29E9"/>
    <w:rsid w:val="00EC366A"/>
    <w:rsid w:val="00ED41EB"/>
    <w:rsid w:val="00EF1DA0"/>
    <w:rsid w:val="00EF51B3"/>
    <w:rsid w:val="00F03971"/>
    <w:rsid w:val="00F05DE7"/>
    <w:rsid w:val="00F07C81"/>
    <w:rsid w:val="00F11A3F"/>
    <w:rsid w:val="00F129F0"/>
    <w:rsid w:val="00F16656"/>
    <w:rsid w:val="00F177EF"/>
    <w:rsid w:val="00F22B87"/>
    <w:rsid w:val="00F253E3"/>
    <w:rsid w:val="00F3373F"/>
    <w:rsid w:val="00F375BF"/>
    <w:rsid w:val="00F41631"/>
    <w:rsid w:val="00F45013"/>
    <w:rsid w:val="00F543B0"/>
    <w:rsid w:val="00F61355"/>
    <w:rsid w:val="00F657BA"/>
    <w:rsid w:val="00F660EA"/>
    <w:rsid w:val="00F712F4"/>
    <w:rsid w:val="00F741EF"/>
    <w:rsid w:val="00F81C3E"/>
    <w:rsid w:val="00F847F0"/>
    <w:rsid w:val="00F94491"/>
    <w:rsid w:val="00F96BC9"/>
    <w:rsid w:val="00FA02EC"/>
    <w:rsid w:val="00FA76AA"/>
    <w:rsid w:val="00FB5247"/>
    <w:rsid w:val="00FC7998"/>
    <w:rsid w:val="00FD1E3A"/>
    <w:rsid w:val="00FE4793"/>
    <w:rsid w:val="00FF5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9983F"/>
  <w15:chartTrackingRefBased/>
  <w15:docId w15:val="{212639A2-C9A5-43E2-BA5C-01D6BDB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61B"/>
    <w:rPr>
      <w:rFonts w:ascii="Times New Roman" w:hAnsi="Times New Roman"/>
      <w:sz w:val="24"/>
    </w:rPr>
  </w:style>
  <w:style w:type="paragraph" w:styleId="Overskrift1">
    <w:name w:val="heading 1"/>
    <w:basedOn w:val="Normal"/>
    <w:next w:val="Normal"/>
    <w:link w:val="Overskrift1Tegn"/>
    <w:uiPriority w:val="9"/>
    <w:qFormat/>
    <w:rsid w:val="009E1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1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454E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Overskrift4">
    <w:name w:val="heading 4"/>
    <w:basedOn w:val="Normal"/>
    <w:next w:val="Normal"/>
    <w:link w:val="Overskrift4Tegn"/>
    <w:uiPriority w:val="9"/>
    <w:unhideWhenUsed/>
    <w:qFormat/>
    <w:rsid w:val="00E33E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A2F13"/>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2A2F13"/>
  </w:style>
  <w:style w:type="paragraph" w:styleId="Sidefod">
    <w:name w:val="footer"/>
    <w:basedOn w:val="Normal"/>
    <w:link w:val="SidefodTegn"/>
    <w:uiPriority w:val="99"/>
    <w:unhideWhenUsed/>
    <w:rsid w:val="002A2F13"/>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2A2F13"/>
  </w:style>
  <w:style w:type="paragraph" w:styleId="Titel">
    <w:name w:val="Title"/>
    <w:basedOn w:val="Normal"/>
    <w:next w:val="Normal"/>
    <w:link w:val="TitelTegn"/>
    <w:uiPriority w:val="10"/>
    <w:qFormat/>
    <w:rsid w:val="009E1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131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E13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E1317"/>
    <w:pPr>
      <w:spacing w:before="100" w:beforeAutospacing="1" w:after="100" w:afterAutospacing="1" w:line="240" w:lineRule="auto"/>
    </w:pPr>
    <w:rPr>
      <w:rFonts w:eastAsia="Times New Roman" w:cs="Times New Roman"/>
      <w:szCs w:val="24"/>
      <w:lang w:val="da-DK" w:eastAsia="da-DK"/>
    </w:rPr>
  </w:style>
  <w:style w:type="character" w:customStyle="1" w:styleId="Overskrift2Tegn">
    <w:name w:val="Overskrift 2 Tegn"/>
    <w:basedOn w:val="Standardskrifttypeiafsnit"/>
    <w:link w:val="Overskrift2"/>
    <w:uiPriority w:val="9"/>
    <w:rsid w:val="009E1317"/>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F375BF"/>
    <w:pPr>
      <w:outlineLvl w:val="9"/>
    </w:pPr>
    <w:rPr>
      <w:lang w:val="da-DK" w:eastAsia="da-DK"/>
    </w:rPr>
  </w:style>
  <w:style w:type="paragraph" w:styleId="Indholdsfortegnelse1">
    <w:name w:val="toc 1"/>
    <w:basedOn w:val="Normal"/>
    <w:next w:val="Normal"/>
    <w:autoRedefine/>
    <w:uiPriority w:val="39"/>
    <w:unhideWhenUsed/>
    <w:rsid w:val="00F375BF"/>
    <w:pPr>
      <w:spacing w:after="100"/>
    </w:pPr>
  </w:style>
  <w:style w:type="paragraph" w:styleId="Indholdsfortegnelse2">
    <w:name w:val="toc 2"/>
    <w:basedOn w:val="Normal"/>
    <w:next w:val="Normal"/>
    <w:autoRedefine/>
    <w:uiPriority w:val="39"/>
    <w:unhideWhenUsed/>
    <w:rsid w:val="00F375BF"/>
    <w:pPr>
      <w:spacing w:after="100"/>
      <w:ind w:left="220"/>
    </w:pPr>
  </w:style>
  <w:style w:type="character" w:styleId="Hyperlink">
    <w:name w:val="Hyperlink"/>
    <w:basedOn w:val="Standardskrifttypeiafsnit"/>
    <w:uiPriority w:val="99"/>
    <w:unhideWhenUsed/>
    <w:rsid w:val="00F375BF"/>
    <w:rPr>
      <w:color w:val="0563C1" w:themeColor="hyperlink"/>
      <w:u w:val="single"/>
    </w:rPr>
  </w:style>
  <w:style w:type="paragraph" w:styleId="Ingenafstand">
    <w:name w:val="No Spacing"/>
    <w:link w:val="IngenafstandTegn"/>
    <w:uiPriority w:val="1"/>
    <w:qFormat/>
    <w:rsid w:val="00F375BF"/>
    <w:pPr>
      <w:spacing w:after="0" w:line="240" w:lineRule="auto"/>
    </w:pPr>
    <w:rPr>
      <w:rFonts w:eastAsiaTheme="minorEastAsia"/>
      <w:lang w:val="da-DK" w:eastAsia="da-DK"/>
    </w:rPr>
  </w:style>
  <w:style w:type="character" w:customStyle="1" w:styleId="IngenafstandTegn">
    <w:name w:val="Ingen afstand Tegn"/>
    <w:basedOn w:val="Standardskrifttypeiafsnit"/>
    <w:link w:val="Ingenafstand"/>
    <w:uiPriority w:val="1"/>
    <w:rsid w:val="00F375BF"/>
    <w:rPr>
      <w:rFonts w:eastAsiaTheme="minorEastAsia"/>
      <w:lang w:val="da-DK" w:eastAsia="da-DK"/>
    </w:rPr>
  </w:style>
  <w:style w:type="character" w:styleId="Ulstomtale">
    <w:name w:val="Unresolved Mention"/>
    <w:basedOn w:val="Standardskrifttypeiafsnit"/>
    <w:uiPriority w:val="99"/>
    <w:semiHidden/>
    <w:unhideWhenUsed/>
    <w:rsid w:val="00697FC9"/>
    <w:rPr>
      <w:color w:val="605E5C"/>
      <w:shd w:val="clear" w:color="auto" w:fill="E1DFDD"/>
    </w:rPr>
  </w:style>
  <w:style w:type="paragraph" w:styleId="Listeafsnit">
    <w:name w:val="List Paragraph"/>
    <w:basedOn w:val="Normal"/>
    <w:uiPriority w:val="34"/>
    <w:qFormat/>
    <w:rsid w:val="001324AE"/>
    <w:pPr>
      <w:ind w:left="720"/>
      <w:contextualSpacing/>
    </w:pPr>
  </w:style>
  <w:style w:type="paragraph" w:styleId="Fodnotetekst">
    <w:name w:val="footnote text"/>
    <w:basedOn w:val="Normal"/>
    <w:link w:val="FodnotetekstTegn"/>
    <w:uiPriority w:val="99"/>
    <w:semiHidden/>
    <w:unhideWhenUsed/>
    <w:rsid w:val="001324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324AE"/>
    <w:rPr>
      <w:sz w:val="20"/>
      <w:szCs w:val="20"/>
    </w:rPr>
  </w:style>
  <w:style w:type="character" w:styleId="Fodnotehenvisning">
    <w:name w:val="footnote reference"/>
    <w:basedOn w:val="Standardskrifttypeiafsnit"/>
    <w:uiPriority w:val="99"/>
    <w:semiHidden/>
    <w:unhideWhenUsed/>
    <w:rsid w:val="001324AE"/>
    <w:rPr>
      <w:vertAlign w:val="superscript"/>
    </w:rPr>
  </w:style>
  <w:style w:type="paragraph" w:styleId="Markeringsbobletekst">
    <w:name w:val="Balloon Text"/>
    <w:basedOn w:val="Normal"/>
    <w:link w:val="MarkeringsbobletekstTegn"/>
    <w:uiPriority w:val="99"/>
    <w:semiHidden/>
    <w:unhideWhenUsed/>
    <w:rsid w:val="0096708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67086"/>
    <w:rPr>
      <w:rFonts w:ascii="Segoe UI" w:hAnsi="Segoe UI" w:cs="Segoe UI"/>
      <w:sz w:val="18"/>
      <w:szCs w:val="18"/>
    </w:rPr>
  </w:style>
  <w:style w:type="character" w:styleId="Kommentarhenvisning">
    <w:name w:val="annotation reference"/>
    <w:basedOn w:val="Standardskrifttypeiafsnit"/>
    <w:uiPriority w:val="99"/>
    <w:semiHidden/>
    <w:unhideWhenUsed/>
    <w:rsid w:val="00967086"/>
    <w:rPr>
      <w:sz w:val="16"/>
      <w:szCs w:val="16"/>
    </w:rPr>
  </w:style>
  <w:style w:type="paragraph" w:styleId="Kommentartekst">
    <w:name w:val="annotation text"/>
    <w:basedOn w:val="Normal"/>
    <w:link w:val="KommentartekstTegn"/>
    <w:uiPriority w:val="99"/>
    <w:semiHidden/>
    <w:unhideWhenUsed/>
    <w:rsid w:val="0096708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67086"/>
    <w:rPr>
      <w:sz w:val="20"/>
      <w:szCs w:val="20"/>
    </w:rPr>
  </w:style>
  <w:style w:type="paragraph" w:styleId="Kommentaremne">
    <w:name w:val="annotation subject"/>
    <w:basedOn w:val="Kommentartekst"/>
    <w:next w:val="Kommentartekst"/>
    <w:link w:val="KommentaremneTegn"/>
    <w:uiPriority w:val="99"/>
    <w:semiHidden/>
    <w:unhideWhenUsed/>
    <w:rsid w:val="00967086"/>
    <w:rPr>
      <w:b/>
      <w:bCs/>
    </w:rPr>
  </w:style>
  <w:style w:type="character" w:customStyle="1" w:styleId="KommentaremneTegn">
    <w:name w:val="Kommentaremne Tegn"/>
    <w:basedOn w:val="KommentartekstTegn"/>
    <w:link w:val="Kommentaremne"/>
    <w:uiPriority w:val="99"/>
    <w:semiHidden/>
    <w:rsid w:val="00967086"/>
    <w:rPr>
      <w:b/>
      <w:bCs/>
      <w:sz w:val="20"/>
      <w:szCs w:val="20"/>
    </w:rPr>
  </w:style>
  <w:style w:type="table" w:styleId="Tabel-Gitter">
    <w:name w:val="Table Grid"/>
    <w:basedOn w:val="Tabel-Normal"/>
    <w:rsid w:val="00EA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7E0A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Overskrift3Tegn">
    <w:name w:val="Overskrift 3 Tegn"/>
    <w:basedOn w:val="Standardskrifttypeiafsnit"/>
    <w:link w:val="Overskrift3"/>
    <w:uiPriority w:val="9"/>
    <w:rsid w:val="00B454E2"/>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B454E2"/>
    <w:rPr>
      <w:color w:val="954F72" w:themeColor="followedHyperlink"/>
      <w:u w:val="single"/>
    </w:rPr>
  </w:style>
  <w:style w:type="paragraph" w:styleId="Billedtekst">
    <w:name w:val="caption"/>
    <w:basedOn w:val="Normal"/>
    <w:next w:val="Normal"/>
    <w:uiPriority w:val="35"/>
    <w:unhideWhenUsed/>
    <w:qFormat/>
    <w:rsid w:val="00B454E2"/>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E33E59"/>
    <w:rPr>
      <w:rFonts w:asciiTheme="majorHAnsi" w:eastAsiaTheme="majorEastAsia" w:hAnsiTheme="majorHAnsi" w:cstheme="majorBidi"/>
      <w:i/>
      <w:iCs/>
      <w:color w:val="2F5496" w:themeColor="accent1" w:themeShade="BF"/>
    </w:rPr>
  </w:style>
  <w:style w:type="paragraph" w:styleId="FormateretHTML">
    <w:name w:val="HTML Preformatted"/>
    <w:basedOn w:val="Normal"/>
    <w:link w:val="FormateretHTMLTegn"/>
    <w:uiPriority w:val="99"/>
    <w:semiHidden/>
    <w:unhideWhenUsed/>
    <w:rsid w:val="00E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rPr>
  </w:style>
  <w:style w:type="character" w:customStyle="1" w:styleId="FormateretHTMLTegn">
    <w:name w:val="Formateret HTML Tegn"/>
    <w:basedOn w:val="Standardskrifttypeiafsnit"/>
    <w:link w:val="FormateretHTML"/>
    <w:uiPriority w:val="99"/>
    <w:semiHidden/>
    <w:rsid w:val="00E33E59"/>
    <w:rPr>
      <w:rFonts w:ascii="Courier New" w:eastAsia="Times New Roman" w:hAnsi="Courier New" w:cs="Courier New"/>
      <w:sz w:val="20"/>
      <w:szCs w:val="20"/>
      <w:lang w:val="da-DK" w:eastAsia="da-DK"/>
    </w:rPr>
  </w:style>
  <w:style w:type="paragraph" w:styleId="Indholdsfortegnelse3">
    <w:name w:val="toc 3"/>
    <w:basedOn w:val="Normal"/>
    <w:next w:val="Normal"/>
    <w:autoRedefine/>
    <w:uiPriority w:val="39"/>
    <w:unhideWhenUsed/>
    <w:rsid w:val="00E33E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6806">
      <w:bodyDiv w:val="1"/>
      <w:marLeft w:val="0"/>
      <w:marRight w:val="0"/>
      <w:marTop w:val="0"/>
      <w:marBottom w:val="0"/>
      <w:divBdr>
        <w:top w:val="none" w:sz="0" w:space="0" w:color="auto"/>
        <w:left w:val="none" w:sz="0" w:space="0" w:color="auto"/>
        <w:bottom w:val="none" w:sz="0" w:space="0" w:color="auto"/>
        <w:right w:val="none" w:sz="0" w:space="0" w:color="auto"/>
      </w:divBdr>
    </w:div>
    <w:div w:id="146434342">
      <w:bodyDiv w:val="1"/>
      <w:marLeft w:val="0"/>
      <w:marRight w:val="0"/>
      <w:marTop w:val="0"/>
      <w:marBottom w:val="0"/>
      <w:divBdr>
        <w:top w:val="none" w:sz="0" w:space="0" w:color="auto"/>
        <w:left w:val="none" w:sz="0" w:space="0" w:color="auto"/>
        <w:bottom w:val="none" w:sz="0" w:space="0" w:color="auto"/>
        <w:right w:val="none" w:sz="0" w:space="0" w:color="auto"/>
      </w:divBdr>
    </w:div>
    <w:div w:id="180900051">
      <w:bodyDiv w:val="1"/>
      <w:marLeft w:val="0"/>
      <w:marRight w:val="0"/>
      <w:marTop w:val="0"/>
      <w:marBottom w:val="0"/>
      <w:divBdr>
        <w:top w:val="none" w:sz="0" w:space="0" w:color="auto"/>
        <w:left w:val="none" w:sz="0" w:space="0" w:color="auto"/>
        <w:bottom w:val="none" w:sz="0" w:space="0" w:color="auto"/>
        <w:right w:val="none" w:sz="0" w:space="0" w:color="auto"/>
      </w:divBdr>
      <w:divsChild>
        <w:div w:id="1044254418">
          <w:marLeft w:val="0"/>
          <w:marRight w:val="0"/>
          <w:marTop w:val="0"/>
          <w:marBottom w:val="0"/>
          <w:divBdr>
            <w:top w:val="none" w:sz="0" w:space="0" w:color="auto"/>
            <w:left w:val="none" w:sz="0" w:space="0" w:color="auto"/>
            <w:bottom w:val="none" w:sz="0" w:space="0" w:color="auto"/>
            <w:right w:val="none" w:sz="0" w:space="0" w:color="auto"/>
          </w:divBdr>
        </w:div>
      </w:divsChild>
    </w:div>
    <w:div w:id="215314569">
      <w:bodyDiv w:val="1"/>
      <w:marLeft w:val="0"/>
      <w:marRight w:val="0"/>
      <w:marTop w:val="0"/>
      <w:marBottom w:val="0"/>
      <w:divBdr>
        <w:top w:val="none" w:sz="0" w:space="0" w:color="auto"/>
        <w:left w:val="none" w:sz="0" w:space="0" w:color="auto"/>
        <w:bottom w:val="none" w:sz="0" w:space="0" w:color="auto"/>
        <w:right w:val="none" w:sz="0" w:space="0" w:color="auto"/>
      </w:divBdr>
    </w:div>
    <w:div w:id="252665639">
      <w:bodyDiv w:val="1"/>
      <w:marLeft w:val="0"/>
      <w:marRight w:val="0"/>
      <w:marTop w:val="0"/>
      <w:marBottom w:val="0"/>
      <w:divBdr>
        <w:top w:val="none" w:sz="0" w:space="0" w:color="auto"/>
        <w:left w:val="none" w:sz="0" w:space="0" w:color="auto"/>
        <w:bottom w:val="none" w:sz="0" w:space="0" w:color="auto"/>
        <w:right w:val="none" w:sz="0" w:space="0" w:color="auto"/>
      </w:divBdr>
    </w:div>
    <w:div w:id="254286752">
      <w:bodyDiv w:val="1"/>
      <w:marLeft w:val="0"/>
      <w:marRight w:val="0"/>
      <w:marTop w:val="0"/>
      <w:marBottom w:val="0"/>
      <w:divBdr>
        <w:top w:val="none" w:sz="0" w:space="0" w:color="auto"/>
        <w:left w:val="none" w:sz="0" w:space="0" w:color="auto"/>
        <w:bottom w:val="none" w:sz="0" w:space="0" w:color="auto"/>
        <w:right w:val="none" w:sz="0" w:space="0" w:color="auto"/>
      </w:divBdr>
    </w:div>
    <w:div w:id="320041380">
      <w:bodyDiv w:val="1"/>
      <w:marLeft w:val="0"/>
      <w:marRight w:val="0"/>
      <w:marTop w:val="0"/>
      <w:marBottom w:val="0"/>
      <w:divBdr>
        <w:top w:val="none" w:sz="0" w:space="0" w:color="auto"/>
        <w:left w:val="none" w:sz="0" w:space="0" w:color="auto"/>
        <w:bottom w:val="none" w:sz="0" w:space="0" w:color="auto"/>
        <w:right w:val="none" w:sz="0" w:space="0" w:color="auto"/>
      </w:divBdr>
    </w:div>
    <w:div w:id="339548899">
      <w:bodyDiv w:val="1"/>
      <w:marLeft w:val="0"/>
      <w:marRight w:val="0"/>
      <w:marTop w:val="0"/>
      <w:marBottom w:val="0"/>
      <w:divBdr>
        <w:top w:val="none" w:sz="0" w:space="0" w:color="auto"/>
        <w:left w:val="none" w:sz="0" w:space="0" w:color="auto"/>
        <w:bottom w:val="none" w:sz="0" w:space="0" w:color="auto"/>
        <w:right w:val="none" w:sz="0" w:space="0" w:color="auto"/>
      </w:divBdr>
    </w:div>
    <w:div w:id="358967518">
      <w:bodyDiv w:val="1"/>
      <w:marLeft w:val="0"/>
      <w:marRight w:val="0"/>
      <w:marTop w:val="0"/>
      <w:marBottom w:val="0"/>
      <w:divBdr>
        <w:top w:val="none" w:sz="0" w:space="0" w:color="auto"/>
        <w:left w:val="none" w:sz="0" w:space="0" w:color="auto"/>
        <w:bottom w:val="none" w:sz="0" w:space="0" w:color="auto"/>
        <w:right w:val="none" w:sz="0" w:space="0" w:color="auto"/>
      </w:divBdr>
    </w:div>
    <w:div w:id="400520765">
      <w:bodyDiv w:val="1"/>
      <w:marLeft w:val="0"/>
      <w:marRight w:val="0"/>
      <w:marTop w:val="0"/>
      <w:marBottom w:val="0"/>
      <w:divBdr>
        <w:top w:val="none" w:sz="0" w:space="0" w:color="auto"/>
        <w:left w:val="none" w:sz="0" w:space="0" w:color="auto"/>
        <w:bottom w:val="none" w:sz="0" w:space="0" w:color="auto"/>
        <w:right w:val="none" w:sz="0" w:space="0" w:color="auto"/>
      </w:divBdr>
    </w:div>
    <w:div w:id="458844588">
      <w:bodyDiv w:val="1"/>
      <w:marLeft w:val="0"/>
      <w:marRight w:val="0"/>
      <w:marTop w:val="0"/>
      <w:marBottom w:val="0"/>
      <w:divBdr>
        <w:top w:val="none" w:sz="0" w:space="0" w:color="auto"/>
        <w:left w:val="none" w:sz="0" w:space="0" w:color="auto"/>
        <w:bottom w:val="none" w:sz="0" w:space="0" w:color="auto"/>
        <w:right w:val="none" w:sz="0" w:space="0" w:color="auto"/>
      </w:divBdr>
    </w:div>
    <w:div w:id="656299282">
      <w:bodyDiv w:val="1"/>
      <w:marLeft w:val="0"/>
      <w:marRight w:val="0"/>
      <w:marTop w:val="0"/>
      <w:marBottom w:val="0"/>
      <w:divBdr>
        <w:top w:val="none" w:sz="0" w:space="0" w:color="auto"/>
        <w:left w:val="none" w:sz="0" w:space="0" w:color="auto"/>
        <w:bottom w:val="none" w:sz="0" w:space="0" w:color="auto"/>
        <w:right w:val="none" w:sz="0" w:space="0" w:color="auto"/>
      </w:divBdr>
    </w:div>
    <w:div w:id="697243759">
      <w:bodyDiv w:val="1"/>
      <w:marLeft w:val="0"/>
      <w:marRight w:val="0"/>
      <w:marTop w:val="0"/>
      <w:marBottom w:val="0"/>
      <w:divBdr>
        <w:top w:val="none" w:sz="0" w:space="0" w:color="auto"/>
        <w:left w:val="none" w:sz="0" w:space="0" w:color="auto"/>
        <w:bottom w:val="none" w:sz="0" w:space="0" w:color="auto"/>
        <w:right w:val="none" w:sz="0" w:space="0" w:color="auto"/>
      </w:divBdr>
      <w:divsChild>
        <w:div w:id="1474518621">
          <w:marLeft w:val="0"/>
          <w:marRight w:val="0"/>
          <w:marTop w:val="0"/>
          <w:marBottom w:val="0"/>
          <w:divBdr>
            <w:top w:val="none" w:sz="0" w:space="0" w:color="auto"/>
            <w:left w:val="none" w:sz="0" w:space="0" w:color="auto"/>
            <w:bottom w:val="none" w:sz="0" w:space="0" w:color="auto"/>
            <w:right w:val="none" w:sz="0" w:space="0" w:color="auto"/>
          </w:divBdr>
        </w:div>
      </w:divsChild>
    </w:div>
    <w:div w:id="744113277">
      <w:bodyDiv w:val="1"/>
      <w:marLeft w:val="0"/>
      <w:marRight w:val="0"/>
      <w:marTop w:val="0"/>
      <w:marBottom w:val="0"/>
      <w:divBdr>
        <w:top w:val="none" w:sz="0" w:space="0" w:color="auto"/>
        <w:left w:val="none" w:sz="0" w:space="0" w:color="auto"/>
        <w:bottom w:val="none" w:sz="0" w:space="0" w:color="auto"/>
        <w:right w:val="none" w:sz="0" w:space="0" w:color="auto"/>
      </w:divBdr>
    </w:div>
    <w:div w:id="770927825">
      <w:bodyDiv w:val="1"/>
      <w:marLeft w:val="0"/>
      <w:marRight w:val="0"/>
      <w:marTop w:val="0"/>
      <w:marBottom w:val="0"/>
      <w:divBdr>
        <w:top w:val="none" w:sz="0" w:space="0" w:color="auto"/>
        <w:left w:val="none" w:sz="0" w:space="0" w:color="auto"/>
        <w:bottom w:val="none" w:sz="0" w:space="0" w:color="auto"/>
        <w:right w:val="none" w:sz="0" w:space="0" w:color="auto"/>
      </w:divBdr>
    </w:div>
    <w:div w:id="830564365">
      <w:bodyDiv w:val="1"/>
      <w:marLeft w:val="0"/>
      <w:marRight w:val="0"/>
      <w:marTop w:val="0"/>
      <w:marBottom w:val="0"/>
      <w:divBdr>
        <w:top w:val="none" w:sz="0" w:space="0" w:color="auto"/>
        <w:left w:val="none" w:sz="0" w:space="0" w:color="auto"/>
        <w:bottom w:val="none" w:sz="0" w:space="0" w:color="auto"/>
        <w:right w:val="none" w:sz="0" w:space="0" w:color="auto"/>
      </w:divBdr>
    </w:div>
    <w:div w:id="908610684">
      <w:bodyDiv w:val="1"/>
      <w:marLeft w:val="0"/>
      <w:marRight w:val="0"/>
      <w:marTop w:val="0"/>
      <w:marBottom w:val="0"/>
      <w:divBdr>
        <w:top w:val="none" w:sz="0" w:space="0" w:color="auto"/>
        <w:left w:val="none" w:sz="0" w:space="0" w:color="auto"/>
        <w:bottom w:val="none" w:sz="0" w:space="0" w:color="auto"/>
        <w:right w:val="none" w:sz="0" w:space="0" w:color="auto"/>
      </w:divBdr>
    </w:div>
    <w:div w:id="1097095195">
      <w:bodyDiv w:val="1"/>
      <w:marLeft w:val="0"/>
      <w:marRight w:val="0"/>
      <w:marTop w:val="0"/>
      <w:marBottom w:val="0"/>
      <w:divBdr>
        <w:top w:val="none" w:sz="0" w:space="0" w:color="auto"/>
        <w:left w:val="none" w:sz="0" w:space="0" w:color="auto"/>
        <w:bottom w:val="none" w:sz="0" w:space="0" w:color="auto"/>
        <w:right w:val="none" w:sz="0" w:space="0" w:color="auto"/>
      </w:divBdr>
    </w:div>
    <w:div w:id="1216426352">
      <w:bodyDiv w:val="1"/>
      <w:marLeft w:val="0"/>
      <w:marRight w:val="0"/>
      <w:marTop w:val="0"/>
      <w:marBottom w:val="0"/>
      <w:divBdr>
        <w:top w:val="none" w:sz="0" w:space="0" w:color="auto"/>
        <w:left w:val="none" w:sz="0" w:space="0" w:color="auto"/>
        <w:bottom w:val="none" w:sz="0" w:space="0" w:color="auto"/>
        <w:right w:val="none" w:sz="0" w:space="0" w:color="auto"/>
      </w:divBdr>
    </w:div>
    <w:div w:id="1256205408">
      <w:bodyDiv w:val="1"/>
      <w:marLeft w:val="0"/>
      <w:marRight w:val="0"/>
      <w:marTop w:val="0"/>
      <w:marBottom w:val="0"/>
      <w:divBdr>
        <w:top w:val="none" w:sz="0" w:space="0" w:color="auto"/>
        <w:left w:val="none" w:sz="0" w:space="0" w:color="auto"/>
        <w:bottom w:val="none" w:sz="0" w:space="0" w:color="auto"/>
        <w:right w:val="none" w:sz="0" w:space="0" w:color="auto"/>
      </w:divBdr>
    </w:div>
    <w:div w:id="1267738616">
      <w:bodyDiv w:val="1"/>
      <w:marLeft w:val="0"/>
      <w:marRight w:val="0"/>
      <w:marTop w:val="0"/>
      <w:marBottom w:val="0"/>
      <w:divBdr>
        <w:top w:val="none" w:sz="0" w:space="0" w:color="auto"/>
        <w:left w:val="none" w:sz="0" w:space="0" w:color="auto"/>
        <w:bottom w:val="none" w:sz="0" w:space="0" w:color="auto"/>
        <w:right w:val="none" w:sz="0" w:space="0" w:color="auto"/>
      </w:divBdr>
    </w:div>
    <w:div w:id="1443454159">
      <w:bodyDiv w:val="1"/>
      <w:marLeft w:val="0"/>
      <w:marRight w:val="0"/>
      <w:marTop w:val="0"/>
      <w:marBottom w:val="0"/>
      <w:divBdr>
        <w:top w:val="none" w:sz="0" w:space="0" w:color="auto"/>
        <w:left w:val="none" w:sz="0" w:space="0" w:color="auto"/>
        <w:bottom w:val="none" w:sz="0" w:space="0" w:color="auto"/>
        <w:right w:val="none" w:sz="0" w:space="0" w:color="auto"/>
      </w:divBdr>
    </w:div>
    <w:div w:id="1462460026">
      <w:bodyDiv w:val="1"/>
      <w:marLeft w:val="0"/>
      <w:marRight w:val="0"/>
      <w:marTop w:val="0"/>
      <w:marBottom w:val="0"/>
      <w:divBdr>
        <w:top w:val="none" w:sz="0" w:space="0" w:color="auto"/>
        <w:left w:val="none" w:sz="0" w:space="0" w:color="auto"/>
        <w:bottom w:val="none" w:sz="0" w:space="0" w:color="auto"/>
        <w:right w:val="none" w:sz="0" w:space="0" w:color="auto"/>
      </w:divBdr>
      <w:divsChild>
        <w:div w:id="1236429704">
          <w:marLeft w:val="0"/>
          <w:marRight w:val="0"/>
          <w:marTop w:val="0"/>
          <w:marBottom w:val="0"/>
          <w:divBdr>
            <w:top w:val="none" w:sz="0" w:space="0" w:color="auto"/>
            <w:left w:val="none" w:sz="0" w:space="0" w:color="auto"/>
            <w:bottom w:val="none" w:sz="0" w:space="0" w:color="auto"/>
            <w:right w:val="none" w:sz="0" w:space="0" w:color="auto"/>
          </w:divBdr>
        </w:div>
      </w:divsChild>
    </w:div>
    <w:div w:id="1463885933">
      <w:bodyDiv w:val="1"/>
      <w:marLeft w:val="0"/>
      <w:marRight w:val="0"/>
      <w:marTop w:val="0"/>
      <w:marBottom w:val="0"/>
      <w:divBdr>
        <w:top w:val="none" w:sz="0" w:space="0" w:color="auto"/>
        <w:left w:val="none" w:sz="0" w:space="0" w:color="auto"/>
        <w:bottom w:val="none" w:sz="0" w:space="0" w:color="auto"/>
        <w:right w:val="none" w:sz="0" w:space="0" w:color="auto"/>
      </w:divBdr>
    </w:div>
    <w:div w:id="1497502516">
      <w:bodyDiv w:val="1"/>
      <w:marLeft w:val="0"/>
      <w:marRight w:val="0"/>
      <w:marTop w:val="0"/>
      <w:marBottom w:val="0"/>
      <w:divBdr>
        <w:top w:val="none" w:sz="0" w:space="0" w:color="auto"/>
        <w:left w:val="none" w:sz="0" w:space="0" w:color="auto"/>
        <w:bottom w:val="none" w:sz="0" w:space="0" w:color="auto"/>
        <w:right w:val="none" w:sz="0" w:space="0" w:color="auto"/>
      </w:divBdr>
    </w:div>
    <w:div w:id="1509634871">
      <w:bodyDiv w:val="1"/>
      <w:marLeft w:val="0"/>
      <w:marRight w:val="0"/>
      <w:marTop w:val="0"/>
      <w:marBottom w:val="0"/>
      <w:divBdr>
        <w:top w:val="none" w:sz="0" w:space="0" w:color="auto"/>
        <w:left w:val="none" w:sz="0" w:space="0" w:color="auto"/>
        <w:bottom w:val="none" w:sz="0" w:space="0" w:color="auto"/>
        <w:right w:val="none" w:sz="0" w:space="0" w:color="auto"/>
      </w:divBdr>
    </w:div>
    <w:div w:id="1526358735">
      <w:bodyDiv w:val="1"/>
      <w:marLeft w:val="0"/>
      <w:marRight w:val="0"/>
      <w:marTop w:val="0"/>
      <w:marBottom w:val="0"/>
      <w:divBdr>
        <w:top w:val="none" w:sz="0" w:space="0" w:color="auto"/>
        <w:left w:val="none" w:sz="0" w:space="0" w:color="auto"/>
        <w:bottom w:val="none" w:sz="0" w:space="0" w:color="auto"/>
        <w:right w:val="none" w:sz="0" w:space="0" w:color="auto"/>
      </w:divBdr>
    </w:div>
    <w:div w:id="1543404407">
      <w:bodyDiv w:val="1"/>
      <w:marLeft w:val="0"/>
      <w:marRight w:val="0"/>
      <w:marTop w:val="0"/>
      <w:marBottom w:val="0"/>
      <w:divBdr>
        <w:top w:val="none" w:sz="0" w:space="0" w:color="auto"/>
        <w:left w:val="none" w:sz="0" w:space="0" w:color="auto"/>
        <w:bottom w:val="none" w:sz="0" w:space="0" w:color="auto"/>
        <w:right w:val="none" w:sz="0" w:space="0" w:color="auto"/>
      </w:divBdr>
    </w:div>
    <w:div w:id="1620406324">
      <w:bodyDiv w:val="1"/>
      <w:marLeft w:val="0"/>
      <w:marRight w:val="0"/>
      <w:marTop w:val="0"/>
      <w:marBottom w:val="0"/>
      <w:divBdr>
        <w:top w:val="none" w:sz="0" w:space="0" w:color="auto"/>
        <w:left w:val="none" w:sz="0" w:space="0" w:color="auto"/>
        <w:bottom w:val="none" w:sz="0" w:space="0" w:color="auto"/>
        <w:right w:val="none" w:sz="0" w:space="0" w:color="auto"/>
      </w:divBdr>
    </w:div>
    <w:div w:id="1629893588">
      <w:bodyDiv w:val="1"/>
      <w:marLeft w:val="0"/>
      <w:marRight w:val="0"/>
      <w:marTop w:val="0"/>
      <w:marBottom w:val="0"/>
      <w:divBdr>
        <w:top w:val="none" w:sz="0" w:space="0" w:color="auto"/>
        <w:left w:val="none" w:sz="0" w:space="0" w:color="auto"/>
        <w:bottom w:val="none" w:sz="0" w:space="0" w:color="auto"/>
        <w:right w:val="none" w:sz="0" w:space="0" w:color="auto"/>
      </w:divBdr>
    </w:div>
    <w:div w:id="1631938404">
      <w:bodyDiv w:val="1"/>
      <w:marLeft w:val="0"/>
      <w:marRight w:val="0"/>
      <w:marTop w:val="0"/>
      <w:marBottom w:val="0"/>
      <w:divBdr>
        <w:top w:val="none" w:sz="0" w:space="0" w:color="auto"/>
        <w:left w:val="none" w:sz="0" w:space="0" w:color="auto"/>
        <w:bottom w:val="none" w:sz="0" w:space="0" w:color="auto"/>
        <w:right w:val="none" w:sz="0" w:space="0" w:color="auto"/>
      </w:divBdr>
    </w:div>
    <w:div w:id="1661033924">
      <w:bodyDiv w:val="1"/>
      <w:marLeft w:val="0"/>
      <w:marRight w:val="0"/>
      <w:marTop w:val="0"/>
      <w:marBottom w:val="0"/>
      <w:divBdr>
        <w:top w:val="none" w:sz="0" w:space="0" w:color="auto"/>
        <w:left w:val="none" w:sz="0" w:space="0" w:color="auto"/>
        <w:bottom w:val="none" w:sz="0" w:space="0" w:color="auto"/>
        <w:right w:val="none" w:sz="0" w:space="0" w:color="auto"/>
      </w:divBdr>
    </w:div>
    <w:div w:id="1674406046">
      <w:bodyDiv w:val="1"/>
      <w:marLeft w:val="0"/>
      <w:marRight w:val="0"/>
      <w:marTop w:val="0"/>
      <w:marBottom w:val="0"/>
      <w:divBdr>
        <w:top w:val="none" w:sz="0" w:space="0" w:color="auto"/>
        <w:left w:val="none" w:sz="0" w:space="0" w:color="auto"/>
        <w:bottom w:val="none" w:sz="0" w:space="0" w:color="auto"/>
        <w:right w:val="none" w:sz="0" w:space="0" w:color="auto"/>
      </w:divBdr>
    </w:div>
    <w:div w:id="1740519400">
      <w:bodyDiv w:val="1"/>
      <w:marLeft w:val="0"/>
      <w:marRight w:val="0"/>
      <w:marTop w:val="0"/>
      <w:marBottom w:val="0"/>
      <w:divBdr>
        <w:top w:val="none" w:sz="0" w:space="0" w:color="auto"/>
        <w:left w:val="none" w:sz="0" w:space="0" w:color="auto"/>
        <w:bottom w:val="none" w:sz="0" w:space="0" w:color="auto"/>
        <w:right w:val="none" w:sz="0" w:space="0" w:color="auto"/>
      </w:divBdr>
    </w:div>
    <w:div w:id="1791969729">
      <w:bodyDiv w:val="1"/>
      <w:marLeft w:val="0"/>
      <w:marRight w:val="0"/>
      <w:marTop w:val="0"/>
      <w:marBottom w:val="0"/>
      <w:divBdr>
        <w:top w:val="none" w:sz="0" w:space="0" w:color="auto"/>
        <w:left w:val="none" w:sz="0" w:space="0" w:color="auto"/>
        <w:bottom w:val="none" w:sz="0" w:space="0" w:color="auto"/>
        <w:right w:val="none" w:sz="0" w:space="0" w:color="auto"/>
      </w:divBdr>
    </w:div>
    <w:div w:id="1793357895">
      <w:bodyDiv w:val="1"/>
      <w:marLeft w:val="0"/>
      <w:marRight w:val="0"/>
      <w:marTop w:val="0"/>
      <w:marBottom w:val="0"/>
      <w:divBdr>
        <w:top w:val="none" w:sz="0" w:space="0" w:color="auto"/>
        <w:left w:val="none" w:sz="0" w:space="0" w:color="auto"/>
        <w:bottom w:val="none" w:sz="0" w:space="0" w:color="auto"/>
        <w:right w:val="none" w:sz="0" w:space="0" w:color="auto"/>
      </w:divBdr>
    </w:div>
    <w:div w:id="1813600990">
      <w:bodyDiv w:val="1"/>
      <w:marLeft w:val="0"/>
      <w:marRight w:val="0"/>
      <w:marTop w:val="0"/>
      <w:marBottom w:val="0"/>
      <w:divBdr>
        <w:top w:val="none" w:sz="0" w:space="0" w:color="auto"/>
        <w:left w:val="none" w:sz="0" w:space="0" w:color="auto"/>
        <w:bottom w:val="none" w:sz="0" w:space="0" w:color="auto"/>
        <w:right w:val="none" w:sz="0" w:space="0" w:color="auto"/>
      </w:divBdr>
    </w:div>
    <w:div w:id="1834562725">
      <w:bodyDiv w:val="1"/>
      <w:marLeft w:val="0"/>
      <w:marRight w:val="0"/>
      <w:marTop w:val="0"/>
      <w:marBottom w:val="0"/>
      <w:divBdr>
        <w:top w:val="none" w:sz="0" w:space="0" w:color="auto"/>
        <w:left w:val="none" w:sz="0" w:space="0" w:color="auto"/>
        <w:bottom w:val="none" w:sz="0" w:space="0" w:color="auto"/>
        <w:right w:val="none" w:sz="0" w:space="0" w:color="auto"/>
      </w:divBdr>
    </w:div>
    <w:div w:id="1848785932">
      <w:bodyDiv w:val="1"/>
      <w:marLeft w:val="0"/>
      <w:marRight w:val="0"/>
      <w:marTop w:val="0"/>
      <w:marBottom w:val="0"/>
      <w:divBdr>
        <w:top w:val="none" w:sz="0" w:space="0" w:color="auto"/>
        <w:left w:val="none" w:sz="0" w:space="0" w:color="auto"/>
        <w:bottom w:val="none" w:sz="0" w:space="0" w:color="auto"/>
        <w:right w:val="none" w:sz="0" w:space="0" w:color="auto"/>
      </w:divBdr>
      <w:divsChild>
        <w:div w:id="2070807401">
          <w:marLeft w:val="0"/>
          <w:marRight w:val="0"/>
          <w:marTop w:val="0"/>
          <w:marBottom w:val="0"/>
          <w:divBdr>
            <w:top w:val="none" w:sz="0" w:space="0" w:color="auto"/>
            <w:left w:val="none" w:sz="0" w:space="0" w:color="auto"/>
            <w:bottom w:val="none" w:sz="0" w:space="0" w:color="auto"/>
            <w:right w:val="none" w:sz="0" w:space="0" w:color="auto"/>
          </w:divBdr>
        </w:div>
      </w:divsChild>
    </w:div>
    <w:div w:id="1852448463">
      <w:bodyDiv w:val="1"/>
      <w:marLeft w:val="0"/>
      <w:marRight w:val="0"/>
      <w:marTop w:val="0"/>
      <w:marBottom w:val="0"/>
      <w:divBdr>
        <w:top w:val="none" w:sz="0" w:space="0" w:color="auto"/>
        <w:left w:val="none" w:sz="0" w:space="0" w:color="auto"/>
        <w:bottom w:val="none" w:sz="0" w:space="0" w:color="auto"/>
        <w:right w:val="none" w:sz="0" w:space="0" w:color="auto"/>
      </w:divBdr>
    </w:div>
    <w:div w:id="1905603352">
      <w:bodyDiv w:val="1"/>
      <w:marLeft w:val="0"/>
      <w:marRight w:val="0"/>
      <w:marTop w:val="0"/>
      <w:marBottom w:val="0"/>
      <w:divBdr>
        <w:top w:val="none" w:sz="0" w:space="0" w:color="auto"/>
        <w:left w:val="none" w:sz="0" w:space="0" w:color="auto"/>
        <w:bottom w:val="none" w:sz="0" w:space="0" w:color="auto"/>
        <w:right w:val="none" w:sz="0" w:space="0" w:color="auto"/>
      </w:divBdr>
    </w:div>
    <w:div w:id="1931964936">
      <w:bodyDiv w:val="1"/>
      <w:marLeft w:val="0"/>
      <w:marRight w:val="0"/>
      <w:marTop w:val="0"/>
      <w:marBottom w:val="0"/>
      <w:divBdr>
        <w:top w:val="none" w:sz="0" w:space="0" w:color="auto"/>
        <w:left w:val="none" w:sz="0" w:space="0" w:color="auto"/>
        <w:bottom w:val="none" w:sz="0" w:space="0" w:color="auto"/>
        <w:right w:val="none" w:sz="0" w:space="0" w:color="auto"/>
      </w:divBdr>
      <w:divsChild>
        <w:div w:id="1845195970">
          <w:marLeft w:val="0"/>
          <w:marRight w:val="0"/>
          <w:marTop w:val="0"/>
          <w:marBottom w:val="0"/>
          <w:divBdr>
            <w:top w:val="none" w:sz="0" w:space="0" w:color="auto"/>
            <w:left w:val="none" w:sz="0" w:space="0" w:color="auto"/>
            <w:bottom w:val="none" w:sz="0" w:space="0" w:color="auto"/>
            <w:right w:val="none" w:sz="0" w:space="0" w:color="auto"/>
          </w:divBdr>
        </w:div>
      </w:divsChild>
    </w:div>
    <w:div w:id="1936399133">
      <w:bodyDiv w:val="1"/>
      <w:marLeft w:val="0"/>
      <w:marRight w:val="0"/>
      <w:marTop w:val="0"/>
      <w:marBottom w:val="0"/>
      <w:divBdr>
        <w:top w:val="none" w:sz="0" w:space="0" w:color="auto"/>
        <w:left w:val="none" w:sz="0" w:space="0" w:color="auto"/>
        <w:bottom w:val="none" w:sz="0" w:space="0" w:color="auto"/>
        <w:right w:val="none" w:sz="0" w:space="0" w:color="auto"/>
      </w:divBdr>
    </w:div>
    <w:div w:id="1974017434">
      <w:bodyDiv w:val="1"/>
      <w:marLeft w:val="0"/>
      <w:marRight w:val="0"/>
      <w:marTop w:val="0"/>
      <w:marBottom w:val="0"/>
      <w:divBdr>
        <w:top w:val="none" w:sz="0" w:space="0" w:color="auto"/>
        <w:left w:val="none" w:sz="0" w:space="0" w:color="auto"/>
        <w:bottom w:val="none" w:sz="0" w:space="0" w:color="auto"/>
        <w:right w:val="none" w:sz="0" w:space="0" w:color="auto"/>
      </w:divBdr>
    </w:div>
    <w:div w:id="2014261450">
      <w:bodyDiv w:val="1"/>
      <w:marLeft w:val="0"/>
      <w:marRight w:val="0"/>
      <w:marTop w:val="0"/>
      <w:marBottom w:val="0"/>
      <w:divBdr>
        <w:top w:val="none" w:sz="0" w:space="0" w:color="auto"/>
        <w:left w:val="none" w:sz="0" w:space="0" w:color="auto"/>
        <w:bottom w:val="none" w:sz="0" w:space="0" w:color="auto"/>
        <w:right w:val="none" w:sz="0" w:space="0" w:color="auto"/>
      </w:divBdr>
    </w:div>
    <w:div w:id="2033148626">
      <w:bodyDiv w:val="1"/>
      <w:marLeft w:val="0"/>
      <w:marRight w:val="0"/>
      <w:marTop w:val="0"/>
      <w:marBottom w:val="0"/>
      <w:divBdr>
        <w:top w:val="none" w:sz="0" w:space="0" w:color="auto"/>
        <w:left w:val="none" w:sz="0" w:space="0" w:color="auto"/>
        <w:bottom w:val="none" w:sz="0" w:space="0" w:color="auto"/>
        <w:right w:val="none" w:sz="0" w:space="0" w:color="auto"/>
      </w:divBdr>
      <w:divsChild>
        <w:div w:id="91243211">
          <w:marLeft w:val="0"/>
          <w:marRight w:val="0"/>
          <w:marTop w:val="0"/>
          <w:marBottom w:val="0"/>
          <w:divBdr>
            <w:top w:val="none" w:sz="0" w:space="0" w:color="auto"/>
            <w:left w:val="none" w:sz="0" w:space="0" w:color="auto"/>
            <w:bottom w:val="none" w:sz="0" w:space="0" w:color="auto"/>
            <w:right w:val="none" w:sz="0" w:space="0" w:color="auto"/>
          </w:divBdr>
        </w:div>
      </w:divsChild>
    </w:div>
    <w:div w:id="2051178109">
      <w:bodyDiv w:val="1"/>
      <w:marLeft w:val="0"/>
      <w:marRight w:val="0"/>
      <w:marTop w:val="0"/>
      <w:marBottom w:val="0"/>
      <w:divBdr>
        <w:top w:val="none" w:sz="0" w:space="0" w:color="auto"/>
        <w:left w:val="none" w:sz="0" w:space="0" w:color="auto"/>
        <w:bottom w:val="none" w:sz="0" w:space="0" w:color="auto"/>
        <w:right w:val="none" w:sz="0" w:space="0" w:color="auto"/>
      </w:divBdr>
      <w:divsChild>
        <w:div w:id="643000581">
          <w:marLeft w:val="0"/>
          <w:marRight w:val="0"/>
          <w:marTop w:val="0"/>
          <w:marBottom w:val="0"/>
          <w:divBdr>
            <w:top w:val="none" w:sz="0" w:space="0" w:color="auto"/>
            <w:left w:val="none" w:sz="0" w:space="0" w:color="auto"/>
            <w:bottom w:val="none" w:sz="0" w:space="0" w:color="auto"/>
            <w:right w:val="none" w:sz="0" w:space="0" w:color="auto"/>
          </w:divBdr>
        </w:div>
        <w:div w:id="1641959106">
          <w:marLeft w:val="0"/>
          <w:marRight w:val="0"/>
          <w:marTop w:val="0"/>
          <w:marBottom w:val="0"/>
          <w:divBdr>
            <w:top w:val="none" w:sz="0" w:space="0" w:color="auto"/>
            <w:left w:val="none" w:sz="0" w:space="0" w:color="auto"/>
            <w:bottom w:val="none" w:sz="0" w:space="0" w:color="auto"/>
            <w:right w:val="none" w:sz="0" w:space="0" w:color="auto"/>
          </w:divBdr>
        </w:div>
      </w:divsChild>
    </w:div>
    <w:div w:id="20721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mailto:hlla@mmmi.sdu.dk" TargetMode="External"/><Relationship Id="rId13" Type="http://schemas.openxmlformats.org/officeDocument/2006/relationships/hyperlink" Target="mailto:pertl18@student.sdu.dk" TargetMode="External"/><Relationship Id="rId18" Type="http://schemas.openxmlformats.org/officeDocument/2006/relationships/hyperlink" Target="mailto:asnic18@student.sdu.dk"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mailto:stped18@student.sdu.dk"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mjacok18@student.sdu.dk" TargetMode="External"/><Relationship Id="rId17" Type="http://schemas.openxmlformats.org/officeDocument/2006/relationships/hyperlink" Target="mailto:alhen18@student.sdu.dk" TargetMode="External"/><Relationship Id="rId25" Type="http://schemas.openxmlformats.org/officeDocument/2006/relationships/image" Target="media/image1.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ldus17@student.sdu.dk" TargetMode="External"/><Relationship Id="rId20" Type="http://schemas.openxmlformats.org/officeDocument/2006/relationships/hyperlink" Target="mailto:pertl18@student.sdu.d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nic18@student.sdu.dk" TargetMode="External"/><Relationship Id="rId24" Type="http://schemas.microsoft.com/office/2016/09/relationships/commentsIds" Target="commentsIds.xm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hlla@mmmi.sdu.dk" TargetMode="External"/><Relationship Id="rId23" Type="http://schemas.microsoft.com/office/2011/relationships/commentsExtended" Target="commentsExtended.xml"/><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mailto:alhen18@student.sdu.dk" TargetMode="External"/><Relationship Id="rId19" Type="http://schemas.openxmlformats.org/officeDocument/2006/relationships/hyperlink" Target="mailto:mjacok18@student.sdu.d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ldus17@student.sdu.dk" TargetMode="External"/><Relationship Id="rId14" Type="http://schemas.openxmlformats.org/officeDocument/2006/relationships/hyperlink" Target="mailto:stped18@student.sdu.dk"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eader" Target="header2.xm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CAF83-A6DE-4D1A-8BA1-6818275F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34</Pages>
  <Words>6082</Words>
  <Characters>37101</Characters>
  <Application>Microsoft Office Word</Application>
  <DocSecurity>0</DocSecurity>
  <Lines>309</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INCEPTIONSDOKUMENT</vt:lpstr>
      <vt:lpstr/>
    </vt:vector>
  </TitlesOfParts>
  <Company/>
  <LinksUpToDate>false</LinksUpToDate>
  <CharactersWithSpaces>43097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INCEPTIONSDOKUMENT</dc:title>
  <dc:subject>Face periode:</dc:subject>
  <dc:creator>!Uventet afslutning på formel</dc:creator>
  <cp:keywords/>
  <dc:description/>
  <cp:lastModifiedBy>Aleksander Henriksen</cp:lastModifiedBy>
  <cp:revision>18</cp:revision>
  <dcterms:created xsi:type="dcterms:W3CDTF">2019-03-21T20:30:00Z</dcterms:created>
  <dcterms:modified xsi:type="dcterms:W3CDTF">2019-03-22T15:38:00Z</dcterms:modified>
</cp:coreProperties>
</file>